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414C8" w14:textId="77777777" w:rsidR="00021F1F" w:rsidRPr="00F434FB" w:rsidRDefault="00E17F99">
      <w:pPr>
        <w:jc w:val="center"/>
        <w:rPr>
          <w:rFonts w:ascii="Arial" w:hAnsi="Arial" w:cs="Arial"/>
          <w:b/>
          <w:bCs/>
          <w:sz w:val="22"/>
          <w:szCs w:val="22"/>
          <w:rPrChange w:id="0" w:author="Schrodi Lab" w:date="2020-03-18T18:19:00Z">
            <w:rPr>
              <w:rFonts w:ascii="Times New Roman" w:hAnsi="Times New Roman" w:cs="Times New Roman"/>
              <w:b/>
              <w:bCs/>
              <w:sz w:val="32"/>
              <w:szCs w:val="32"/>
            </w:rPr>
          </w:rPrChange>
        </w:rPr>
        <w:pPrChange w:id="1" w:author="Schrodi Lab" w:date="2020-03-18T18:19:00Z">
          <w:pPr>
            <w:adjustRightInd w:val="0"/>
            <w:snapToGrid w:val="0"/>
            <w:spacing w:line="360" w:lineRule="auto"/>
            <w:jc w:val="center"/>
          </w:pPr>
        </w:pPrChange>
      </w:pPr>
      <w:bookmarkStart w:id="2" w:name="OLE_LINK1"/>
      <w:r w:rsidRPr="00F434FB">
        <w:rPr>
          <w:rFonts w:ascii="Arial" w:hAnsi="Arial" w:cs="Arial"/>
          <w:b/>
          <w:bCs/>
          <w:sz w:val="22"/>
          <w:szCs w:val="22"/>
          <w:rPrChange w:id="3" w:author="Schrodi Lab" w:date="2020-03-18T18:19:00Z">
            <w:rPr>
              <w:rFonts w:ascii="Times New Roman" w:hAnsi="Times New Roman" w:cs="Times New Roman"/>
              <w:b/>
              <w:bCs/>
              <w:sz w:val="32"/>
              <w:szCs w:val="32"/>
            </w:rPr>
          </w:rPrChange>
        </w:rPr>
        <w:t>Prediction of Clinical Manifestations and Therapeutic Drugs of COVID-19 Using Natural Language Processing and Literature Data Mining</w:t>
      </w:r>
      <w:bookmarkEnd w:id="2"/>
    </w:p>
    <w:p w14:paraId="2F5E1453" w14:textId="77777777" w:rsidR="00021F1F" w:rsidRPr="00740968" w:rsidRDefault="00021F1F">
      <w:pPr>
        <w:jc w:val="both"/>
        <w:rPr>
          <w:rFonts w:ascii="Arial" w:hAnsi="Arial" w:cs="Arial"/>
          <w:sz w:val="22"/>
          <w:szCs w:val="22"/>
          <w:rPrChange w:id="4" w:author="Schrodi Lab" w:date="2020-03-18T18:12:00Z">
            <w:rPr>
              <w:rFonts w:ascii="Times New Roman" w:hAnsi="Times New Roman" w:cs="Times New Roman"/>
              <w:b/>
              <w:bCs/>
              <w:sz w:val="32"/>
              <w:szCs w:val="32"/>
            </w:rPr>
          </w:rPrChange>
        </w:rPr>
        <w:pPrChange w:id="5" w:author="Schrodi Lab" w:date="2020-03-18T18:12:00Z">
          <w:pPr>
            <w:adjustRightInd w:val="0"/>
            <w:snapToGrid w:val="0"/>
            <w:spacing w:line="360" w:lineRule="auto"/>
            <w:jc w:val="both"/>
          </w:pPr>
        </w:pPrChange>
      </w:pPr>
    </w:p>
    <w:p w14:paraId="473E7B8F" w14:textId="4F290232" w:rsidR="00021F1F" w:rsidRPr="00740968" w:rsidRDefault="00E17F99">
      <w:pPr>
        <w:jc w:val="both"/>
        <w:rPr>
          <w:rFonts w:ascii="Arial" w:hAnsi="Arial" w:cs="Arial"/>
          <w:sz w:val="22"/>
          <w:szCs w:val="22"/>
          <w:rPrChange w:id="6" w:author="Schrodi Lab" w:date="2020-03-18T18:12:00Z">
            <w:rPr>
              <w:rFonts w:ascii="Times" w:hAnsi="Times"/>
              <w:b/>
              <w:bCs/>
              <w:sz w:val="32"/>
              <w:szCs w:val="32"/>
            </w:rPr>
          </w:rPrChange>
        </w:rPr>
        <w:pPrChange w:id="7" w:author="Schrodi Lab" w:date="2020-03-18T18:12:00Z">
          <w:pPr>
            <w:adjustRightInd w:val="0"/>
            <w:snapToGrid w:val="0"/>
            <w:spacing w:line="360" w:lineRule="auto"/>
            <w:jc w:val="both"/>
          </w:pPr>
        </w:pPrChange>
      </w:pPr>
      <w:r w:rsidRPr="00740968">
        <w:rPr>
          <w:rFonts w:ascii="Arial" w:hAnsi="Arial" w:cs="Arial"/>
          <w:sz w:val="22"/>
          <w:szCs w:val="22"/>
          <w:rPrChange w:id="8" w:author="Schrodi Lab" w:date="2020-03-18T18:12:00Z">
            <w:rPr>
              <w:rFonts w:ascii="Times New Roman" w:hAnsi="Times New Roman" w:cs="Times New Roman"/>
            </w:rPr>
          </w:rPrChange>
        </w:rPr>
        <w:t>Li Wang</w:t>
      </w:r>
      <w:r w:rsidRPr="00740968">
        <w:rPr>
          <w:rFonts w:ascii="Arial" w:hAnsi="Arial" w:cs="Arial"/>
          <w:sz w:val="22"/>
          <w:szCs w:val="22"/>
          <w:vertAlign w:val="superscript"/>
          <w:rPrChange w:id="9" w:author="Schrodi Lab" w:date="2020-03-18T18:12:00Z">
            <w:rPr>
              <w:rFonts w:ascii="Times New Roman" w:hAnsi="Times New Roman" w:cs="Times New Roman"/>
              <w:vertAlign w:val="superscript"/>
            </w:rPr>
          </w:rPrChange>
        </w:rPr>
        <w:t>1,4*</w:t>
      </w:r>
      <w:r w:rsidRPr="00740968">
        <w:rPr>
          <w:rFonts w:ascii="Arial" w:hAnsi="Arial" w:cs="Arial"/>
          <w:sz w:val="22"/>
          <w:szCs w:val="22"/>
          <w:rPrChange w:id="10" w:author="Schrodi Lab" w:date="2020-03-18T18:12:00Z">
            <w:rPr>
              <w:rFonts w:ascii="Times New Roman" w:hAnsi="Times New Roman" w:cs="Times New Roman"/>
            </w:rPr>
          </w:rPrChange>
        </w:rPr>
        <w:t>, Lei Jiang</w:t>
      </w:r>
      <w:r w:rsidRPr="00740968">
        <w:rPr>
          <w:rFonts w:ascii="Arial" w:hAnsi="Arial" w:cs="Arial"/>
          <w:sz w:val="22"/>
          <w:szCs w:val="22"/>
          <w:vertAlign w:val="superscript"/>
          <w:rPrChange w:id="11" w:author="Schrodi Lab" w:date="2020-03-18T18:12:00Z">
            <w:rPr>
              <w:rFonts w:ascii="Times New Roman" w:hAnsi="Times New Roman" w:cs="Times New Roman"/>
              <w:vertAlign w:val="superscript"/>
            </w:rPr>
          </w:rPrChange>
        </w:rPr>
        <w:t>2*</w:t>
      </w:r>
      <w:r w:rsidRPr="00740968">
        <w:rPr>
          <w:rFonts w:ascii="Arial" w:hAnsi="Arial" w:cs="Arial"/>
          <w:sz w:val="22"/>
          <w:szCs w:val="22"/>
          <w:rPrChange w:id="12" w:author="Schrodi Lab" w:date="2020-03-18T18:12:00Z">
            <w:rPr>
              <w:rFonts w:ascii="Times New Roman" w:hAnsi="Times New Roman" w:cs="Times New Roman"/>
            </w:rPr>
          </w:rPrChange>
        </w:rPr>
        <w:t>, Dongyan Pan</w:t>
      </w:r>
      <w:r w:rsidRPr="00740968">
        <w:rPr>
          <w:rFonts w:ascii="Arial" w:hAnsi="Arial" w:cs="Arial"/>
          <w:sz w:val="22"/>
          <w:szCs w:val="22"/>
          <w:vertAlign w:val="superscript"/>
          <w:rPrChange w:id="13" w:author="Schrodi Lab" w:date="2020-03-18T18:12:00Z">
            <w:rPr>
              <w:rFonts w:ascii="Times New Roman" w:hAnsi="Times New Roman" w:cs="Times New Roman"/>
              <w:vertAlign w:val="superscript"/>
            </w:rPr>
          </w:rPrChange>
        </w:rPr>
        <w:t>3*</w:t>
      </w:r>
      <w:r w:rsidRPr="00740968">
        <w:rPr>
          <w:rFonts w:ascii="Arial" w:hAnsi="Arial" w:cs="Arial"/>
          <w:sz w:val="22"/>
          <w:szCs w:val="22"/>
          <w:rPrChange w:id="14" w:author="Schrodi Lab" w:date="2020-03-18T18:12:00Z">
            <w:rPr>
              <w:rFonts w:ascii="Times New Roman" w:hAnsi="Times New Roman" w:cs="Times New Roman"/>
            </w:rPr>
          </w:rPrChange>
        </w:rPr>
        <w:t>,</w:t>
      </w:r>
      <w:r w:rsidRPr="00740968">
        <w:rPr>
          <w:rFonts w:ascii="Arial" w:hAnsi="Arial" w:cs="Arial"/>
          <w:sz w:val="22"/>
          <w:szCs w:val="22"/>
          <w:vertAlign w:val="superscript"/>
          <w:rPrChange w:id="1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16" w:author="Schrodi Lab" w:date="2020-03-18T18:12:00Z">
            <w:rPr>
              <w:rFonts w:ascii="Times New Roman" w:hAnsi="Times New Roman" w:cs="Times New Roman"/>
            </w:rPr>
          </w:rPrChange>
        </w:rPr>
        <w:t>Qinghua Wang</w:t>
      </w:r>
      <w:r w:rsidRPr="00740968">
        <w:rPr>
          <w:rFonts w:ascii="Arial" w:hAnsi="Arial" w:cs="Arial"/>
          <w:sz w:val="22"/>
          <w:szCs w:val="22"/>
          <w:vertAlign w:val="superscript"/>
          <w:rPrChange w:id="17" w:author="Schrodi Lab" w:date="2020-03-18T18:12:00Z">
            <w:rPr>
              <w:rFonts w:ascii="Times New Roman" w:hAnsi="Times New Roman" w:cs="Times New Roman"/>
              <w:vertAlign w:val="superscript"/>
            </w:rPr>
          </w:rPrChange>
        </w:rPr>
        <w:t>1</w:t>
      </w:r>
      <w:r w:rsidRPr="00740968">
        <w:rPr>
          <w:rFonts w:ascii="Arial" w:hAnsi="Arial" w:cs="Arial"/>
          <w:sz w:val="22"/>
          <w:szCs w:val="22"/>
          <w:rPrChange w:id="18" w:author="Schrodi Lab" w:date="2020-03-18T18:12:00Z">
            <w:rPr>
              <w:rFonts w:ascii="Times New Roman" w:hAnsi="Times New Roman" w:cs="Times New Roman"/>
            </w:rPr>
          </w:rPrChange>
        </w:rPr>
        <w:t>, Zijian Kang</w:t>
      </w:r>
      <w:r w:rsidRPr="00740968">
        <w:rPr>
          <w:rFonts w:ascii="Arial" w:hAnsi="Arial" w:cs="Arial"/>
          <w:sz w:val="22"/>
          <w:szCs w:val="22"/>
          <w:vertAlign w:val="superscript"/>
          <w:rPrChange w:id="19" w:author="Schrodi Lab" w:date="2020-03-18T18:12:00Z">
            <w:rPr>
              <w:rFonts w:ascii="Times New Roman" w:hAnsi="Times New Roman" w:cs="Times New Roman"/>
              <w:vertAlign w:val="superscript"/>
            </w:rPr>
          </w:rPrChange>
        </w:rPr>
        <w:t>2</w:t>
      </w:r>
      <w:r w:rsidRPr="00740968">
        <w:rPr>
          <w:rFonts w:ascii="Arial" w:hAnsi="Arial" w:cs="Arial"/>
          <w:sz w:val="22"/>
          <w:szCs w:val="22"/>
          <w:rPrChange w:id="20" w:author="Schrodi Lab" w:date="2020-03-18T18:12:00Z">
            <w:rPr>
              <w:rFonts w:ascii="Times New Roman" w:hAnsi="Times New Roman" w:cs="Times New Roman"/>
            </w:rPr>
          </w:rPrChange>
        </w:rPr>
        <w:t>,</w:t>
      </w:r>
      <w:r w:rsidRPr="00740968">
        <w:rPr>
          <w:rFonts w:ascii="Arial" w:hAnsi="Arial" w:cs="Arial"/>
          <w:sz w:val="22"/>
          <w:szCs w:val="22"/>
          <w:vertAlign w:val="superscript"/>
          <w:rPrChange w:id="21"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22" w:author="Schrodi Lab" w:date="2020-03-18T18:12:00Z">
            <w:rPr>
              <w:rFonts w:ascii="Times New Roman" w:hAnsi="Times New Roman" w:cs="Times New Roman"/>
            </w:rPr>
          </w:rPrChange>
        </w:rPr>
        <w:t>Haoran Tian</w:t>
      </w:r>
      <w:r w:rsidRPr="00740968">
        <w:rPr>
          <w:rFonts w:ascii="Arial" w:hAnsi="Arial" w:cs="Arial"/>
          <w:sz w:val="22"/>
          <w:szCs w:val="22"/>
          <w:vertAlign w:val="superscript"/>
          <w:rPrChange w:id="23" w:author="Schrodi Lab" w:date="2020-03-18T18:12:00Z">
            <w:rPr>
              <w:rFonts w:ascii="Times New Roman" w:hAnsi="Times New Roman" w:cs="Times New Roman"/>
              <w:vertAlign w:val="superscript"/>
            </w:rPr>
          </w:rPrChange>
        </w:rPr>
        <w:t>2</w:t>
      </w:r>
      <w:r w:rsidRPr="00740968">
        <w:rPr>
          <w:rFonts w:ascii="Arial" w:hAnsi="Arial" w:cs="Arial"/>
          <w:sz w:val="22"/>
          <w:szCs w:val="22"/>
          <w:rPrChange w:id="24" w:author="Schrodi Lab" w:date="2020-03-18T18:12:00Z">
            <w:rPr>
              <w:rFonts w:ascii="Times New Roman" w:hAnsi="Times New Roman" w:cs="Times New Roman"/>
            </w:rPr>
          </w:rPrChange>
        </w:rPr>
        <w:t>,</w:t>
      </w:r>
      <w:r w:rsidRPr="00740968">
        <w:rPr>
          <w:rFonts w:ascii="Arial" w:hAnsi="Arial" w:cs="Arial"/>
          <w:sz w:val="22"/>
          <w:szCs w:val="22"/>
          <w:vertAlign w:val="superscript"/>
          <w:rPrChange w:id="2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26" w:author="Schrodi Lab" w:date="2020-03-18T18:12:00Z">
            <w:rPr>
              <w:rFonts w:ascii="Times New Roman" w:hAnsi="Times New Roman" w:cs="Times New Roman"/>
            </w:rPr>
          </w:rPrChange>
        </w:rPr>
        <w:t>Xuqiang Geng</w:t>
      </w:r>
      <w:r w:rsidRPr="00740968">
        <w:rPr>
          <w:rFonts w:ascii="Arial" w:hAnsi="Arial" w:cs="Arial"/>
          <w:sz w:val="22"/>
          <w:szCs w:val="22"/>
          <w:vertAlign w:val="superscript"/>
          <w:rPrChange w:id="27" w:author="Schrodi Lab" w:date="2020-03-18T18:12:00Z">
            <w:rPr>
              <w:rFonts w:ascii="Times New Roman" w:hAnsi="Times New Roman" w:cs="Times New Roman"/>
              <w:vertAlign w:val="superscript"/>
            </w:rPr>
          </w:rPrChange>
        </w:rPr>
        <w:t>2</w:t>
      </w:r>
      <w:r w:rsidRPr="00740968">
        <w:rPr>
          <w:rFonts w:ascii="Arial" w:hAnsi="Arial" w:cs="Arial"/>
          <w:sz w:val="22"/>
          <w:szCs w:val="22"/>
          <w:rPrChange w:id="28" w:author="Schrodi Lab" w:date="2020-03-18T18:12:00Z">
            <w:rPr>
              <w:rFonts w:ascii="Times New Roman" w:hAnsi="Times New Roman" w:cs="Times New Roman"/>
            </w:rPr>
          </w:rPrChange>
        </w:rPr>
        <w:t>,</w:t>
      </w:r>
      <w:r w:rsidRPr="00740968">
        <w:rPr>
          <w:rFonts w:ascii="Arial" w:hAnsi="Arial" w:cs="Arial"/>
          <w:sz w:val="22"/>
          <w:szCs w:val="22"/>
          <w:vertAlign w:val="superscript"/>
          <w:rPrChange w:id="29"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30" w:author="Schrodi Lab" w:date="2020-03-18T18:12:00Z">
            <w:rPr>
              <w:rFonts w:ascii="Times New Roman" w:hAnsi="Times New Roman" w:cs="Times New Roman"/>
            </w:rPr>
          </w:rPrChange>
        </w:rPr>
        <w:t>Jinsong Shao</w:t>
      </w:r>
      <w:r w:rsidRPr="00740968">
        <w:rPr>
          <w:rFonts w:ascii="Arial" w:hAnsi="Arial" w:cs="Arial"/>
          <w:sz w:val="22"/>
          <w:szCs w:val="22"/>
          <w:vertAlign w:val="superscript"/>
          <w:rPrChange w:id="31" w:author="Schrodi Lab" w:date="2020-03-18T18:12:00Z">
            <w:rPr>
              <w:rFonts w:ascii="Times New Roman" w:hAnsi="Times New Roman" w:cs="Times New Roman"/>
              <w:vertAlign w:val="superscript"/>
            </w:rPr>
          </w:rPrChange>
        </w:rPr>
        <w:t>5</w:t>
      </w:r>
      <w:r w:rsidRPr="00740968">
        <w:rPr>
          <w:rFonts w:ascii="Arial" w:hAnsi="Arial" w:cs="Arial"/>
          <w:sz w:val="22"/>
          <w:szCs w:val="22"/>
          <w:rPrChange w:id="32" w:author="Schrodi Lab" w:date="2020-03-18T18:12:00Z">
            <w:rPr>
              <w:rFonts w:ascii="Times New Roman" w:hAnsi="Times New Roman" w:cs="Times New Roman"/>
            </w:rPr>
          </w:rPrChange>
        </w:rPr>
        <w:t>,</w:t>
      </w:r>
      <w:r w:rsidRPr="00740968">
        <w:rPr>
          <w:rFonts w:ascii="Arial" w:hAnsi="Arial" w:cs="Arial"/>
          <w:sz w:val="22"/>
          <w:szCs w:val="22"/>
          <w:vertAlign w:val="superscript"/>
          <w:rPrChange w:id="33"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34" w:author="Schrodi Lab" w:date="2020-03-18T18:12:00Z">
            <w:rPr>
              <w:rFonts w:ascii="Times New Roman" w:hAnsi="Times New Roman" w:cs="Times New Roman"/>
            </w:rPr>
          </w:rPrChange>
        </w:rPr>
        <w:t>Wenjie Pan</w:t>
      </w:r>
      <w:r w:rsidRPr="00740968">
        <w:rPr>
          <w:rFonts w:ascii="Arial" w:hAnsi="Arial" w:cs="Arial"/>
          <w:sz w:val="22"/>
          <w:szCs w:val="22"/>
          <w:vertAlign w:val="superscript"/>
          <w:rPrChange w:id="35" w:author="Schrodi Lab" w:date="2020-03-18T18:12:00Z">
            <w:rPr>
              <w:rFonts w:ascii="Times New Roman" w:hAnsi="Times New Roman" w:cs="Times New Roman"/>
              <w:vertAlign w:val="superscript"/>
            </w:rPr>
          </w:rPrChange>
        </w:rPr>
        <w:t>1</w:t>
      </w:r>
      <w:r w:rsidRPr="00740968">
        <w:rPr>
          <w:rFonts w:ascii="Arial" w:hAnsi="Arial" w:cs="Arial"/>
          <w:sz w:val="22"/>
          <w:szCs w:val="22"/>
          <w:rPrChange w:id="36" w:author="Schrodi Lab" w:date="2020-03-18T18:12:00Z">
            <w:rPr>
              <w:rFonts w:ascii="Times New Roman" w:hAnsi="Times New Roman" w:cs="Times New Roman"/>
            </w:rPr>
          </w:rPrChange>
        </w:rPr>
        <w:t>,</w:t>
      </w:r>
      <w:r w:rsidRPr="00740968">
        <w:rPr>
          <w:rFonts w:ascii="Arial" w:hAnsi="Arial" w:cs="Arial"/>
          <w:sz w:val="22"/>
          <w:szCs w:val="22"/>
          <w:vertAlign w:val="superscript"/>
          <w:rPrChange w:id="37"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38" w:author="Schrodi Lab" w:date="2020-03-18T18:12:00Z">
            <w:rPr>
              <w:rFonts w:ascii="Times New Roman" w:hAnsi="Times New Roman" w:cs="Times New Roman"/>
            </w:rPr>
          </w:rPrChange>
        </w:rPr>
        <w:t>Jian Yin</w:t>
      </w:r>
      <w:r w:rsidRPr="00740968">
        <w:rPr>
          <w:rFonts w:ascii="Arial" w:hAnsi="Arial" w:cs="Arial"/>
          <w:sz w:val="22"/>
          <w:szCs w:val="22"/>
          <w:vertAlign w:val="superscript"/>
          <w:rPrChange w:id="39" w:author="Schrodi Lab" w:date="2020-03-18T18:12:00Z">
            <w:rPr>
              <w:rFonts w:ascii="Times New Roman" w:hAnsi="Times New Roman" w:cs="Times New Roman"/>
              <w:vertAlign w:val="superscript"/>
            </w:rPr>
          </w:rPrChange>
        </w:rPr>
        <w:t>2</w:t>
      </w:r>
      <w:r w:rsidRPr="00740968">
        <w:rPr>
          <w:rFonts w:ascii="Arial" w:hAnsi="Arial" w:cs="Arial"/>
          <w:sz w:val="22"/>
          <w:szCs w:val="22"/>
          <w:rPrChange w:id="40" w:author="Schrodi Lab" w:date="2020-03-18T18:12:00Z">
            <w:rPr>
              <w:rFonts w:ascii="Times New Roman" w:hAnsi="Times New Roman" w:cs="Times New Roman"/>
            </w:rPr>
          </w:rPrChange>
        </w:rPr>
        <w:t>,</w:t>
      </w:r>
      <w:r w:rsidRPr="00740968">
        <w:rPr>
          <w:rFonts w:ascii="Arial" w:hAnsi="Arial" w:cs="Arial"/>
          <w:sz w:val="22"/>
          <w:szCs w:val="22"/>
          <w:vertAlign w:val="superscript"/>
          <w:rPrChange w:id="41"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2" w:author="Schrodi Lab" w:date="2020-03-18T18:12:00Z">
            <w:rPr>
              <w:rFonts w:ascii="Times New Roman" w:hAnsi="Times New Roman" w:cs="Times New Roman"/>
            </w:rPr>
          </w:rPrChange>
        </w:rPr>
        <w:t>Yue Wang</w:t>
      </w:r>
      <w:r w:rsidRPr="00740968">
        <w:rPr>
          <w:rFonts w:ascii="Arial" w:hAnsi="Arial" w:cs="Arial"/>
          <w:sz w:val="22"/>
          <w:szCs w:val="22"/>
          <w:vertAlign w:val="superscript"/>
          <w:rPrChange w:id="43" w:author="Schrodi Lab" w:date="2020-03-18T18:12:00Z">
            <w:rPr>
              <w:rFonts w:ascii="Times New Roman" w:hAnsi="Times New Roman" w:cs="Times New Roman"/>
              <w:vertAlign w:val="superscript"/>
            </w:rPr>
          </w:rPrChange>
        </w:rPr>
        <w:t>6</w:t>
      </w:r>
      <w:r w:rsidRPr="00740968">
        <w:rPr>
          <w:rFonts w:ascii="Arial" w:hAnsi="Arial" w:cs="Arial"/>
          <w:sz w:val="22"/>
          <w:szCs w:val="22"/>
          <w:rPrChange w:id="44" w:author="Schrodi Lab" w:date="2020-03-18T18:12:00Z">
            <w:rPr>
              <w:rFonts w:ascii="Times New Roman" w:hAnsi="Times New Roman" w:cs="Times New Roman"/>
            </w:rPr>
          </w:rPrChange>
        </w:rPr>
        <w:t>,</w:t>
      </w:r>
      <w:r w:rsidRPr="00740968">
        <w:rPr>
          <w:rFonts w:ascii="Arial" w:hAnsi="Arial" w:cs="Arial"/>
          <w:sz w:val="22"/>
          <w:szCs w:val="22"/>
          <w:vertAlign w:val="superscript"/>
          <w:rPrChange w:id="4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46" w:author="Schrodi Lab" w:date="2020-03-18T18:12:00Z">
            <w:rPr>
              <w:rFonts w:ascii="Times New Roman" w:hAnsi="Times New Roman" w:cs="Times New Roman"/>
            </w:rPr>
          </w:rPrChange>
        </w:rPr>
        <w:t>Weide Zhang</w:t>
      </w:r>
      <w:r w:rsidRPr="00740968">
        <w:rPr>
          <w:rFonts w:ascii="Arial" w:hAnsi="Arial" w:cs="Arial"/>
          <w:sz w:val="22"/>
          <w:szCs w:val="22"/>
          <w:vertAlign w:val="superscript"/>
          <w:rPrChange w:id="47" w:author="Schrodi Lab" w:date="2020-03-18T18:12:00Z">
            <w:rPr>
              <w:rFonts w:ascii="Times New Roman" w:hAnsi="Times New Roman" w:cs="Times New Roman"/>
              <w:vertAlign w:val="superscript"/>
            </w:rPr>
          </w:rPrChange>
        </w:rPr>
        <w:t>7</w:t>
      </w:r>
      <w:r w:rsidRPr="00740968">
        <w:rPr>
          <w:rFonts w:ascii="Arial" w:hAnsi="Arial" w:cs="Arial"/>
          <w:sz w:val="22"/>
          <w:szCs w:val="22"/>
          <w:rPrChange w:id="48" w:author="Schrodi Lab" w:date="2020-03-18T18:12:00Z">
            <w:rPr>
              <w:rFonts w:ascii="Times New Roman" w:hAnsi="Times New Roman" w:cs="Times New Roman"/>
            </w:rPr>
          </w:rPrChange>
        </w:rPr>
        <w:t>,</w:t>
      </w:r>
      <w:r w:rsidRPr="00740968">
        <w:rPr>
          <w:rFonts w:ascii="Arial" w:hAnsi="Arial" w:cs="Arial"/>
          <w:sz w:val="22"/>
          <w:szCs w:val="22"/>
          <w:vertAlign w:val="superscript"/>
          <w:rPrChange w:id="49"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50" w:author="Schrodi Lab" w:date="2020-03-18T18:12:00Z">
            <w:rPr>
              <w:rFonts w:ascii="Times New Roman" w:hAnsi="Times New Roman" w:cs="Times New Roman"/>
            </w:rPr>
          </w:rPrChange>
        </w:rPr>
        <w:t>Zhixiu Li</w:t>
      </w:r>
      <w:r w:rsidRPr="00740968">
        <w:rPr>
          <w:rFonts w:ascii="Arial" w:hAnsi="Arial" w:cs="Arial"/>
          <w:sz w:val="22"/>
          <w:szCs w:val="22"/>
          <w:vertAlign w:val="superscript"/>
          <w:rPrChange w:id="51" w:author="Schrodi Lab" w:date="2020-03-18T18:12:00Z">
            <w:rPr>
              <w:rFonts w:ascii="Times New Roman" w:hAnsi="Times New Roman" w:cs="Times New Roman"/>
              <w:vertAlign w:val="superscript"/>
            </w:rPr>
          </w:rPrChange>
        </w:rPr>
        <w:t>8</w:t>
      </w:r>
      <w:r w:rsidRPr="00740968">
        <w:rPr>
          <w:rFonts w:ascii="Arial" w:hAnsi="Arial" w:cs="Arial"/>
          <w:sz w:val="22"/>
          <w:szCs w:val="22"/>
          <w:rPrChange w:id="52" w:author="Schrodi Lab" w:date="2020-03-18T18:12:00Z">
            <w:rPr>
              <w:rFonts w:ascii="Times New Roman" w:hAnsi="Times New Roman" w:cs="Times New Roman"/>
            </w:rPr>
          </w:rPrChange>
        </w:rPr>
        <w:t>,</w:t>
      </w:r>
      <w:r w:rsidRPr="00740968">
        <w:rPr>
          <w:rFonts w:ascii="Arial" w:hAnsi="Arial" w:cs="Arial"/>
          <w:sz w:val="22"/>
          <w:szCs w:val="22"/>
          <w:vertAlign w:val="superscript"/>
          <w:rPrChange w:id="53"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54" w:author="Schrodi Lab" w:date="2020-03-18T18:12:00Z">
            <w:rPr>
              <w:rFonts w:ascii="Times New Roman" w:hAnsi="Times New Roman" w:cs="Times New Roman"/>
            </w:rPr>
          </w:rPrChange>
        </w:rPr>
        <w:t>Jun Zheng</w:t>
      </w:r>
      <w:r w:rsidRPr="00740968">
        <w:rPr>
          <w:rFonts w:ascii="Arial" w:hAnsi="Arial" w:cs="Arial"/>
          <w:sz w:val="22"/>
          <w:szCs w:val="22"/>
          <w:vertAlign w:val="superscript"/>
          <w:rPrChange w:id="55" w:author="Schrodi Lab" w:date="2020-03-18T18:12:00Z">
            <w:rPr>
              <w:rFonts w:ascii="Times New Roman" w:hAnsi="Times New Roman" w:cs="Times New Roman"/>
              <w:vertAlign w:val="superscript"/>
            </w:rPr>
          </w:rPrChange>
        </w:rPr>
        <w:t>9</w:t>
      </w:r>
      <w:r w:rsidRPr="00740968">
        <w:rPr>
          <w:rFonts w:ascii="Arial" w:hAnsi="Arial" w:cs="Arial"/>
          <w:sz w:val="22"/>
          <w:szCs w:val="22"/>
          <w:rPrChange w:id="56" w:author="Schrodi Lab" w:date="2020-03-18T18:12:00Z">
            <w:rPr>
              <w:rFonts w:ascii="Times New Roman" w:hAnsi="Times New Roman" w:cs="Times New Roman"/>
            </w:rPr>
          </w:rPrChange>
        </w:rPr>
        <w:t>,</w:t>
      </w:r>
      <w:r w:rsidRPr="00740968">
        <w:rPr>
          <w:rFonts w:ascii="Arial" w:hAnsi="Arial" w:cs="Arial"/>
          <w:sz w:val="22"/>
          <w:szCs w:val="22"/>
          <w:vertAlign w:val="superscript"/>
          <w:rPrChange w:id="57"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58" w:author="Schrodi Lab" w:date="2020-03-18T18:12:00Z">
            <w:rPr>
              <w:rFonts w:ascii="Times New Roman" w:hAnsi="Times New Roman" w:cs="Times New Roman"/>
            </w:rPr>
          </w:rPrChange>
        </w:rPr>
        <w:t>Wenxin Hu</w:t>
      </w:r>
      <w:r w:rsidRPr="00740968">
        <w:rPr>
          <w:rFonts w:ascii="Arial" w:hAnsi="Arial" w:cs="Arial"/>
          <w:sz w:val="22"/>
          <w:szCs w:val="22"/>
          <w:vertAlign w:val="superscript"/>
          <w:rPrChange w:id="59" w:author="Schrodi Lab" w:date="2020-03-18T18:12:00Z">
            <w:rPr>
              <w:rFonts w:ascii="Times New Roman" w:hAnsi="Times New Roman" w:cs="Times New Roman"/>
              <w:vertAlign w:val="superscript"/>
            </w:rPr>
          </w:rPrChange>
        </w:rPr>
        <w:t>9</w:t>
      </w:r>
      <w:r w:rsidRPr="00740968">
        <w:rPr>
          <w:rFonts w:ascii="Arial" w:hAnsi="Arial" w:cs="Arial"/>
          <w:sz w:val="22"/>
          <w:szCs w:val="22"/>
          <w:rPrChange w:id="60" w:author="Schrodi Lab" w:date="2020-03-18T18:12:00Z">
            <w:rPr>
              <w:rFonts w:ascii="Times New Roman" w:hAnsi="Times New Roman" w:cs="Times New Roman"/>
            </w:rPr>
          </w:rPrChange>
        </w:rPr>
        <w:t>,</w:t>
      </w:r>
      <w:r w:rsidRPr="00740968">
        <w:rPr>
          <w:rFonts w:ascii="Arial" w:hAnsi="Arial" w:cs="Arial"/>
          <w:sz w:val="22"/>
          <w:szCs w:val="22"/>
          <w:vertAlign w:val="superscript"/>
          <w:rPrChange w:id="61"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62" w:author="Schrodi Lab" w:date="2020-03-18T18:12:00Z">
            <w:rPr>
              <w:rFonts w:ascii="Times New Roman" w:hAnsi="Times New Roman" w:cs="Times New Roman"/>
            </w:rPr>
          </w:rPrChange>
        </w:rPr>
        <w:t>Yunbao Pan</w:t>
      </w:r>
      <w:r w:rsidRPr="00740968">
        <w:rPr>
          <w:rFonts w:ascii="Arial" w:hAnsi="Arial" w:cs="Arial"/>
          <w:sz w:val="22"/>
          <w:szCs w:val="22"/>
          <w:vertAlign w:val="superscript"/>
          <w:rPrChange w:id="63" w:author="Schrodi Lab" w:date="2020-03-18T18:12:00Z">
            <w:rPr>
              <w:rFonts w:ascii="Times New Roman" w:hAnsi="Times New Roman" w:cs="Times New Roman"/>
              <w:vertAlign w:val="superscript"/>
            </w:rPr>
          </w:rPrChange>
        </w:rPr>
        <w:t>10</w:t>
      </w:r>
      <w:r w:rsidRPr="00740968">
        <w:rPr>
          <w:rFonts w:ascii="Arial" w:hAnsi="Arial" w:cs="Arial"/>
          <w:sz w:val="22"/>
          <w:szCs w:val="22"/>
          <w:rPrChange w:id="64" w:author="Schrodi Lab" w:date="2020-03-18T18:12:00Z">
            <w:rPr>
              <w:rFonts w:ascii="Times New Roman" w:hAnsi="Times New Roman" w:cs="Times New Roman"/>
            </w:rPr>
          </w:rPrChange>
        </w:rPr>
        <w:t>,</w:t>
      </w:r>
      <w:r w:rsidRPr="00740968">
        <w:rPr>
          <w:rFonts w:ascii="Arial" w:hAnsi="Arial" w:cs="Arial"/>
          <w:sz w:val="22"/>
          <w:szCs w:val="22"/>
          <w:vertAlign w:val="superscript"/>
          <w:rPrChange w:id="65"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66" w:author="Schrodi Lab" w:date="2020-03-18T18:12:00Z">
            <w:rPr>
              <w:rFonts w:ascii="Times New Roman" w:hAnsi="Times New Roman" w:cs="Times New Roman"/>
            </w:rPr>
          </w:rPrChange>
        </w:rPr>
        <w:t>Dong Yu</w:t>
      </w:r>
      <w:r w:rsidRPr="00740968">
        <w:rPr>
          <w:rFonts w:ascii="Arial" w:hAnsi="Arial" w:cs="Arial"/>
          <w:sz w:val="22"/>
          <w:szCs w:val="22"/>
          <w:vertAlign w:val="superscript"/>
          <w:rPrChange w:id="67" w:author="Schrodi Lab" w:date="2020-03-18T18:12:00Z">
            <w:rPr>
              <w:rFonts w:ascii="Times New Roman" w:hAnsi="Times New Roman" w:cs="Times New Roman"/>
              <w:vertAlign w:val="superscript"/>
            </w:rPr>
          </w:rPrChange>
        </w:rPr>
        <w:t>11</w:t>
      </w:r>
      <w:r w:rsidRPr="00740968">
        <w:rPr>
          <w:rFonts w:ascii="Arial" w:hAnsi="Arial" w:cs="Arial"/>
          <w:sz w:val="22"/>
          <w:szCs w:val="22"/>
          <w:rPrChange w:id="68" w:author="Schrodi Lab" w:date="2020-03-18T18:12:00Z">
            <w:rPr>
              <w:rFonts w:ascii="Times New Roman" w:hAnsi="Times New Roman" w:cs="Times New Roman"/>
            </w:rPr>
          </w:rPrChange>
        </w:rPr>
        <w:t xml:space="preserve">, </w:t>
      </w:r>
      <w:ins w:id="69" w:author="Schrodi Lab" w:date="2020-03-18T18:49:00Z">
        <w:r w:rsidR="0060772E">
          <w:rPr>
            <w:rFonts w:ascii="Arial" w:hAnsi="Arial" w:cs="Arial"/>
            <w:sz w:val="22"/>
            <w:szCs w:val="22"/>
          </w:rPr>
          <w:t>Shicheng Guo</w:t>
        </w:r>
        <w:r w:rsidR="0060772E" w:rsidRPr="0060772E">
          <w:rPr>
            <w:rFonts w:ascii="Arial" w:hAnsi="Arial" w:cs="Arial"/>
            <w:sz w:val="22"/>
            <w:szCs w:val="22"/>
            <w:vertAlign w:val="superscript"/>
            <w:rPrChange w:id="70" w:author="Schrodi Lab" w:date="2020-03-18T18:49:00Z">
              <w:rPr>
                <w:rFonts w:ascii="Arial" w:hAnsi="Arial" w:cs="Arial"/>
                <w:sz w:val="22"/>
                <w:szCs w:val="22"/>
              </w:rPr>
            </w:rPrChange>
          </w:rPr>
          <w:t>12</w:t>
        </w:r>
      </w:ins>
      <w:ins w:id="71" w:author="Schrodi Lab" w:date="2020-03-18T18:50:00Z">
        <w:r w:rsidR="0049229A">
          <w:rPr>
            <w:rFonts w:ascii="Arial" w:hAnsi="Arial" w:cs="Arial"/>
            <w:sz w:val="22"/>
            <w:szCs w:val="22"/>
            <w:vertAlign w:val="superscript"/>
          </w:rPr>
          <w:t>,13</w:t>
        </w:r>
      </w:ins>
      <w:ins w:id="72" w:author="Schrodi Lab" w:date="2020-03-18T18:49:00Z">
        <w:r w:rsidR="0060772E">
          <w:rPr>
            <w:rFonts w:ascii="Arial" w:hAnsi="Arial" w:cs="Arial"/>
            <w:sz w:val="22"/>
            <w:szCs w:val="22"/>
          </w:rPr>
          <w:t xml:space="preserve">, </w:t>
        </w:r>
      </w:ins>
      <w:r w:rsidRPr="00740968">
        <w:rPr>
          <w:rFonts w:ascii="Arial" w:hAnsi="Arial" w:cs="Arial"/>
          <w:sz w:val="22"/>
          <w:szCs w:val="22"/>
          <w:rPrChange w:id="73" w:author="Schrodi Lab" w:date="2020-03-18T18:12:00Z">
            <w:rPr>
              <w:rFonts w:ascii="Times New Roman" w:hAnsi="Times New Roman" w:cs="Times New Roman"/>
            </w:rPr>
          </w:rPrChange>
        </w:rPr>
        <w:t>Wei Lu</w:t>
      </w:r>
      <w:r w:rsidRPr="00740968">
        <w:rPr>
          <w:rFonts w:ascii="Arial" w:hAnsi="Arial" w:cs="Arial"/>
          <w:sz w:val="22"/>
          <w:szCs w:val="22"/>
          <w:vertAlign w:val="superscript"/>
          <w:rPrChange w:id="74" w:author="Schrodi Lab" w:date="2020-03-18T18:12:00Z">
            <w:rPr>
              <w:rFonts w:ascii="Times New Roman" w:hAnsi="Times New Roman" w:cs="Times New Roman"/>
              <w:vertAlign w:val="superscript"/>
            </w:rPr>
          </w:rPrChange>
        </w:rPr>
        <w:t>1</w:t>
      </w:r>
      <w:ins w:id="75" w:author="Schrodi Lab" w:date="2020-03-18T18:50:00Z">
        <w:r w:rsidR="0049229A">
          <w:rPr>
            <w:rFonts w:ascii="Arial" w:hAnsi="Arial" w:cs="Arial"/>
            <w:sz w:val="22"/>
            <w:szCs w:val="22"/>
            <w:vertAlign w:val="superscript"/>
          </w:rPr>
          <w:t>4</w:t>
        </w:r>
      </w:ins>
      <w:del w:id="76" w:author="Schrodi Lab" w:date="2020-03-18T18:50:00Z">
        <w:r w:rsidRPr="00740968" w:rsidDel="0049229A">
          <w:rPr>
            <w:rFonts w:ascii="Arial" w:hAnsi="Arial" w:cs="Arial"/>
            <w:sz w:val="22"/>
            <w:szCs w:val="22"/>
            <w:vertAlign w:val="superscript"/>
            <w:rPrChange w:id="77" w:author="Schrodi Lab" w:date="2020-03-18T18:12:00Z">
              <w:rPr>
                <w:rFonts w:ascii="Times New Roman" w:hAnsi="Times New Roman" w:cs="Times New Roman"/>
                <w:vertAlign w:val="superscript"/>
              </w:rPr>
            </w:rPrChange>
          </w:rPr>
          <w:delText>2</w:delText>
        </w:r>
      </w:del>
      <w:r w:rsidRPr="00740968">
        <w:rPr>
          <w:rFonts w:ascii="Arial" w:hAnsi="Arial" w:cs="Arial"/>
          <w:sz w:val="22"/>
          <w:szCs w:val="22"/>
          <w:vertAlign w:val="superscript"/>
          <w:rPrChange w:id="78" w:author="Schrodi Lab" w:date="2020-03-18T18:12:00Z">
            <w:rPr>
              <w:rFonts w:ascii="Times New Roman" w:hAnsi="Times New Roman" w:cs="Times New Roman"/>
              <w:vertAlign w:val="superscript"/>
            </w:rPr>
          </w:rPrChange>
        </w:rPr>
        <w:t>#</w:t>
      </w:r>
      <w:r w:rsidRPr="00740968">
        <w:rPr>
          <w:rFonts w:ascii="Arial" w:hAnsi="Arial" w:cs="Arial"/>
          <w:sz w:val="22"/>
          <w:szCs w:val="22"/>
          <w:rPrChange w:id="79" w:author="Schrodi Lab" w:date="2020-03-18T18:12:00Z">
            <w:rPr>
              <w:rFonts w:ascii="Times New Roman" w:hAnsi="Times New Roman" w:cs="Times New Roman"/>
            </w:rPr>
          </w:rPrChange>
        </w:rPr>
        <w:t>,</w:t>
      </w:r>
      <w:r w:rsidRPr="00740968">
        <w:rPr>
          <w:rFonts w:ascii="Arial" w:hAnsi="Arial" w:cs="Arial"/>
          <w:sz w:val="22"/>
          <w:szCs w:val="22"/>
          <w:vertAlign w:val="superscript"/>
          <w:rPrChange w:id="80"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81" w:author="Schrodi Lab" w:date="2020-03-18T18:12:00Z">
            <w:rPr>
              <w:rFonts w:ascii="Times New Roman" w:hAnsi="Times New Roman" w:cs="Times New Roman"/>
            </w:rPr>
          </w:rPrChange>
        </w:rPr>
        <w:t>Qiang Li</w:t>
      </w:r>
      <w:r w:rsidRPr="00740968">
        <w:rPr>
          <w:rFonts w:ascii="Arial" w:hAnsi="Arial" w:cs="Arial"/>
          <w:sz w:val="22"/>
          <w:szCs w:val="22"/>
          <w:vertAlign w:val="superscript"/>
          <w:rPrChange w:id="82" w:author="Schrodi Lab" w:date="2020-03-18T18:12:00Z">
            <w:rPr>
              <w:rFonts w:ascii="Times New Roman" w:hAnsi="Times New Roman" w:cs="Times New Roman"/>
              <w:vertAlign w:val="superscript"/>
            </w:rPr>
          </w:rPrChange>
        </w:rPr>
        <w:t>1</w:t>
      </w:r>
      <w:ins w:id="83" w:author="Schrodi Lab" w:date="2020-03-18T18:50:00Z">
        <w:r w:rsidR="0049229A">
          <w:rPr>
            <w:rFonts w:ascii="Arial" w:hAnsi="Arial" w:cs="Arial"/>
            <w:sz w:val="22"/>
            <w:szCs w:val="22"/>
            <w:vertAlign w:val="superscript"/>
          </w:rPr>
          <w:t>5</w:t>
        </w:r>
      </w:ins>
      <w:del w:id="84" w:author="Schrodi Lab" w:date="2020-03-18T18:50:00Z">
        <w:r w:rsidRPr="00740968" w:rsidDel="0049229A">
          <w:rPr>
            <w:rFonts w:ascii="Arial" w:hAnsi="Arial" w:cs="Arial"/>
            <w:sz w:val="22"/>
            <w:szCs w:val="22"/>
            <w:vertAlign w:val="superscript"/>
            <w:rPrChange w:id="85" w:author="Schrodi Lab" w:date="2020-03-18T18:12:00Z">
              <w:rPr>
                <w:rFonts w:ascii="Times New Roman" w:hAnsi="Times New Roman" w:cs="Times New Roman"/>
                <w:vertAlign w:val="superscript"/>
              </w:rPr>
            </w:rPrChange>
          </w:rPr>
          <w:delText>3</w:delText>
        </w:r>
      </w:del>
      <w:r w:rsidRPr="00740968">
        <w:rPr>
          <w:rFonts w:ascii="Arial" w:hAnsi="Arial" w:cs="Arial"/>
          <w:sz w:val="22"/>
          <w:szCs w:val="22"/>
          <w:vertAlign w:val="superscript"/>
          <w:rPrChange w:id="86" w:author="Schrodi Lab" w:date="2020-03-18T18:12:00Z">
            <w:rPr>
              <w:rFonts w:ascii="Times New Roman" w:hAnsi="Times New Roman" w:cs="Times New Roman"/>
              <w:vertAlign w:val="superscript"/>
            </w:rPr>
          </w:rPrChange>
        </w:rPr>
        <w:t>#</w:t>
      </w:r>
      <w:r w:rsidRPr="00740968">
        <w:rPr>
          <w:rFonts w:ascii="Arial" w:hAnsi="Arial" w:cs="Arial"/>
          <w:sz w:val="22"/>
          <w:szCs w:val="22"/>
          <w:rPrChange w:id="87" w:author="Schrodi Lab" w:date="2020-03-18T18:12:00Z">
            <w:rPr>
              <w:rFonts w:ascii="Times New Roman" w:hAnsi="Times New Roman" w:cs="Times New Roman"/>
            </w:rPr>
          </w:rPrChange>
        </w:rPr>
        <w:t>,</w:t>
      </w:r>
      <w:r w:rsidRPr="00740968">
        <w:rPr>
          <w:rFonts w:ascii="Arial" w:hAnsi="Arial" w:cs="Arial"/>
          <w:sz w:val="22"/>
          <w:szCs w:val="22"/>
          <w:vertAlign w:val="superscript"/>
          <w:rPrChange w:id="88" w:author="Schrodi Lab" w:date="2020-03-18T18:12:00Z">
            <w:rPr>
              <w:rFonts w:ascii="Times New Roman" w:hAnsi="Times New Roman" w:cs="Times New Roman"/>
              <w:vertAlign w:val="superscript"/>
            </w:rPr>
          </w:rPrChange>
        </w:rPr>
        <w:t xml:space="preserve"> </w:t>
      </w:r>
      <w:r w:rsidRPr="00740968">
        <w:rPr>
          <w:rFonts w:ascii="Arial" w:hAnsi="Arial" w:cs="Arial"/>
          <w:sz w:val="22"/>
          <w:szCs w:val="22"/>
          <w:rPrChange w:id="89" w:author="Schrodi Lab" w:date="2020-03-18T18:12:00Z">
            <w:rPr>
              <w:rFonts w:ascii="Times New Roman" w:hAnsi="Times New Roman" w:cs="Times New Roman"/>
            </w:rPr>
          </w:rPrChange>
        </w:rPr>
        <w:t>Huji Xu</w:t>
      </w:r>
      <w:r w:rsidRPr="00740968">
        <w:rPr>
          <w:rFonts w:ascii="Arial" w:hAnsi="Arial" w:cs="Arial"/>
          <w:sz w:val="22"/>
          <w:szCs w:val="22"/>
          <w:vertAlign w:val="superscript"/>
          <w:rPrChange w:id="90" w:author="Schrodi Lab" w:date="2020-03-18T18:12:00Z">
            <w:rPr>
              <w:rFonts w:ascii="Times New Roman" w:hAnsi="Times New Roman" w:cs="Times New Roman"/>
              <w:vertAlign w:val="superscript"/>
            </w:rPr>
          </w:rPrChange>
        </w:rPr>
        <w:t>2#</w:t>
      </w:r>
    </w:p>
    <w:p w14:paraId="4316FAC2" w14:textId="79D80FD7" w:rsidR="00021F1F" w:rsidDel="00F434FB" w:rsidRDefault="00E17F99" w:rsidP="008B26E7">
      <w:pPr>
        <w:jc w:val="both"/>
        <w:rPr>
          <w:del w:id="91" w:author="Schrodi Lab" w:date="2020-03-18T18:19:00Z"/>
          <w:rFonts w:ascii="Arial" w:hAnsi="Arial" w:cs="Arial"/>
          <w:sz w:val="22"/>
          <w:szCs w:val="22"/>
        </w:rPr>
      </w:pPr>
      <w:del w:id="92" w:author="Schrodi Lab" w:date="2020-03-18T18:19:00Z">
        <w:r w:rsidRPr="00740968" w:rsidDel="00F434FB">
          <w:rPr>
            <w:rFonts w:ascii="Arial" w:hAnsi="Arial" w:cs="Arial"/>
            <w:sz w:val="22"/>
            <w:szCs w:val="22"/>
            <w:rPrChange w:id="93" w:author="Schrodi Lab" w:date="2020-03-18T18:12:00Z">
              <w:rPr>
                <w:rFonts w:ascii="Times" w:hAnsi="Times"/>
                <w:b/>
                <w:bCs/>
                <w:sz w:val="32"/>
                <w:szCs w:val="32"/>
              </w:rPr>
            </w:rPrChange>
          </w:rPr>
          <w:delText>Author affiliations</w:delText>
        </w:r>
      </w:del>
    </w:p>
    <w:p w14:paraId="70E4A4DC" w14:textId="77777777" w:rsidR="00F434FB" w:rsidRPr="00740968" w:rsidRDefault="00F434FB">
      <w:pPr>
        <w:jc w:val="both"/>
        <w:rPr>
          <w:ins w:id="94" w:author="Schrodi Lab" w:date="2020-03-18T18:19:00Z"/>
          <w:rFonts w:ascii="Arial" w:hAnsi="Arial" w:cs="Arial"/>
          <w:sz w:val="22"/>
          <w:szCs w:val="22"/>
          <w:rPrChange w:id="95" w:author="Schrodi Lab" w:date="2020-03-18T18:12:00Z">
            <w:rPr>
              <w:ins w:id="96" w:author="Schrodi Lab" w:date="2020-03-18T18:19:00Z"/>
              <w:rFonts w:ascii="Times" w:hAnsi="Times"/>
              <w:b/>
              <w:bCs/>
              <w:sz w:val="32"/>
              <w:szCs w:val="32"/>
            </w:rPr>
          </w:rPrChange>
        </w:rPr>
        <w:pPrChange w:id="97" w:author="Schrodi Lab" w:date="2020-03-18T18:12:00Z">
          <w:pPr>
            <w:adjustRightInd w:val="0"/>
            <w:snapToGrid w:val="0"/>
            <w:spacing w:line="360" w:lineRule="auto"/>
            <w:jc w:val="both"/>
          </w:pPr>
        </w:pPrChange>
      </w:pPr>
    </w:p>
    <w:p w14:paraId="639ECE33" w14:textId="77777777" w:rsidR="00021F1F" w:rsidRPr="00740968" w:rsidRDefault="00E17F99">
      <w:pPr>
        <w:jc w:val="both"/>
        <w:rPr>
          <w:rFonts w:ascii="Arial" w:hAnsi="Arial" w:cs="Arial"/>
          <w:sz w:val="22"/>
          <w:szCs w:val="22"/>
          <w:rPrChange w:id="98" w:author="Schrodi Lab" w:date="2020-03-18T18:12:00Z">
            <w:rPr>
              <w:rFonts w:ascii="Times New Roman" w:hAnsi="Times New Roman" w:cs="Times New Roman"/>
              <w:sz w:val="21"/>
              <w:szCs w:val="21"/>
            </w:rPr>
          </w:rPrChange>
        </w:rPr>
        <w:pPrChange w:id="99" w:author="Schrodi Lab" w:date="2020-03-18T18:12:00Z">
          <w:pPr>
            <w:adjustRightInd w:val="0"/>
            <w:snapToGrid w:val="0"/>
            <w:spacing w:line="360" w:lineRule="auto"/>
          </w:pPr>
        </w:pPrChange>
      </w:pPr>
      <w:r w:rsidRPr="00740968">
        <w:rPr>
          <w:rFonts w:ascii="Arial" w:hAnsi="Arial" w:cs="Arial"/>
          <w:sz w:val="22"/>
          <w:szCs w:val="22"/>
          <w:vertAlign w:val="superscript"/>
          <w:rPrChange w:id="100" w:author="Schrodi Lab" w:date="2020-03-18T18:12:00Z">
            <w:rPr>
              <w:rFonts w:ascii="Times New Roman" w:hAnsi="Times New Roman" w:cs="Times New Roman"/>
              <w:sz w:val="21"/>
              <w:szCs w:val="21"/>
              <w:vertAlign w:val="superscript"/>
            </w:rPr>
          </w:rPrChange>
        </w:rPr>
        <w:t>1</w:t>
      </w:r>
      <w:r w:rsidRPr="00740968">
        <w:rPr>
          <w:rFonts w:ascii="Arial" w:hAnsi="Arial" w:cs="Arial"/>
          <w:sz w:val="22"/>
          <w:szCs w:val="22"/>
          <w:rPrChange w:id="101" w:author="Schrodi Lab" w:date="2020-03-18T18:12:00Z">
            <w:rPr>
              <w:rFonts w:ascii="Times New Roman" w:hAnsi="Times New Roman" w:cs="Times New Roman"/>
              <w:sz w:val="21"/>
              <w:szCs w:val="21"/>
            </w:rPr>
          </w:rPrChange>
        </w:rPr>
        <w:t>Medical School, Nantong University, Nantong, China</w:t>
      </w:r>
    </w:p>
    <w:p w14:paraId="5E595FAE" w14:textId="23C88B13" w:rsidR="00021F1F" w:rsidRPr="00740968" w:rsidRDefault="00E17F99">
      <w:pPr>
        <w:jc w:val="both"/>
        <w:rPr>
          <w:rFonts w:ascii="Arial" w:hAnsi="Arial" w:cs="Arial"/>
          <w:sz w:val="22"/>
          <w:szCs w:val="22"/>
          <w:rPrChange w:id="102" w:author="Schrodi Lab" w:date="2020-03-18T18:12:00Z">
            <w:rPr>
              <w:rFonts w:ascii="Times New Roman" w:hAnsi="Times New Roman" w:cs="Times New Roman"/>
              <w:sz w:val="21"/>
              <w:szCs w:val="21"/>
            </w:rPr>
          </w:rPrChange>
        </w:rPr>
        <w:pPrChange w:id="103" w:author="Schrodi Lab" w:date="2020-03-18T18:12:00Z">
          <w:pPr>
            <w:adjustRightInd w:val="0"/>
            <w:snapToGrid w:val="0"/>
            <w:spacing w:line="360" w:lineRule="auto"/>
          </w:pPr>
        </w:pPrChange>
      </w:pPr>
      <w:r w:rsidRPr="00740968">
        <w:rPr>
          <w:rFonts w:ascii="Arial" w:hAnsi="Arial" w:cs="Arial"/>
          <w:sz w:val="22"/>
          <w:szCs w:val="22"/>
          <w:vertAlign w:val="superscript"/>
          <w:rPrChange w:id="104" w:author="Schrodi Lab" w:date="2020-03-18T18:12:00Z">
            <w:rPr>
              <w:rFonts w:ascii="Times New Roman" w:hAnsi="Times New Roman" w:cs="Times New Roman"/>
              <w:sz w:val="21"/>
              <w:szCs w:val="21"/>
              <w:vertAlign w:val="superscript"/>
            </w:rPr>
          </w:rPrChange>
        </w:rPr>
        <w:t>2</w:t>
      </w:r>
      <w:r w:rsidRPr="00740968">
        <w:rPr>
          <w:rFonts w:ascii="Arial" w:hAnsi="Arial" w:cs="Arial"/>
          <w:sz w:val="22"/>
          <w:szCs w:val="22"/>
          <w:rPrChange w:id="105" w:author="Schrodi Lab" w:date="2020-03-18T18:12:00Z">
            <w:rPr>
              <w:rFonts w:ascii="Times New Roman" w:hAnsi="Times New Roman" w:cs="Times New Roman"/>
              <w:sz w:val="21"/>
              <w:szCs w:val="21"/>
            </w:rPr>
          </w:rPrChange>
        </w:rPr>
        <w:t xml:space="preserve">Department of Rheumatology and Immunology, Shanghai </w:t>
      </w:r>
      <w:del w:id="106" w:author="Schrodi Lab" w:date="2020-03-18T17:54:00Z">
        <w:r w:rsidRPr="00740968" w:rsidDel="00CC2DB2">
          <w:rPr>
            <w:rFonts w:ascii="Arial" w:hAnsi="Arial" w:cs="Arial"/>
            <w:sz w:val="22"/>
            <w:szCs w:val="22"/>
            <w:rPrChange w:id="107" w:author="Schrodi Lab" w:date="2020-03-18T18:12:00Z">
              <w:rPr>
                <w:rFonts w:ascii="Times New Roman" w:hAnsi="Times New Roman" w:cs="Times New Roman"/>
                <w:sz w:val="21"/>
                <w:szCs w:val="21"/>
              </w:rPr>
            </w:rPrChange>
          </w:rPr>
          <w:delText>Changzheng</w:delText>
        </w:r>
      </w:del>
      <w:ins w:id="108" w:author="Schrodi Lab" w:date="2020-03-18T17:54:00Z">
        <w:r w:rsidR="00CC2DB2" w:rsidRPr="00F5776A">
          <w:rPr>
            <w:rFonts w:ascii="Arial" w:hAnsi="Arial" w:cs="Arial"/>
            <w:sz w:val="22"/>
            <w:szCs w:val="22"/>
          </w:rPr>
          <w:t>Changsheng</w:t>
        </w:r>
      </w:ins>
      <w:r w:rsidRPr="00740968">
        <w:rPr>
          <w:rFonts w:ascii="Arial" w:hAnsi="Arial" w:cs="Arial"/>
          <w:sz w:val="22"/>
          <w:szCs w:val="22"/>
          <w:rPrChange w:id="109" w:author="Schrodi Lab" w:date="2020-03-18T18:12:00Z">
            <w:rPr>
              <w:rFonts w:ascii="Times New Roman" w:hAnsi="Times New Roman" w:cs="Times New Roman"/>
              <w:sz w:val="21"/>
              <w:szCs w:val="21"/>
            </w:rPr>
          </w:rPrChange>
        </w:rPr>
        <w:t xml:space="preserve"> Hospital, Second Military Medical University, Shanghai, China</w:t>
      </w:r>
    </w:p>
    <w:p w14:paraId="25B8784B" w14:textId="4CD90517" w:rsidR="00021F1F" w:rsidRPr="00740968" w:rsidRDefault="00E17F99">
      <w:pPr>
        <w:jc w:val="both"/>
        <w:rPr>
          <w:rFonts w:ascii="Arial" w:hAnsi="Arial" w:cs="Arial"/>
          <w:sz w:val="22"/>
          <w:szCs w:val="22"/>
          <w:vertAlign w:val="superscript"/>
          <w:rPrChange w:id="110" w:author="Schrodi Lab" w:date="2020-03-18T18:12:00Z">
            <w:rPr>
              <w:rFonts w:ascii="Times New Roman" w:hAnsi="Times New Roman" w:cs="Times New Roman"/>
              <w:sz w:val="21"/>
              <w:szCs w:val="21"/>
              <w:vertAlign w:val="superscript"/>
            </w:rPr>
          </w:rPrChange>
        </w:rPr>
        <w:pPrChange w:id="111" w:author="Schrodi Lab" w:date="2020-03-18T18:12:00Z">
          <w:pPr>
            <w:adjustRightInd w:val="0"/>
            <w:snapToGrid w:val="0"/>
            <w:spacing w:line="360" w:lineRule="auto"/>
          </w:pPr>
        </w:pPrChange>
      </w:pPr>
      <w:r w:rsidRPr="00740968">
        <w:rPr>
          <w:rFonts w:ascii="Arial" w:hAnsi="Arial" w:cs="Arial"/>
          <w:sz w:val="22"/>
          <w:szCs w:val="22"/>
          <w:vertAlign w:val="superscript"/>
          <w:rPrChange w:id="112" w:author="Schrodi Lab" w:date="2020-03-18T18:12:00Z">
            <w:rPr>
              <w:rFonts w:ascii="Times New Roman" w:hAnsi="Times New Roman" w:cs="Times New Roman"/>
              <w:sz w:val="21"/>
              <w:szCs w:val="21"/>
              <w:vertAlign w:val="superscript"/>
            </w:rPr>
          </w:rPrChange>
        </w:rPr>
        <w:t>3</w:t>
      </w:r>
      <w:r w:rsidRPr="00740968">
        <w:rPr>
          <w:rFonts w:ascii="Arial" w:hAnsi="Arial" w:cs="Arial"/>
          <w:sz w:val="22"/>
          <w:szCs w:val="22"/>
          <w:rPrChange w:id="113" w:author="Schrodi Lab" w:date="2020-03-18T18:12:00Z">
            <w:rPr>
              <w:rFonts w:ascii="Times New Roman" w:hAnsi="Times New Roman" w:cs="Times New Roman"/>
              <w:sz w:val="21"/>
              <w:szCs w:val="21"/>
            </w:rPr>
          </w:rPrChange>
        </w:rPr>
        <w:t xml:space="preserve">Department of </w:t>
      </w:r>
      <w:del w:id="114" w:author="Schrodi Lab" w:date="2020-03-18T17:54:00Z">
        <w:r w:rsidRPr="00740968" w:rsidDel="00CC2DB2">
          <w:rPr>
            <w:rFonts w:ascii="Arial" w:hAnsi="Arial" w:cs="Arial"/>
            <w:sz w:val="22"/>
            <w:szCs w:val="22"/>
            <w:rPrChange w:id="115" w:author="Schrodi Lab" w:date="2020-03-18T18:12:00Z">
              <w:rPr>
                <w:rFonts w:ascii="Times New Roman" w:hAnsi="Times New Roman" w:cs="Times New Roman"/>
                <w:sz w:val="21"/>
                <w:szCs w:val="21"/>
              </w:rPr>
            </w:rPrChange>
          </w:rPr>
          <w:delText>Ophthalmology,Shanghai</w:delText>
        </w:r>
      </w:del>
      <w:ins w:id="116" w:author="Schrodi Lab" w:date="2020-03-18T17:54:00Z">
        <w:r w:rsidR="00CC2DB2" w:rsidRPr="00F5776A">
          <w:rPr>
            <w:rFonts w:ascii="Arial" w:hAnsi="Arial" w:cs="Arial"/>
            <w:sz w:val="22"/>
            <w:szCs w:val="22"/>
          </w:rPr>
          <w:t>Ophthalmology, Shanghai</w:t>
        </w:r>
      </w:ins>
      <w:r w:rsidRPr="00740968">
        <w:rPr>
          <w:rFonts w:ascii="Arial" w:hAnsi="Arial" w:cs="Arial"/>
          <w:sz w:val="22"/>
          <w:szCs w:val="22"/>
          <w:rPrChange w:id="117" w:author="Schrodi Lab" w:date="2020-03-18T18:12:00Z">
            <w:rPr>
              <w:rFonts w:ascii="Times New Roman" w:hAnsi="Times New Roman" w:cs="Times New Roman"/>
              <w:sz w:val="21"/>
              <w:szCs w:val="21"/>
            </w:rPr>
          </w:rPrChange>
        </w:rPr>
        <w:t xml:space="preserve"> Changhai Hospital, Second Military Medical University, Shanghai, China</w:t>
      </w:r>
    </w:p>
    <w:p w14:paraId="30EBA62B" w14:textId="6050647D" w:rsidR="00021F1F" w:rsidRPr="00740968" w:rsidRDefault="00E17F99">
      <w:pPr>
        <w:jc w:val="both"/>
        <w:rPr>
          <w:rFonts w:ascii="Arial" w:hAnsi="Arial" w:cs="Arial"/>
          <w:sz w:val="22"/>
          <w:szCs w:val="22"/>
          <w:vertAlign w:val="superscript"/>
          <w:rPrChange w:id="118" w:author="Schrodi Lab" w:date="2020-03-18T18:12:00Z">
            <w:rPr>
              <w:rFonts w:ascii="Times New Roman" w:hAnsi="Times New Roman" w:cs="Times New Roman"/>
              <w:sz w:val="21"/>
              <w:szCs w:val="21"/>
              <w:vertAlign w:val="superscript"/>
            </w:rPr>
          </w:rPrChange>
        </w:rPr>
        <w:pPrChange w:id="119" w:author="Schrodi Lab" w:date="2020-03-18T18:12:00Z">
          <w:pPr>
            <w:adjustRightInd w:val="0"/>
            <w:snapToGrid w:val="0"/>
            <w:spacing w:line="360" w:lineRule="auto"/>
          </w:pPr>
        </w:pPrChange>
      </w:pPr>
      <w:r w:rsidRPr="00740968">
        <w:rPr>
          <w:rFonts w:ascii="Arial" w:hAnsi="Arial" w:cs="Arial"/>
          <w:sz w:val="22"/>
          <w:szCs w:val="22"/>
          <w:vertAlign w:val="superscript"/>
          <w:rPrChange w:id="120" w:author="Schrodi Lab" w:date="2020-03-18T18:12:00Z">
            <w:rPr>
              <w:rFonts w:ascii="Times New Roman" w:hAnsi="Times New Roman" w:cs="Times New Roman"/>
              <w:sz w:val="21"/>
              <w:szCs w:val="21"/>
              <w:vertAlign w:val="superscript"/>
            </w:rPr>
          </w:rPrChange>
        </w:rPr>
        <w:t>4</w:t>
      </w:r>
      <w:r w:rsidRPr="00740968">
        <w:rPr>
          <w:rFonts w:ascii="Arial" w:hAnsi="Arial" w:cs="Arial"/>
          <w:sz w:val="22"/>
          <w:szCs w:val="22"/>
          <w:rPrChange w:id="121" w:author="Schrodi Lab" w:date="2020-03-18T18:12:00Z">
            <w:rPr>
              <w:rFonts w:ascii="Times New Roman" w:hAnsi="Times New Roman" w:cs="Times New Roman"/>
              <w:sz w:val="21"/>
              <w:szCs w:val="21"/>
            </w:rPr>
          </w:rPrChange>
        </w:rPr>
        <w:t>Research Center for Intelligence Information Technology,</w:t>
      </w:r>
      <w:ins w:id="122" w:author="Schrodi Lab" w:date="2020-03-18T18:19:00Z">
        <w:r w:rsidR="004C7157">
          <w:rPr>
            <w:rFonts w:ascii="Arial" w:hAnsi="Arial" w:cs="Arial"/>
            <w:sz w:val="22"/>
            <w:szCs w:val="22"/>
          </w:rPr>
          <w:t xml:space="preserve"> </w:t>
        </w:r>
      </w:ins>
      <w:r w:rsidRPr="00740968">
        <w:rPr>
          <w:rFonts w:ascii="Arial" w:hAnsi="Arial" w:cs="Arial"/>
          <w:sz w:val="22"/>
          <w:szCs w:val="22"/>
          <w:rPrChange w:id="123" w:author="Schrodi Lab" w:date="2020-03-18T18:12:00Z">
            <w:rPr>
              <w:rFonts w:ascii="Times New Roman" w:hAnsi="Times New Roman" w:cs="Times New Roman"/>
              <w:sz w:val="21"/>
              <w:szCs w:val="21"/>
            </w:rPr>
          </w:rPrChange>
        </w:rPr>
        <w:t>Nantong University, Nantong, China</w:t>
      </w:r>
    </w:p>
    <w:p w14:paraId="5B52A00D" w14:textId="414916AA" w:rsidR="00021F1F" w:rsidRPr="00740968" w:rsidRDefault="00E17F99">
      <w:pPr>
        <w:jc w:val="both"/>
        <w:rPr>
          <w:rFonts w:ascii="Arial" w:hAnsi="Arial" w:cs="Arial"/>
          <w:sz w:val="22"/>
          <w:szCs w:val="22"/>
          <w:rPrChange w:id="124" w:author="Schrodi Lab" w:date="2020-03-18T18:12:00Z">
            <w:rPr>
              <w:rFonts w:ascii="Times New Roman" w:hAnsi="Times New Roman" w:cs="Times New Roman"/>
              <w:sz w:val="21"/>
              <w:szCs w:val="21"/>
            </w:rPr>
          </w:rPrChange>
        </w:rPr>
        <w:pPrChange w:id="125" w:author="Schrodi Lab" w:date="2020-03-18T18:12:00Z">
          <w:pPr>
            <w:adjustRightInd w:val="0"/>
            <w:snapToGrid w:val="0"/>
            <w:spacing w:line="360" w:lineRule="auto"/>
          </w:pPr>
        </w:pPrChange>
      </w:pPr>
      <w:r w:rsidRPr="00740968">
        <w:rPr>
          <w:rFonts w:ascii="Arial" w:hAnsi="Arial" w:cs="Arial"/>
          <w:sz w:val="22"/>
          <w:szCs w:val="22"/>
          <w:vertAlign w:val="superscript"/>
          <w:rPrChange w:id="126" w:author="Schrodi Lab" w:date="2020-03-18T18:12:00Z">
            <w:rPr>
              <w:rFonts w:ascii="Times New Roman" w:hAnsi="Times New Roman" w:cs="Times New Roman"/>
              <w:sz w:val="21"/>
              <w:szCs w:val="21"/>
              <w:vertAlign w:val="superscript"/>
            </w:rPr>
          </w:rPrChange>
        </w:rPr>
        <w:t>5</w:t>
      </w:r>
      <w:r w:rsidRPr="00740968">
        <w:rPr>
          <w:rFonts w:ascii="Arial" w:hAnsi="Arial" w:cs="Arial"/>
          <w:sz w:val="22"/>
          <w:szCs w:val="22"/>
          <w:rPrChange w:id="127" w:author="Schrodi Lab" w:date="2020-03-18T18:12:00Z">
            <w:rPr>
              <w:rFonts w:ascii="Times New Roman" w:hAnsi="Times New Roman" w:cs="Times New Roman"/>
              <w:sz w:val="21"/>
              <w:szCs w:val="21"/>
            </w:rPr>
          </w:rPrChange>
        </w:rPr>
        <w:t xml:space="preserve">Publice Health School, Nantong </w:t>
      </w:r>
      <w:del w:id="128" w:author="Schrodi Lab" w:date="2020-03-18T17:53:00Z">
        <w:r w:rsidRPr="00740968" w:rsidDel="00CC2DB2">
          <w:rPr>
            <w:rFonts w:ascii="Arial" w:hAnsi="Arial" w:cs="Arial"/>
            <w:sz w:val="22"/>
            <w:szCs w:val="22"/>
            <w:rPrChange w:id="129" w:author="Schrodi Lab" w:date="2020-03-18T18:12:00Z">
              <w:rPr>
                <w:rFonts w:ascii="Times New Roman" w:hAnsi="Times New Roman" w:cs="Times New Roman"/>
                <w:sz w:val="21"/>
                <w:szCs w:val="21"/>
              </w:rPr>
            </w:rPrChange>
          </w:rPr>
          <w:delText>University ,Nantong</w:delText>
        </w:r>
      </w:del>
      <w:ins w:id="130" w:author="Schrodi Lab" w:date="2020-03-18T17:53:00Z">
        <w:r w:rsidR="00CC2DB2" w:rsidRPr="00F5776A">
          <w:rPr>
            <w:rFonts w:ascii="Arial" w:hAnsi="Arial" w:cs="Arial"/>
            <w:sz w:val="22"/>
            <w:szCs w:val="22"/>
          </w:rPr>
          <w:t>University, Nantong</w:t>
        </w:r>
      </w:ins>
      <w:r w:rsidRPr="00740968">
        <w:rPr>
          <w:rFonts w:ascii="Arial" w:hAnsi="Arial" w:cs="Arial"/>
          <w:sz w:val="22"/>
          <w:szCs w:val="22"/>
          <w:rPrChange w:id="131" w:author="Schrodi Lab" w:date="2020-03-18T18:12:00Z">
            <w:rPr>
              <w:rFonts w:ascii="Times New Roman" w:hAnsi="Times New Roman" w:cs="Times New Roman"/>
              <w:sz w:val="21"/>
              <w:szCs w:val="21"/>
            </w:rPr>
          </w:rPrChange>
        </w:rPr>
        <w:t>, China</w:t>
      </w:r>
    </w:p>
    <w:p w14:paraId="0BD30A29" w14:textId="77777777" w:rsidR="00021F1F" w:rsidRPr="00740968" w:rsidRDefault="00E17F99">
      <w:pPr>
        <w:jc w:val="both"/>
        <w:rPr>
          <w:rFonts w:ascii="Arial" w:hAnsi="Arial" w:cs="Arial"/>
          <w:sz w:val="22"/>
          <w:szCs w:val="22"/>
          <w:rPrChange w:id="132" w:author="Schrodi Lab" w:date="2020-03-18T18:12:00Z">
            <w:rPr>
              <w:rFonts w:ascii="Times New Roman" w:hAnsi="Times New Roman" w:cs="Times New Roman"/>
              <w:sz w:val="21"/>
              <w:szCs w:val="21"/>
            </w:rPr>
          </w:rPrChange>
        </w:rPr>
        <w:pPrChange w:id="133" w:author="Schrodi Lab" w:date="2020-03-18T18:12:00Z">
          <w:pPr>
            <w:adjustRightInd w:val="0"/>
            <w:snapToGrid w:val="0"/>
            <w:spacing w:line="360" w:lineRule="auto"/>
          </w:pPr>
        </w:pPrChange>
      </w:pPr>
      <w:r w:rsidRPr="00740968">
        <w:rPr>
          <w:rFonts w:ascii="Arial" w:hAnsi="Arial" w:cs="Arial"/>
          <w:sz w:val="22"/>
          <w:szCs w:val="22"/>
          <w:vertAlign w:val="superscript"/>
          <w:rPrChange w:id="134" w:author="Schrodi Lab" w:date="2020-03-18T18:12:00Z">
            <w:rPr>
              <w:rFonts w:ascii="Times New Roman" w:hAnsi="Times New Roman" w:cs="Times New Roman"/>
              <w:sz w:val="21"/>
              <w:szCs w:val="21"/>
              <w:vertAlign w:val="superscript"/>
            </w:rPr>
          </w:rPrChange>
        </w:rPr>
        <w:t>6</w:t>
      </w:r>
      <w:r w:rsidRPr="00740968">
        <w:rPr>
          <w:rFonts w:ascii="Arial" w:hAnsi="Arial" w:cs="Arial"/>
          <w:sz w:val="22"/>
          <w:szCs w:val="22"/>
          <w:rPrChange w:id="135" w:author="Schrodi Lab" w:date="2020-03-18T18:12:00Z">
            <w:rPr>
              <w:rFonts w:ascii="Times New Roman" w:hAnsi="Times New Roman" w:cs="Times New Roman"/>
              <w:sz w:val="21"/>
              <w:szCs w:val="21"/>
            </w:rPr>
          </w:rPrChange>
        </w:rPr>
        <w:t>Department of Histology &amp; Embryology, Second Military Medical University, Shanghai, China</w:t>
      </w:r>
    </w:p>
    <w:p w14:paraId="3A398EE7" w14:textId="1B63B0FD" w:rsidR="00021F1F" w:rsidRPr="00740968" w:rsidRDefault="00E17F99">
      <w:pPr>
        <w:jc w:val="both"/>
        <w:rPr>
          <w:rFonts w:ascii="Arial" w:hAnsi="Arial" w:cs="Arial"/>
          <w:sz w:val="22"/>
          <w:szCs w:val="22"/>
          <w:rPrChange w:id="136" w:author="Schrodi Lab" w:date="2020-03-18T18:12:00Z">
            <w:rPr>
              <w:rFonts w:ascii="Times New Roman" w:hAnsi="Times New Roman" w:cs="Times New Roman"/>
              <w:sz w:val="21"/>
              <w:szCs w:val="21"/>
            </w:rPr>
          </w:rPrChange>
        </w:rPr>
        <w:pPrChange w:id="137" w:author="Schrodi Lab" w:date="2020-03-18T18:12:00Z">
          <w:pPr>
            <w:adjustRightInd w:val="0"/>
            <w:snapToGrid w:val="0"/>
            <w:spacing w:line="360" w:lineRule="auto"/>
          </w:pPr>
        </w:pPrChange>
      </w:pPr>
      <w:r w:rsidRPr="00740968">
        <w:rPr>
          <w:rFonts w:ascii="Arial" w:hAnsi="Arial" w:cs="Arial"/>
          <w:sz w:val="22"/>
          <w:szCs w:val="22"/>
          <w:vertAlign w:val="superscript"/>
          <w:rPrChange w:id="138" w:author="Schrodi Lab" w:date="2020-03-18T18:12:00Z">
            <w:rPr>
              <w:rFonts w:ascii="Times New Roman" w:hAnsi="Times New Roman" w:cs="Times New Roman"/>
              <w:sz w:val="21"/>
              <w:szCs w:val="21"/>
              <w:vertAlign w:val="superscript"/>
            </w:rPr>
          </w:rPrChange>
        </w:rPr>
        <w:t>7</w:t>
      </w:r>
      <w:r w:rsidRPr="00740968">
        <w:rPr>
          <w:rFonts w:ascii="Arial" w:hAnsi="Arial" w:cs="Arial"/>
          <w:sz w:val="22"/>
          <w:szCs w:val="22"/>
          <w:rPrChange w:id="139" w:author="Schrodi Lab" w:date="2020-03-18T18:12:00Z">
            <w:rPr>
              <w:rFonts w:ascii="Times New Roman" w:hAnsi="Times New Roman" w:cs="Times New Roman"/>
              <w:sz w:val="21"/>
              <w:szCs w:val="21"/>
            </w:rPr>
          </w:rPrChange>
        </w:rPr>
        <w:t>Big Data and Artificial Intelligence Center, Zhongshan Hospital, Fudan University,</w:t>
      </w:r>
      <w:ins w:id="140"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41" w:author="Schrodi Lab" w:date="2020-03-18T18:12:00Z">
            <w:rPr>
              <w:rFonts w:ascii="Times New Roman" w:hAnsi="Times New Roman" w:cs="Times New Roman"/>
              <w:sz w:val="21"/>
              <w:szCs w:val="21"/>
            </w:rPr>
          </w:rPrChange>
        </w:rPr>
        <w:t>Shanghai, China</w:t>
      </w:r>
    </w:p>
    <w:p w14:paraId="4D2BFCBF" w14:textId="77777777" w:rsidR="00021F1F" w:rsidRPr="00740968" w:rsidRDefault="00E17F99">
      <w:pPr>
        <w:jc w:val="both"/>
        <w:rPr>
          <w:rFonts w:ascii="Arial" w:hAnsi="Arial" w:cs="Arial"/>
          <w:sz w:val="22"/>
          <w:szCs w:val="22"/>
          <w:rPrChange w:id="142" w:author="Schrodi Lab" w:date="2020-03-18T18:12:00Z">
            <w:rPr>
              <w:rFonts w:ascii="Times New Roman" w:hAnsi="Times New Roman" w:cs="Times New Roman"/>
              <w:sz w:val="21"/>
              <w:szCs w:val="21"/>
            </w:rPr>
          </w:rPrChange>
        </w:rPr>
        <w:pPrChange w:id="143" w:author="Schrodi Lab" w:date="2020-03-18T18:12:00Z">
          <w:pPr>
            <w:adjustRightInd w:val="0"/>
            <w:snapToGrid w:val="0"/>
            <w:spacing w:line="360" w:lineRule="auto"/>
          </w:pPr>
        </w:pPrChange>
      </w:pPr>
      <w:r w:rsidRPr="00740968">
        <w:rPr>
          <w:rFonts w:ascii="Arial" w:hAnsi="Arial" w:cs="Arial"/>
          <w:sz w:val="22"/>
          <w:szCs w:val="22"/>
          <w:vertAlign w:val="superscript"/>
          <w:rPrChange w:id="144" w:author="Schrodi Lab" w:date="2020-03-18T18:12:00Z">
            <w:rPr>
              <w:rFonts w:ascii="Times New Roman" w:hAnsi="Times New Roman" w:cs="Times New Roman"/>
              <w:sz w:val="21"/>
              <w:szCs w:val="21"/>
              <w:vertAlign w:val="superscript"/>
            </w:rPr>
          </w:rPrChange>
        </w:rPr>
        <w:t>8</w:t>
      </w:r>
      <w:r w:rsidRPr="00740968">
        <w:rPr>
          <w:rFonts w:ascii="Arial" w:hAnsi="Arial" w:cs="Arial"/>
          <w:sz w:val="22"/>
          <w:szCs w:val="22"/>
          <w:rPrChange w:id="145" w:author="Schrodi Lab" w:date="2020-03-18T18:12:00Z">
            <w:rPr>
              <w:rFonts w:ascii="Times New Roman" w:hAnsi="Times New Roman" w:cs="Times New Roman"/>
              <w:sz w:val="21"/>
              <w:szCs w:val="21"/>
            </w:rPr>
          </w:rPrChange>
        </w:rPr>
        <w:t>Translational Genomics Group, Institute of Health and Biomedical Innovation, Queensland University of Technology at Translational Research Institute, Princess Alexandra Hospital, Brisbane, Australia</w:t>
      </w:r>
    </w:p>
    <w:p w14:paraId="2B8C1A82" w14:textId="5F8C108C" w:rsidR="00021F1F" w:rsidRPr="00740968" w:rsidRDefault="00E17F99">
      <w:pPr>
        <w:jc w:val="both"/>
        <w:rPr>
          <w:rFonts w:ascii="Arial" w:hAnsi="Arial" w:cs="Arial"/>
          <w:sz w:val="22"/>
          <w:szCs w:val="22"/>
          <w:rPrChange w:id="146" w:author="Schrodi Lab" w:date="2020-03-18T18:12:00Z">
            <w:rPr>
              <w:rFonts w:ascii="Times New Roman" w:hAnsi="Times New Roman" w:cs="Times New Roman"/>
              <w:sz w:val="21"/>
              <w:szCs w:val="21"/>
            </w:rPr>
          </w:rPrChange>
        </w:rPr>
        <w:pPrChange w:id="147" w:author="Schrodi Lab" w:date="2020-03-18T18:12:00Z">
          <w:pPr>
            <w:adjustRightInd w:val="0"/>
            <w:snapToGrid w:val="0"/>
            <w:spacing w:line="360" w:lineRule="auto"/>
          </w:pPr>
        </w:pPrChange>
      </w:pPr>
      <w:r w:rsidRPr="00740968">
        <w:rPr>
          <w:rFonts w:ascii="Arial" w:hAnsi="Arial" w:cs="Arial"/>
          <w:sz w:val="22"/>
          <w:szCs w:val="22"/>
          <w:vertAlign w:val="superscript"/>
          <w:rPrChange w:id="148" w:author="Schrodi Lab" w:date="2020-03-18T18:12:00Z">
            <w:rPr>
              <w:rFonts w:ascii="Times New Roman" w:hAnsi="Times New Roman" w:cs="Times New Roman"/>
              <w:sz w:val="21"/>
              <w:szCs w:val="21"/>
              <w:vertAlign w:val="superscript"/>
            </w:rPr>
          </w:rPrChange>
        </w:rPr>
        <w:t>9</w:t>
      </w:r>
      <w:r w:rsidRPr="00740968">
        <w:rPr>
          <w:rFonts w:ascii="Arial" w:hAnsi="Arial" w:cs="Arial"/>
          <w:sz w:val="22"/>
          <w:szCs w:val="22"/>
          <w:rPrChange w:id="149" w:author="Schrodi Lab" w:date="2020-03-18T18:12:00Z">
            <w:rPr>
              <w:rFonts w:ascii="Times New Roman" w:hAnsi="Times New Roman" w:cs="Times New Roman"/>
              <w:sz w:val="21"/>
              <w:szCs w:val="21"/>
            </w:rPr>
          </w:rPrChange>
        </w:rPr>
        <w:t>School of Data Science &amp; Engineering, East China Normal University,</w:t>
      </w:r>
      <w:ins w:id="150" w:author="Schrodi Lab" w:date="2020-03-18T17:54:00Z">
        <w:r w:rsidR="00CC2DB2" w:rsidRPr="00F5776A">
          <w:rPr>
            <w:rFonts w:ascii="Arial" w:hAnsi="Arial" w:cs="Arial"/>
            <w:sz w:val="22"/>
            <w:szCs w:val="22"/>
          </w:rPr>
          <w:t xml:space="preserve"> </w:t>
        </w:r>
      </w:ins>
      <w:r w:rsidRPr="00740968">
        <w:rPr>
          <w:rFonts w:ascii="Arial" w:hAnsi="Arial" w:cs="Arial"/>
          <w:sz w:val="22"/>
          <w:szCs w:val="22"/>
          <w:rPrChange w:id="151" w:author="Schrodi Lab" w:date="2020-03-18T18:12:00Z">
            <w:rPr>
              <w:rFonts w:ascii="Times New Roman" w:hAnsi="Times New Roman" w:cs="Times New Roman"/>
              <w:sz w:val="21"/>
              <w:szCs w:val="21"/>
            </w:rPr>
          </w:rPrChange>
        </w:rPr>
        <w:t>Shanghai, China</w:t>
      </w:r>
    </w:p>
    <w:p w14:paraId="38E1AF04" w14:textId="77777777" w:rsidR="00021F1F" w:rsidRPr="00740968" w:rsidRDefault="00E17F99">
      <w:pPr>
        <w:jc w:val="both"/>
        <w:rPr>
          <w:rFonts w:ascii="Arial" w:hAnsi="Arial" w:cs="Arial"/>
          <w:sz w:val="22"/>
          <w:szCs w:val="22"/>
          <w:rPrChange w:id="152" w:author="Schrodi Lab" w:date="2020-03-18T18:12:00Z">
            <w:rPr>
              <w:rFonts w:ascii="Times New Roman" w:hAnsi="Times New Roman" w:cs="Times New Roman"/>
              <w:sz w:val="21"/>
              <w:szCs w:val="21"/>
            </w:rPr>
          </w:rPrChange>
        </w:rPr>
        <w:pPrChange w:id="153" w:author="Schrodi Lab" w:date="2020-03-18T18:12:00Z">
          <w:pPr>
            <w:adjustRightInd w:val="0"/>
            <w:snapToGrid w:val="0"/>
            <w:spacing w:line="360" w:lineRule="auto"/>
          </w:pPr>
        </w:pPrChange>
      </w:pPr>
      <w:r w:rsidRPr="00740968">
        <w:rPr>
          <w:rFonts w:ascii="Arial" w:hAnsi="Arial" w:cs="Arial"/>
          <w:sz w:val="22"/>
          <w:szCs w:val="22"/>
          <w:vertAlign w:val="superscript"/>
          <w:rPrChange w:id="154" w:author="Schrodi Lab" w:date="2020-03-18T18:12:00Z">
            <w:rPr>
              <w:rFonts w:ascii="Times New Roman" w:hAnsi="Times New Roman" w:cs="Times New Roman"/>
              <w:sz w:val="21"/>
              <w:szCs w:val="21"/>
              <w:vertAlign w:val="superscript"/>
            </w:rPr>
          </w:rPrChange>
        </w:rPr>
        <w:t>10</w:t>
      </w:r>
      <w:r w:rsidRPr="00740968">
        <w:rPr>
          <w:rFonts w:ascii="Arial" w:hAnsi="Arial" w:cs="Arial"/>
          <w:sz w:val="22"/>
          <w:szCs w:val="22"/>
          <w:rPrChange w:id="155" w:author="Schrodi Lab" w:date="2020-03-18T18:12:00Z">
            <w:rPr>
              <w:rFonts w:ascii="Times New Roman" w:hAnsi="Times New Roman" w:cs="Times New Roman"/>
              <w:sz w:val="21"/>
              <w:szCs w:val="21"/>
            </w:rPr>
          </w:rPrChange>
        </w:rPr>
        <w:t>Department of Laboratory Medicine, Zhongnan Hospital of Wuhan University, Wuhan University, Wuhan, China</w:t>
      </w:r>
    </w:p>
    <w:p w14:paraId="4503F25C" w14:textId="77777777" w:rsidR="00021F1F" w:rsidRPr="00740968" w:rsidRDefault="00E17F99">
      <w:pPr>
        <w:jc w:val="both"/>
        <w:rPr>
          <w:rFonts w:ascii="Arial" w:hAnsi="Arial" w:cs="Arial"/>
          <w:sz w:val="22"/>
          <w:szCs w:val="22"/>
          <w:rPrChange w:id="156" w:author="Schrodi Lab" w:date="2020-03-18T18:12:00Z">
            <w:rPr>
              <w:rFonts w:ascii="Times New Roman" w:hAnsi="Times New Roman" w:cs="Times New Roman"/>
              <w:sz w:val="21"/>
              <w:szCs w:val="21"/>
            </w:rPr>
          </w:rPrChange>
        </w:rPr>
        <w:pPrChange w:id="157" w:author="Schrodi Lab" w:date="2020-03-18T18:12:00Z">
          <w:pPr>
            <w:adjustRightInd w:val="0"/>
            <w:snapToGrid w:val="0"/>
            <w:spacing w:line="360" w:lineRule="auto"/>
          </w:pPr>
        </w:pPrChange>
      </w:pPr>
      <w:r w:rsidRPr="00740968">
        <w:rPr>
          <w:rFonts w:ascii="Arial" w:hAnsi="Arial" w:cs="Arial"/>
          <w:sz w:val="22"/>
          <w:szCs w:val="22"/>
          <w:vertAlign w:val="superscript"/>
          <w:rPrChange w:id="158" w:author="Schrodi Lab" w:date="2020-03-18T18:12:00Z">
            <w:rPr>
              <w:rFonts w:ascii="Times New Roman" w:hAnsi="Times New Roman" w:cs="Times New Roman"/>
              <w:sz w:val="21"/>
              <w:szCs w:val="21"/>
              <w:vertAlign w:val="superscript"/>
            </w:rPr>
          </w:rPrChange>
        </w:rPr>
        <w:t>11</w:t>
      </w:r>
      <w:r w:rsidRPr="00740968">
        <w:rPr>
          <w:rFonts w:ascii="Arial" w:hAnsi="Arial" w:cs="Arial"/>
          <w:sz w:val="22"/>
          <w:szCs w:val="22"/>
          <w:rPrChange w:id="159" w:author="Schrodi Lab" w:date="2020-03-18T18:12:00Z">
            <w:rPr>
              <w:rFonts w:ascii="Times New Roman" w:hAnsi="Times New Roman" w:cs="Times New Roman"/>
              <w:sz w:val="21"/>
              <w:szCs w:val="21"/>
            </w:rPr>
          </w:rPrChange>
        </w:rPr>
        <w:t>Center for translational medicine, Second Military Medical University, Shanghai, China</w:t>
      </w:r>
    </w:p>
    <w:p w14:paraId="485BC59F" w14:textId="758F34CA" w:rsidR="00196D4E" w:rsidRPr="00CA37CC" w:rsidRDefault="00196D4E">
      <w:pPr>
        <w:jc w:val="both"/>
        <w:rPr>
          <w:ins w:id="160" w:author="Schrodi Lab" w:date="2020-03-18T18:57:00Z"/>
          <w:rFonts w:ascii="Arial" w:hAnsi="Arial" w:cs="Arial"/>
          <w:sz w:val="22"/>
          <w:szCs w:val="22"/>
          <w:rPrChange w:id="161" w:author="Schrodi Lab" w:date="2020-03-18T18:57:00Z">
            <w:rPr>
              <w:ins w:id="162" w:author="Schrodi Lab" w:date="2020-03-18T18:57:00Z"/>
              <w:rFonts w:ascii="Times New Roman" w:eastAsia="Times New Roman" w:hAnsi="Times New Roman" w:cs="Times New Roman"/>
              <w:color w:val="222222"/>
            </w:rPr>
          </w:rPrChange>
        </w:rPr>
        <w:pPrChange w:id="163" w:author="Schrodi Lab" w:date="2020-03-18T18:57:00Z">
          <w:pPr>
            <w:shd w:val="clear" w:color="auto" w:fill="FFFFFF"/>
            <w:jc w:val="both"/>
          </w:pPr>
        </w:pPrChange>
      </w:pPr>
      <w:ins w:id="164" w:author="Schrodi Lab" w:date="2020-03-18T18:57:00Z">
        <w:r w:rsidRPr="00CA37CC">
          <w:rPr>
            <w:rFonts w:ascii="Arial" w:hAnsi="Arial" w:cs="Arial"/>
            <w:sz w:val="22"/>
            <w:szCs w:val="22"/>
            <w:vertAlign w:val="superscript"/>
            <w:rPrChange w:id="165" w:author="Schrodi Lab" w:date="2020-03-18T18:58:00Z">
              <w:rPr>
                <w:rFonts w:ascii="Arial" w:eastAsia="Times New Roman" w:hAnsi="Arial" w:cs="Arial"/>
                <w:color w:val="000000"/>
                <w:sz w:val="22"/>
                <w:szCs w:val="22"/>
              </w:rPr>
            </w:rPrChange>
          </w:rPr>
          <w:t>12</w:t>
        </w:r>
        <w:r w:rsidRPr="00CA37CC">
          <w:rPr>
            <w:rFonts w:ascii="Arial" w:hAnsi="Arial" w:cs="Arial"/>
            <w:sz w:val="22"/>
            <w:szCs w:val="22"/>
            <w:rPrChange w:id="166" w:author="Schrodi Lab" w:date="2020-03-18T18:57:00Z">
              <w:rPr>
                <w:rFonts w:ascii="Arial" w:eastAsia="Times New Roman" w:hAnsi="Arial" w:cs="Arial"/>
                <w:color w:val="000000"/>
                <w:sz w:val="22"/>
                <w:szCs w:val="22"/>
              </w:rPr>
            </w:rPrChange>
          </w:rPr>
          <w:t>Department of Medical Genetics, School of Medicine and Public Health, University of Wisconsin-Madison, Madison, WI 53726, USA</w:t>
        </w:r>
      </w:ins>
    </w:p>
    <w:p w14:paraId="741F3190" w14:textId="373B24B1" w:rsidR="00196D4E" w:rsidRPr="00CA37CC" w:rsidRDefault="00196D4E">
      <w:pPr>
        <w:jc w:val="both"/>
        <w:rPr>
          <w:ins w:id="167" w:author="Schrodi Lab" w:date="2020-03-18T18:57:00Z"/>
          <w:rFonts w:ascii="Arial" w:hAnsi="Arial" w:cs="Arial"/>
          <w:sz w:val="22"/>
          <w:szCs w:val="22"/>
          <w:rPrChange w:id="168" w:author="Schrodi Lab" w:date="2020-03-18T18:57:00Z">
            <w:rPr>
              <w:ins w:id="169" w:author="Schrodi Lab" w:date="2020-03-18T18:57:00Z"/>
              <w:rFonts w:ascii="Times New Roman" w:eastAsia="Times New Roman" w:hAnsi="Times New Roman" w:cs="Times New Roman"/>
              <w:color w:val="222222"/>
            </w:rPr>
          </w:rPrChange>
        </w:rPr>
        <w:pPrChange w:id="170" w:author="Schrodi Lab" w:date="2020-03-18T18:57:00Z">
          <w:pPr>
            <w:shd w:val="clear" w:color="auto" w:fill="FFFFFF"/>
            <w:jc w:val="both"/>
          </w:pPr>
        </w:pPrChange>
      </w:pPr>
      <w:ins w:id="171" w:author="Schrodi Lab" w:date="2020-03-18T18:57:00Z">
        <w:r w:rsidRPr="00CA37CC">
          <w:rPr>
            <w:rFonts w:ascii="Arial" w:hAnsi="Arial" w:cs="Arial"/>
            <w:sz w:val="22"/>
            <w:szCs w:val="22"/>
            <w:vertAlign w:val="superscript"/>
            <w:rPrChange w:id="172" w:author="Schrodi Lab" w:date="2020-03-18T18:58:00Z">
              <w:rPr>
                <w:rFonts w:ascii="Arial" w:eastAsia="Times New Roman" w:hAnsi="Arial" w:cs="Arial"/>
                <w:color w:val="000000"/>
                <w:sz w:val="22"/>
                <w:szCs w:val="22"/>
              </w:rPr>
            </w:rPrChange>
          </w:rPr>
          <w:t>13</w:t>
        </w:r>
        <w:r w:rsidRPr="00CA37CC">
          <w:rPr>
            <w:rFonts w:ascii="Arial" w:hAnsi="Arial" w:cs="Arial"/>
            <w:sz w:val="22"/>
            <w:szCs w:val="22"/>
            <w:rPrChange w:id="173" w:author="Schrodi Lab" w:date="2020-03-18T18:57:00Z">
              <w:rPr>
                <w:rFonts w:ascii="Arial" w:eastAsia="Times New Roman" w:hAnsi="Arial" w:cs="Arial"/>
                <w:color w:val="000000"/>
                <w:sz w:val="22"/>
                <w:szCs w:val="22"/>
              </w:rPr>
            </w:rPrChange>
          </w:rPr>
          <w:t>Center for Precision Medicine Research, Marshfield Clinic Research Institute, Marshfield, WI 54449, USA</w:t>
        </w:r>
      </w:ins>
    </w:p>
    <w:p w14:paraId="43759F52" w14:textId="70D0FFB1" w:rsidR="00021F1F" w:rsidRDefault="00E17F99" w:rsidP="008B26E7">
      <w:pPr>
        <w:jc w:val="both"/>
        <w:rPr>
          <w:ins w:id="174" w:author="Schrodi Lab" w:date="2020-03-18T18:52:00Z"/>
          <w:rFonts w:ascii="Arial" w:hAnsi="Arial" w:cs="Arial"/>
          <w:sz w:val="22"/>
          <w:szCs w:val="22"/>
        </w:rPr>
      </w:pPr>
      <w:del w:id="175" w:author="Schrodi Lab" w:date="2020-03-18T18:57:00Z">
        <w:r w:rsidRPr="00CA37CC" w:rsidDel="00196D4E">
          <w:rPr>
            <w:rFonts w:ascii="Arial" w:hAnsi="Arial" w:cs="Arial"/>
            <w:sz w:val="22"/>
            <w:szCs w:val="22"/>
            <w:vertAlign w:val="superscript"/>
            <w:rPrChange w:id="176" w:author="Schrodi Lab" w:date="2020-03-18T18:58:00Z">
              <w:rPr>
                <w:rFonts w:ascii="Times New Roman" w:hAnsi="Times New Roman" w:cs="Times New Roman"/>
                <w:sz w:val="21"/>
                <w:szCs w:val="21"/>
                <w:vertAlign w:val="superscript"/>
              </w:rPr>
            </w:rPrChange>
          </w:rPr>
          <w:delText>12</w:delText>
        </w:r>
        <w:r w:rsidRPr="00CA37CC" w:rsidDel="00196D4E">
          <w:rPr>
            <w:rFonts w:ascii="Arial" w:hAnsi="Arial" w:cs="Arial"/>
            <w:sz w:val="22"/>
            <w:szCs w:val="22"/>
            <w:vertAlign w:val="superscript"/>
            <w:rPrChange w:id="177" w:author="Schrodi Lab" w:date="2020-03-18T18:58:00Z">
              <w:rPr>
                <w:rFonts w:ascii="Times New Roman" w:hAnsi="Times New Roman" w:cs="Times New Roman"/>
                <w:sz w:val="21"/>
                <w:szCs w:val="21"/>
              </w:rPr>
            </w:rPrChange>
          </w:rPr>
          <w:delText>NO</w:delText>
        </w:r>
      </w:del>
      <w:ins w:id="178" w:author="Schrodi Lab" w:date="2020-03-18T18:57:00Z">
        <w:r w:rsidR="00196D4E" w:rsidRPr="00CA37CC">
          <w:rPr>
            <w:rFonts w:ascii="Arial" w:hAnsi="Arial" w:cs="Arial"/>
            <w:sz w:val="22"/>
            <w:szCs w:val="22"/>
            <w:vertAlign w:val="superscript"/>
            <w:rPrChange w:id="179" w:author="Schrodi Lab" w:date="2020-03-18T18:58:00Z">
              <w:rPr>
                <w:rFonts w:ascii="Times New Roman" w:hAnsi="Times New Roman" w:cs="Times New Roman"/>
                <w:sz w:val="21"/>
                <w:szCs w:val="21"/>
                <w:vertAlign w:val="superscript"/>
              </w:rPr>
            </w:rPrChange>
          </w:rPr>
          <w:t>1</w:t>
        </w:r>
        <w:r w:rsidR="00196D4E" w:rsidRPr="00CA37CC">
          <w:rPr>
            <w:rFonts w:ascii="Arial" w:hAnsi="Arial" w:cs="Arial"/>
            <w:sz w:val="22"/>
            <w:szCs w:val="22"/>
            <w:vertAlign w:val="superscript"/>
          </w:rPr>
          <w:t>4</w:t>
        </w:r>
        <w:r w:rsidR="00196D4E" w:rsidRPr="00740968">
          <w:rPr>
            <w:rFonts w:ascii="Arial" w:hAnsi="Arial" w:cs="Arial"/>
            <w:sz w:val="22"/>
            <w:szCs w:val="22"/>
            <w:rPrChange w:id="180" w:author="Schrodi Lab" w:date="2020-03-18T18:12:00Z">
              <w:rPr>
                <w:rFonts w:ascii="Times New Roman" w:hAnsi="Times New Roman" w:cs="Times New Roman"/>
                <w:sz w:val="21"/>
                <w:szCs w:val="21"/>
              </w:rPr>
            </w:rPrChange>
          </w:rPr>
          <w:t>NO</w:t>
        </w:r>
      </w:ins>
      <w:r w:rsidRPr="00740968">
        <w:rPr>
          <w:rFonts w:ascii="Arial" w:hAnsi="Arial" w:cs="Arial"/>
          <w:sz w:val="22"/>
          <w:szCs w:val="22"/>
          <w:rPrChange w:id="181" w:author="Schrodi Lab" w:date="2020-03-18T18:12:00Z">
            <w:rPr>
              <w:rFonts w:ascii="Times New Roman" w:hAnsi="Times New Roman" w:cs="Times New Roman"/>
              <w:sz w:val="21"/>
              <w:szCs w:val="21"/>
            </w:rPr>
          </w:rPrChange>
        </w:rPr>
        <w:t>.905 hospital Navy PLA, Shanghai, China</w:t>
      </w:r>
    </w:p>
    <w:p w14:paraId="01C54178" w14:textId="076D5570" w:rsidR="00196D4E" w:rsidRPr="00740968" w:rsidDel="00196D4E" w:rsidRDefault="00196D4E">
      <w:pPr>
        <w:jc w:val="both"/>
        <w:rPr>
          <w:del w:id="182" w:author="Schrodi Lab" w:date="2020-03-18T18:53:00Z"/>
          <w:rFonts w:ascii="Arial" w:hAnsi="Arial" w:cs="Arial"/>
          <w:sz w:val="22"/>
          <w:szCs w:val="22"/>
          <w:rPrChange w:id="183" w:author="Schrodi Lab" w:date="2020-03-18T18:12:00Z">
            <w:rPr>
              <w:del w:id="184" w:author="Schrodi Lab" w:date="2020-03-18T18:53:00Z"/>
              <w:rFonts w:ascii="Times New Roman" w:hAnsi="Times New Roman" w:cs="Times New Roman"/>
              <w:sz w:val="21"/>
              <w:szCs w:val="21"/>
            </w:rPr>
          </w:rPrChange>
        </w:rPr>
        <w:pPrChange w:id="185" w:author="Schrodi Lab" w:date="2020-03-18T18:12:00Z">
          <w:pPr>
            <w:adjustRightInd w:val="0"/>
            <w:snapToGrid w:val="0"/>
            <w:spacing w:line="360" w:lineRule="auto"/>
          </w:pPr>
        </w:pPrChange>
      </w:pPr>
    </w:p>
    <w:p w14:paraId="126DD5D9" w14:textId="77539043" w:rsidR="00021F1F" w:rsidRPr="00740968" w:rsidRDefault="00E17F99">
      <w:pPr>
        <w:jc w:val="both"/>
        <w:rPr>
          <w:rFonts w:ascii="Arial" w:hAnsi="Arial" w:cs="Arial"/>
          <w:sz w:val="22"/>
          <w:szCs w:val="22"/>
          <w:rPrChange w:id="186" w:author="Schrodi Lab" w:date="2020-03-18T18:12:00Z">
            <w:rPr>
              <w:rFonts w:ascii="Times New Roman" w:hAnsi="Times New Roman" w:cs="Times New Roman"/>
              <w:sz w:val="21"/>
              <w:szCs w:val="21"/>
            </w:rPr>
          </w:rPrChange>
        </w:rPr>
        <w:pPrChange w:id="187" w:author="Schrodi Lab" w:date="2020-03-18T18:12:00Z">
          <w:pPr>
            <w:adjustRightInd w:val="0"/>
            <w:snapToGrid w:val="0"/>
            <w:spacing w:line="360" w:lineRule="auto"/>
          </w:pPr>
        </w:pPrChange>
      </w:pPr>
      <w:r w:rsidRPr="00740968">
        <w:rPr>
          <w:rFonts w:ascii="Arial" w:hAnsi="Arial" w:cs="Arial"/>
          <w:sz w:val="22"/>
          <w:szCs w:val="22"/>
          <w:vertAlign w:val="superscript"/>
          <w:rPrChange w:id="188" w:author="Schrodi Lab" w:date="2020-03-18T18:12:00Z">
            <w:rPr>
              <w:rFonts w:ascii="Times New Roman" w:hAnsi="Times New Roman" w:cs="Times New Roman"/>
              <w:sz w:val="21"/>
              <w:szCs w:val="21"/>
              <w:vertAlign w:val="superscript"/>
            </w:rPr>
          </w:rPrChange>
        </w:rPr>
        <w:t>1</w:t>
      </w:r>
      <w:del w:id="189" w:author="Schrodi Lab" w:date="2020-03-18T18:57:00Z">
        <w:r w:rsidRPr="00740968" w:rsidDel="00196D4E">
          <w:rPr>
            <w:rFonts w:ascii="Arial" w:hAnsi="Arial" w:cs="Arial"/>
            <w:sz w:val="22"/>
            <w:szCs w:val="22"/>
            <w:vertAlign w:val="superscript"/>
            <w:rPrChange w:id="190" w:author="Schrodi Lab" w:date="2020-03-18T18:12:00Z">
              <w:rPr>
                <w:rFonts w:ascii="Times New Roman" w:hAnsi="Times New Roman" w:cs="Times New Roman"/>
                <w:sz w:val="21"/>
                <w:szCs w:val="21"/>
                <w:vertAlign w:val="superscript"/>
              </w:rPr>
            </w:rPrChange>
          </w:rPr>
          <w:delText>3</w:delText>
        </w:r>
      </w:del>
      <w:ins w:id="191" w:author="Schrodi Lab" w:date="2020-03-18T18:57:00Z">
        <w:r w:rsidR="00196D4E">
          <w:rPr>
            <w:rFonts w:ascii="Arial" w:hAnsi="Arial" w:cs="Arial"/>
            <w:sz w:val="22"/>
            <w:szCs w:val="22"/>
            <w:vertAlign w:val="superscript"/>
          </w:rPr>
          <w:t>5</w:t>
        </w:r>
      </w:ins>
      <w:r w:rsidRPr="00740968">
        <w:rPr>
          <w:rFonts w:ascii="Arial" w:hAnsi="Arial" w:cs="Arial"/>
          <w:sz w:val="22"/>
          <w:szCs w:val="22"/>
          <w:rPrChange w:id="192" w:author="Schrodi Lab" w:date="2020-03-18T18:12:00Z">
            <w:rPr>
              <w:rFonts w:ascii="Times New Roman" w:hAnsi="Times New Roman" w:cs="Times New Roman"/>
              <w:sz w:val="21"/>
              <w:szCs w:val="21"/>
            </w:rPr>
          </w:rPrChange>
        </w:rPr>
        <w:t>Department of Respiratory and Critical Care Medicine, Shanghai East Hospital, Tongji University, Shanghai, China</w:t>
      </w:r>
    </w:p>
    <w:p w14:paraId="1B24AE41" w14:textId="77777777" w:rsidR="00F434FB" w:rsidRDefault="00F434FB" w:rsidP="008B26E7">
      <w:pPr>
        <w:jc w:val="both"/>
        <w:rPr>
          <w:ins w:id="193" w:author="Schrodi Lab" w:date="2020-03-18T18:19:00Z"/>
          <w:rFonts w:ascii="Arial" w:hAnsi="Arial" w:cs="Arial"/>
          <w:sz w:val="22"/>
          <w:szCs w:val="22"/>
          <w:vertAlign w:val="superscript"/>
        </w:rPr>
      </w:pPr>
    </w:p>
    <w:p w14:paraId="7CDB538D" w14:textId="77777777" w:rsidR="00F434FB" w:rsidRDefault="00F434FB" w:rsidP="008B26E7">
      <w:pPr>
        <w:jc w:val="both"/>
        <w:rPr>
          <w:ins w:id="194" w:author="Schrodi Lab" w:date="2020-03-18T18:19:00Z"/>
          <w:rFonts w:ascii="Arial" w:hAnsi="Arial" w:cs="Arial"/>
          <w:sz w:val="22"/>
          <w:szCs w:val="22"/>
          <w:vertAlign w:val="superscript"/>
        </w:rPr>
      </w:pPr>
    </w:p>
    <w:p w14:paraId="1AB19D22" w14:textId="52F407DC" w:rsidR="00021F1F" w:rsidRDefault="00E17F99" w:rsidP="008B26E7">
      <w:pPr>
        <w:jc w:val="both"/>
        <w:rPr>
          <w:ins w:id="195" w:author="Schrodi Lab" w:date="2020-03-18T18:58:00Z"/>
          <w:rFonts w:ascii="Arial" w:hAnsi="Arial" w:cs="Arial"/>
          <w:sz w:val="22"/>
          <w:szCs w:val="22"/>
        </w:rPr>
      </w:pPr>
      <w:r w:rsidRPr="00740968">
        <w:rPr>
          <w:rFonts w:ascii="Arial" w:hAnsi="Arial" w:cs="Arial"/>
          <w:sz w:val="22"/>
          <w:szCs w:val="22"/>
          <w:vertAlign w:val="superscript"/>
          <w:rPrChange w:id="196" w:author="Schrodi Lab" w:date="2020-03-18T18:12:00Z">
            <w:rPr>
              <w:rFonts w:ascii="Times New Roman" w:hAnsi="Times New Roman" w:cs="Times New Roman"/>
              <w:vertAlign w:val="superscript"/>
            </w:rPr>
          </w:rPrChange>
        </w:rPr>
        <w:t>*</w:t>
      </w:r>
      <w:r w:rsidRPr="00740968">
        <w:rPr>
          <w:rFonts w:ascii="Arial" w:hAnsi="Arial" w:cs="Arial"/>
          <w:sz w:val="22"/>
          <w:szCs w:val="22"/>
          <w:rPrChange w:id="197" w:author="Schrodi Lab" w:date="2020-03-18T18:12:00Z">
            <w:rPr>
              <w:rFonts w:ascii="Times New Roman" w:hAnsi="Times New Roman" w:cs="Times New Roman"/>
              <w:b/>
              <w:bCs/>
              <w:sz w:val="21"/>
              <w:szCs w:val="21"/>
            </w:rPr>
          </w:rPrChange>
        </w:rPr>
        <w:t>Li Wang,</w:t>
      </w:r>
      <w:ins w:id="198" w:author="Schrodi Lab" w:date="2020-03-18T17:53:00Z">
        <w:r w:rsidR="00CC2DB2" w:rsidRPr="00740968">
          <w:rPr>
            <w:rFonts w:ascii="Arial" w:hAnsi="Arial" w:cs="Arial"/>
            <w:sz w:val="22"/>
            <w:szCs w:val="22"/>
            <w:rPrChange w:id="199" w:author="Schrodi Lab" w:date="2020-03-18T18:12:00Z">
              <w:rPr>
                <w:rFonts w:ascii="Arial" w:hAnsi="Arial" w:cs="Arial"/>
                <w:b/>
                <w:bCs/>
                <w:sz w:val="22"/>
                <w:szCs w:val="22"/>
              </w:rPr>
            </w:rPrChange>
          </w:rPr>
          <w:t xml:space="preserve"> </w:t>
        </w:r>
      </w:ins>
      <w:r w:rsidRPr="00740968">
        <w:rPr>
          <w:rFonts w:ascii="Arial" w:hAnsi="Arial" w:cs="Arial"/>
          <w:sz w:val="22"/>
          <w:szCs w:val="22"/>
          <w:rPrChange w:id="200" w:author="Schrodi Lab" w:date="2020-03-18T18:12:00Z">
            <w:rPr>
              <w:rFonts w:ascii="Times New Roman" w:hAnsi="Times New Roman" w:cs="Times New Roman"/>
              <w:b/>
              <w:bCs/>
              <w:sz w:val="21"/>
              <w:szCs w:val="21"/>
            </w:rPr>
          </w:rPrChange>
        </w:rPr>
        <w:t>Lei Jiang and Dongyan Pan contribute equally to this work.</w:t>
      </w:r>
    </w:p>
    <w:p w14:paraId="76DE5650" w14:textId="77777777" w:rsidR="00361DAE" w:rsidRPr="00740968" w:rsidRDefault="00361DAE">
      <w:pPr>
        <w:jc w:val="both"/>
        <w:rPr>
          <w:rFonts w:ascii="Arial" w:hAnsi="Arial" w:cs="Arial"/>
          <w:sz w:val="22"/>
          <w:szCs w:val="22"/>
          <w:rPrChange w:id="201" w:author="Schrodi Lab" w:date="2020-03-18T18:12:00Z">
            <w:rPr>
              <w:rFonts w:ascii="Times New Roman" w:hAnsi="Times New Roman" w:cs="Times New Roman"/>
              <w:b/>
              <w:bCs/>
              <w:sz w:val="21"/>
              <w:szCs w:val="21"/>
            </w:rPr>
          </w:rPrChange>
        </w:rPr>
        <w:pPrChange w:id="202" w:author="Schrodi Lab" w:date="2020-03-18T18:12:00Z">
          <w:pPr>
            <w:adjustRightInd w:val="0"/>
            <w:snapToGrid w:val="0"/>
            <w:spacing w:line="360" w:lineRule="auto"/>
          </w:pPr>
        </w:pPrChange>
      </w:pPr>
    </w:p>
    <w:p w14:paraId="2AE5D6C7" w14:textId="4AA241A2" w:rsidR="00021F1F" w:rsidRDefault="00E17F99" w:rsidP="008B26E7">
      <w:pPr>
        <w:jc w:val="both"/>
        <w:rPr>
          <w:ins w:id="203" w:author="Schrodi Lab" w:date="2020-03-18T18:58:00Z"/>
          <w:rFonts w:ascii="Arial" w:hAnsi="Arial" w:cs="Arial"/>
          <w:sz w:val="22"/>
          <w:szCs w:val="22"/>
        </w:rPr>
      </w:pPr>
      <w:r w:rsidRPr="00740968">
        <w:rPr>
          <w:rFonts w:ascii="Arial" w:hAnsi="Arial" w:cs="Arial"/>
          <w:sz w:val="22"/>
          <w:szCs w:val="22"/>
          <w:vertAlign w:val="superscript"/>
          <w:rPrChange w:id="204" w:author="Schrodi Lab" w:date="2020-03-18T18:12:00Z">
            <w:rPr>
              <w:rFonts w:ascii="Times New Roman" w:hAnsi="Times New Roman" w:cs="Times New Roman"/>
              <w:vertAlign w:val="superscript"/>
            </w:rPr>
          </w:rPrChange>
        </w:rPr>
        <w:t>#</w:t>
      </w:r>
      <w:r w:rsidRPr="00740968">
        <w:rPr>
          <w:rFonts w:ascii="Arial" w:hAnsi="Arial" w:cs="Arial"/>
          <w:sz w:val="22"/>
          <w:szCs w:val="22"/>
          <w:rPrChange w:id="205" w:author="Schrodi Lab" w:date="2020-03-18T18:12:00Z">
            <w:rPr>
              <w:rFonts w:ascii="Times New Roman" w:hAnsi="Times New Roman" w:cs="Times New Roman"/>
              <w:b/>
              <w:bCs/>
              <w:sz w:val="21"/>
              <w:szCs w:val="21"/>
            </w:rPr>
          </w:rPrChange>
        </w:rPr>
        <w:t>Corresponding author: Lu Wei, Li Qiang and Xu Huji contribute equally to this work.</w:t>
      </w:r>
    </w:p>
    <w:p w14:paraId="4DBCC662" w14:textId="77777777" w:rsidR="00361DAE" w:rsidRPr="00740968" w:rsidRDefault="00361DAE">
      <w:pPr>
        <w:jc w:val="both"/>
        <w:rPr>
          <w:rFonts w:ascii="Arial" w:hAnsi="Arial" w:cs="Arial"/>
          <w:sz w:val="22"/>
          <w:szCs w:val="22"/>
          <w:rPrChange w:id="206" w:author="Schrodi Lab" w:date="2020-03-18T18:12:00Z">
            <w:rPr>
              <w:rFonts w:ascii="Times New Roman" w:hAnsi="Times New Roman" w:cs="Times New Roman"/>
              <w:b/>
              <w:bCs/>
              <w:sz w:val="21"/>
              <w:szCs w:val="21"/>
            </w:rPr>
          </w:rPrChange>
        </w:rPr>
        <w:pPrChange w:id="207" w:author="Schrodi Lab" w:date="2020-03-18T18:12:00Z">
          <w:pPr>
            <w:adjustRightInd w:val="0"/>
            <w:snapToGrid w:val="0"/>
            <w:spacing w:line="360" w:lineRule="auto"/>
          </w:pPr>
        </w:pPrChange>
      </w:pPr>
    </w:p>
    <w:p w14:paraId="4E6D5753" w14:textId="77777777" w:rsidR="00021F1F" w:rsidRPr="00740968" w:rsidRDefault="00E17F99">
      <w:pPr>
        <w:jc w:val="both"/>
        <w:rPr>
          <w:rFonts w:ascii="Arial" w:hAnsi="Arial" w:cs="Arial"/>
          <w:sz w:val="22"/>
          <w:szCs w:val="22"/>
          <w:lang w:val="fr-FR"/>
          <w:rPrChange w:id="208" w:author="Schrodi Lab" w:date="2020-03-18T18:12:00Z">
            <w:rPr>
              <w:rFonts w:ascii="Times New Roman" w:hAnsi="Times New Roman" w:cs="Times New Roman"/>
              <w:sz w:val="21"/>
              <w:szCs w:val="21"/>
              <w:lang w:val="fr-FR"/>
            </w:rPr>
          </w:rPrChange>
        </w:rPr>
        <w:pPrChange w:id="209" w:author="Schrodi Lab" w:date="2020-03-18T18:12:00Z">
          <w:pPr>
            <w:adjustRightInd w:val="0"/>
            <w:snapToGrid w:val="0"/>
            <w:spacing w:line="360" w:lineRule="auto"/>
          </w:pPr>
        </w:pPrChange>
      </w:pPr>
      <w:r w:rsidRPr="00740968">
        <w:rPr>
          <w:rFonts w:ascii="Arial" w:hAnsi="Arial" w:cs="Arial"/>
          <w:sz w:val="22"/>
          <w:szCs w:val="22"/>
          <w:lang w:val="fr-FR"/>
          <w:rPrChange w:id="210" w:author="Schrodi Lab" w:date="2020-03-18T18:12:00Z">
            <w:rPr>
              <w:rFonts w:ascii="Times New Roman" w:hAnsi="Times New Roman" w:cs="Times New Roman"/>
              <w:sz w:val="21"/>
              <w:szCs w:val="21"/>
              <w:lang w:val="fr-FR"/>
            </w:rPr>
          </w:rPrChange>
        </w:rPr>
        <w:t xml:space="preserve">Lu Wei, </w:t>
      </w:r>
      <w:proofErr w:type="gramStart"/>
      <w:r w:rsidRPr="00740968">
        <w:rPr>
          <w:rFonts w:ascii="Arial" w:hAnsi="Arial" w:cs="Arial"/>
          <w:sz w:val="22"/>
          <w:szCs w:val="22"/>
          <w:lang w:val="fr-FR"/>
          <w:rPrChange w:id="211"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12" w:author="Schrodi Lab" w:date="2020-03-18T18:12:00Z">
            <w:rPr>
              <w:rFonts w:ascii="Times New Roman" w:hAnsi="Times New Roman" w:cs="Times New Roman"/>
              <w:sz w:val="21"/>
              <w:szCs w:val="21"/>
              <w:lang w:val="fr-FR"/>
            </w:rPr>
          </w:rPrChange>
        </w:rPr>
        <w:t xml:space="preserve"> smmuluwei@163.com </w:t>
      </w:r>
    </w:p>
    <w:p w14:paraId="53BBEC7C" w14:textId="77777777" w:rsidR="00021F1F" w:rsidRPr="00740968" w:rsidRDefault="00E17F99">
      <w:pPr>
        <w:jc w:val="both"/>
        <w:rPr>
          <w:rFonts w:ascii="Arial" w:hAnsi="Arial" w:cs="Arial"/>
          <w:sz w:val="22"/>
          <w:szCs w:val="22"/>
          <w:lang w:val="fr-FR"/>
          <w:rPrChange w:id="213" w:author="Schrodi Lab" w:date="2020-03-18T18:12:00Z">
            <w:rPr>
              <w:rFonts w:ascii="Times New Roman" w:hAnsi="Times New Roman" w:cs="Times New Roman"/>
              <w:sz w:val="21"/>
              <w:szCs w:val="21"/>
              <w:lang w:val="fr-FR"/>
            </w:rPr>
          </w:rPrChange>
        </w:rPr>
        <w:pPrChange w:id="214" w:author="Schrodi Lab" w:date="2020-03-18T18:12:00Z">
          <w:pPr>
            <w:adjustRightInd w:val="0"/>
            <w:snapToGrid w:val="0"/>
            <w:spacing w:line="360" w:lineRule="auto"/>
          </w:pPr>
        </w:pPrChange>
      </w:pPr>
      <w:r w:rsidRPr="00740968">
        <w:rPr>
          <w:rFonts w:ascii="Arial" w:hAnsi="Arial" w:cs="Arial"/>
          <w:sz w:val="22"/>
          <w:szCs w:val="22"/>
          <w:lang w:val="fr-FR"/>
          <w:rPrChange w:id="215" w:author="Schrodi Lab" w:date="2020-03-18T18:12:00Z">
            <w:rPr>
              <w:rFonts w:ascii="Times New Roman" w:hAnsi="Times New Roman" w:cs="Times New Roman"/>
              <w:sz w:val="21"/>
              <w:szCs w:val="21"/>
              <w:lang w:val="fr-FR"/>
            </w:rPr>
          </w:rPrChange>
        </w:rPr>
        <w:t xml:space="preserve">Li Qiang, </w:t>
      </w:r>
      <w:proofErr w:type="gramStart"/>
      <w:r w:rsidRPr="00740968">
        <w:rPr>
          <w:rFonts w:ascii="Arial" w:hAnsi="Arial" w:cs="Arial"/>
          <w:sz w:val="22"/>
          <w:szCs w:val="22"/>
          <w:lang w:val="fr-FR"/>
          <w:rPrChange w:id="216"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17" w:author="Schrodi Lab" w:date="2020-03-18T18:12:00Z">
            <w:rPr>
              <w:rFonts w:ascii="Times New Roman" w:hAnsi="Times New Roman" w:cs="Times New Roman"/>
              <w:sz w:val="21"/>
              <w:szCs w:val="21"/>
              <w:lang w:val="fr-FR"/>
            </w:rPr>
          </w:rPrChange>
        </w:rPr>
        <w:t xml:space="preserve"> liqressh@hotmail.com </w:t>
      </w:r>
    </w:p>
    <w:p w14:paraId="6B6C2903" w14:textId="77777777" w:rsidR="00021F1F" w:rsidRPr="00740968" w:rsidRDefault="00E17F99">
      <w:pPr>
        <w:jc w:val="both"/>
        <w:rPr>
          <w:rFonts w:ascii="Arial" w:hAnsi="Arial" w:cs="Arial"/>
          <w:sz w:val="22"/>
          <w:szCs w:val="22"/>
          <w:lang w:val="fr-FR"/>
          <w:rPrChange w:id="218" w:author="Schrodi Lab" w:date="2020-03-18T18:12:00Z">
            <w:rPr>
              <w:rFonts w:ascii="Times New Roman" w:hAnsi="Times New Roman" w:cs="Times New Roman"/>
              <w:sz w:val="21"/>
              <w:szCs w:val="21"/>
              <w:lang w:val="fr-FR"/>
            </w:rPr>
          </w:rPrChange>
        </w:rPr>
        <w:pPrChange w:id="219" w:author="Schrodi Lab" w:date="2020-03-18T18:12:00Z">
          <w:pPr>
            <w:adjustRightInd w:val="0"/>
            <w:snapToGrid w:val="0"/>
            <w:spacing w:line="360" w:lineRule="auto"/>
          </w:pPr>
        </w:pPrChange>
      </w:pPr>
      <w:r w:rsidRPr="00740968">
        <w:rPr>
          <w:rFonts w:ascii="Arial" w:hAnsi="Arial" w:cs="Arial"/>
          <w:sz w:val="22"/>
          <w:szCs w:val="22"/>
          <w:lang w:val="fr-FR"/>
          <w:rPrChange w:id="220" w:author="Schrodi Lab" w:date="2020-03-18T18:12:00Z">
            <w:rPr>
              <w:rFonts w:ascii="Times New Roman" w:hAnsi="Times New Roman" w:cs="Times New Roman"/>
              <w:sz w:val="21"/>
              <w:szCs w:val="21"/>
              <w:lang w:val="fr-FR"/>
            </w:rPr>
          </w:rPrChange>
        </w:rPr>
        <w:t xml:space="preserve">Xu Huji, </w:t>
      </w:r>
      <w:proofErr w:type="gramStart"/>
      <w:r w:rsidRPr="00740968">
        <w:rPr>
          <w:rFonts w:ascii="Arial" w:hAnsi="Arial" w:cs="Arial"/>
          <w:sz w:val="22"/>
          <w:szCs w:val="22"/>
          <w:lang w:val="fr-FR"/>
          <w:rPrChange w:id="221" w:author="Schrodi Lab" w:date="2020-03-18T18:12:00Z">
            <w:rPr>
              <w:rFonts w:ascii="Times New Roman" w:hAnsi="Times New Roman" w:cs="Times New Roman"/>
              <w:sz w:val="21"/>
              <w:szCs w:val="21"/>
              <w:lang w:val="fr-FR"/>
            </w:rPr>
          </w:rPrChange>
        </w:rPr>
        <w:t>Email:</w:t>
      </w:r>
      <w:proofErr w:type="gramEnd"/>
      <w:r w:rsidRPr="00740968">
        <w:rPr>
          <w:rFonts w:ascii="Arial" w:hAnsi="Arial" w:cs="Arial"/>
          <w:sz w:val="22"/>
          <w:szCs w:val="22"/>
          <w:lang w:val="fr-FR"/>
          <w:rPrChange w:id="222" w:author="Schrodi Lab" w:date="2020-03-18T18:12:00Z">
            <w:rPr>
              <w:rFonts w:ascii="Times New Roman" w:hAnsi="Times New Roman" w:cs="Times New Roman"/>
              <w:sz w:val="21"/>
              <w:szCs w:val="21"/>
              <w:lang w:val="fr-FR"/>
            </w:rPr>
          </w:rPrChange>
        </w:rPr>
        <w:t xml:space="preserve"> xuhuji@smmu.edu.cn </w:t>
      </w:r>
    </w:p>
    <w:p w14:paraId="2F6E3B5F" w14:textId="77777777" w:rsidR="00021F1F" w:rsidRPr="00740968" w:rsidRDefault="00E17F99">
      <w:pPr>
        <w:jc w:val="both"/>
        <w:rPr>
          <w:rFonts w:ascii="Arial" w:hAnsi="Arial" w:cs="Arial"/>
          <w:sz w:val="22"/>
          <w:szCs w:val="22"/>
          <w:lang w:val="fr-FR"/>
          <w:rPrChange w:id="223" w:author="Schrodi Lab" w:date="2020-03-18T18:12:00Z">
            <w:rPr>
              <w:rFonts w:ascii="Times New Roman" w:hAnsi="Times New Roman" w:cs="Times New Roman"/>
              <w:sz w:val="21"/>
              <w:szCs w:val="21"/>
              <w:lang w:val="fr-FR"/>
            </w:rPr>
          </w:rPrChange>
        </w:rPr>
        <w:pPrChange w:id="224" w:author="Schrodi Lab" w:date="2020-03-18T18:12:00Z">
          <w:pPr>
            <w:adjustRightInd w:val="0"/>
            <w:snapToGrid w:val="0"/>
            <w:spacing w:line="360" w:lineRule="auto"/>
          </w:pPr>
        </w:pPrChange>
      </w:pPr>
      <w:r w:rsidRPr="00740968">
        <w:rPr>
          <w:rFonts w:ascii="Arial" w:hAnsi="Arial" w:cs="Arial"/>
          <w:sz w:val="22"/>
          <w:szCs w:val="22"/>
          <w:lang w:val="fr-FR"/>
          <w:rPrChange w:id="225" w:author="Schrodi Lab" w:date="2020-03-18T18:12:00Z">
            <w:rPr>
              <w:rFonts w:ascii="Times New Roman" w:hAnsi="Times New Roman" w:cs="Times New Roman"/>
              <w:sz w:val="21"/>
              <w:szCs w:val="21"/>
              <w:lang w:val="fr-FR"/>
            </w:rPr>
          </w:rPrChange>
        </w:rPr>
        <w:br w:type="page"/>
      </w:r>
    </w:p>
    <w:p w14:paraId="32E878EA" w14:textId="77777777" w:rsidR="00021F1F" w:rsidRPr="00740968" w:rsidRDefault="00E17F99">
      <w:pPr>
        <w:jc w:val="both"/>
        <w:rPr>
          <w:rFonts w:ascii="Arial" w:hAnsi="Arial" w:cs="Arial"/>
          <w:sz w:val="22"/>
          <w:szCs w:val="22"/>
          <w:rPrChange w:id="226" w:author="Schrodi Lab" w:date="2020-03-18T18:12:00Z">
            <w:rPr>
              <w:rFonts w:ascii="Times New Roman" w:hAnsi="Times New Roman" w:cs="Times New Roman"/>
              <w:b/>
              <w:bCs/>
              <w:sz w:val="32"/>
              <w:szCs w:val="32"/>
            </w:rPr>
          </w:rPrChange>
        </w:rPr>
        <w:pPrChange w:id="227" w:author="Schrodi Lab" w:date="2020-03-18T18:12:00Z">
          <w:pPr>
            <w:adjustRightInd w:val="0"/>
            <w:snapToGrid w:val="0"/>
            <w:spacing w:line="360" w:lineRule="auto"/>
          </w:pPr>
        </w:pPrChange>
      </w:pPr>
      <w:r w:rsidRPr="00740968">
        <w:rPr>
          <w:rFonts w:ascii="Arial" w:hAnsi="Arial" w:cs="Arial"/>
          <w:sz w:val="22"/>
          <w:szCs w:val="22"/>
          <w:rPrChange w:id="228" w:author="Schrodi Lab" w:date="2020-03-18T18:12:00Z">
            <w:rPr>
              <w:rFonts w:ascii="Times New Roman" w:hAnsi="Times New Roman" w:cs="Times New Roman"/>
              <w:b/>
              <w:bCs/>
              <w:sz w:val="32"/>
              <w:szCs w:val="32"/>
            </w:rPr>
          </w:rPrChange>
        </w:rPr>
        <w:lastRenderedPageBreak/>
        <w:t>Abstract</w:t>
      </w:r>
    </w:p>
    <w:p w14:paraId="794351D0" w14:textId="77777777" w:rsidR="00B2049B" w:rsidRPr="00F5776A" w:rsidRDefault="00B2049B">
      <w:pPr>
        <w:jc w:val="both"/>
        <w:rPr>
          <w:ins w:id="229" w:author="Schrodi Lab" w:date="2020-03-18T18:00:00Z"/>
          <w:rFonts w:ascii="Arial" w:hAnsi="Arial" w:cs="Arial"/>
          <w:sz w:val="22"/>
          <w:szCs w:val="22"/>
        </w:rPr>
        <w:pPrChange w:id="230" w:author="Schrodi Lab" w:date="2020-03-18T18:12:00Z">
          <w:pPr>
            <w:adjustRightInd w:val="0"/>
            <w:snapToGrid w:val="0"/>
            <w:spacing w:line="360" w:lineRule="auto"/>
            <w:jc w:val="both"/>
          </w:pPr>
        </w:pPrChange>
      </w:pPr>
    </w:p>
    <w:p w14:paraId="1B7374D6" w14:textId="5E00D8EE" w:rsidR="00021F1F" w:rsidRPr="00740968" w:rsidRDefault="00E17F99">
      <w:pPr>
        <w:jc w:val="both"/>
        <w:rPr>
          <w:rFonts w:ascii="Arial" w:hAnsi="Arial" w:cs="Arial"/>
          <w:sz w:val="22"/>
          <w:szCs w:val="22"/>
          <w:rPrChange w:id="231" w:author="Schrodi Lab" w:date="2020-03-18T18:12:00Z">
            <w:rPr>
              <w:rFonts w:ascii="Times New Roman" w:hAnsi="Times New Roman" w:cs="Times New Roman"/>
              <w:sz w:val="28"/>
              <w:szCs w:val="28"/>
            </w:rPr>
          </w:rPrChange>
        </w:rPr>
        <w:pPrChange w:id="232" w:author="Schrodi Lab" w:date="2020-03-18T18:38:00Z">
          <w:pPr>
            <w:adjustRightInd w:val="0"/>
            <w:snapToGrid w:val="0"/>
            <w:spacing w:line="360" w:lineRule="auto"/>
            <w:ind w:firstLineChars="200" w:firstLine="560"/>
            <w:jc w:val="both"/>
          </w:pPr>
        </w:pPrChange>
      </w:pPr>
      <w:del w:id="233" w:author="Schrodi Lab" w:date="2020-03-18T18:21:00Z">
        <w:r w:rsidRPr="00740968" w:rsidDel="00C50199">
          <w:rPr>
            <w:rFonts w:ascii="Arial" w:hAnsi="Arial" w:cs="Arial"/>
            <w:sz w:val="22"/>
            <w:szCs w:val="22"/>
            <w:rPrChange w:id="234" w:author="Schrodi Lab" w:date="2020-03-18T18:12:00Z">
              <w:rPr>
                <w:rFonts w:ascii="Times New Roman" w:hAnsi="Times New Roman" w:cs="Times New Roman"/>
                <w:sz w:val="28"/>
                <w:szCs w:val="28"/>
              </w:rPr>
            </w:rPrChange>
          </w:rPr>
          <w:delText xml:space="preserve">As an emerging pathogen, </w:delText>
        </w:r>
      </w:del>
      <w:r w:rsidRPr="00740968">
        <w:rPr>
          <w:rFonts w:ascii="Arial" w:hAnsi="Arial" w:cs="Arial"/>
          <w:sz w:val="22"/>
          <w:szCs w:val="22"/>
          <w:rPrChange w:id="235" w:author="Schrodi Lab" w:date="2020-03-18T18:12:00Z">
            <w:rPr>
              <w:rFonts w:ascii="Times New Roman" w:hAnsi="Times New Roman" w:cs="Times New Roman"/>
              <w:sz w:val="28"/>
              <w:szCs w:val="28"/>
            </w:rPr>
          </w:rPrChange>
        </w:rPr>
        <w:t xml:space="preserve">2019 novel corona virus (2019-nCoV) has caused </w:t>
      </w:r>
      <w:del w:id="236" w:author="Schrodi Lab" w:date="2020-03-18T18:22:00Z">
        <w:r w:rsidRPr="00740968" w:rsidDel="00C50199">
          <w:rPr>
            <w:rFonts w:ascii="Arial" w:hAnsi="Arial" w:cs="Arial"/>
            <w:sz w:val="22"/>
            <w:szCs w:val="22"/>
            <w:rPrChange w:id="237" w:author="Schrodi Lab" w:date="2020-03-18T18:12:00Z">
              <w:rPr>
                <w:rFonts w:ascii="Times New Roman" w:hAnsi="Times New Roman" w:cs="Times New Roman"/>
                <w:sz w:val="28"/>
                <w:szCs w:val="28"/>
              </w:rPr>
            </w:rPrChange>
          </w:rPr>
          <w:delText xml:space="preserve">major </w:delText>
        </w:r>
      </w:del>
      <w:ins w:id="238" w:author="Schrodi Lab" w:date="2020-03-18T18:22:00Z">
        <w:r w:rsidR="00C50199">
          <w:rPr>
            <w:rFonts w:ascii="Arial" w:hAnsi="Arial" w:cs="Arial"/>
            <w:sz w:val="22"/>
            <w:szCs w:val="22"/>
          </w:rPr>
          <w:t>serious</w:t>
        </w:r>
        <w:r w:rsidR="00C50199" w:rsidRPr="00740968">
          <w:rPr>
            <w:rFonts w:ascii="Arial" w:hAnsi="Arial" w:cs="Arial"/>
            <w:sz w:val="22"/>
            <w:szCs w:val="22"/>
            <w:rPrChange w:id="239"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40" w:author="Schrodi Lab" w:date="2020-03-18T18:12:00Z">
            <w:rPr>
              <w:rFonts w:ascii="Times New Roman" w:hAnsi="Times New Roman" w:cs="Times New Roman"/>
              <w:sz w:val="28"/>
              <w:szCs w:val="28"/>
            </w:rPr>
          </w:rPrChange>
        </w:rPr>
        <w:t xml:space="preserve">public health </w:t>
      </w:r>
      <w:ins w:id="241" w:author="Schrodi Lab" w:date="2020-03-18T18:22:00Z">
        <w:r w:rsidR="00C50199">
          <w:rPr>
            <w:rFonts w:ascii="Arial" w:hAnsi="Arial" w:cs="Arial"/>
            <w:sz w:val="22"/>
            <w:szCs w:val="22"/>
          </w:rPr>
          <w:t>concerns</w:t>
        </w:r>
      </w:ins>
      <w:del w:id="242" w:author="Schrodi Lab" w:date="2020-03-18T18:22:00Z">
        <w:r w:rsidRPr="00740968" w:rsidDel="00C50199">
          <w:rPr>
            <w:rFonts w:ascii="Arial" w:hAnsi="Arial" w:cs="Arial"/>
            <w:sz w:val="22"/>
            <w:szCs w:val="22"/>
            <w:rPrChange w:id="243" w:author="Schrodi Lab" w:date="2020-03-18T18:12:00Z">
              <w:rPr>
                <w:rFonts w:ascii="Times New Roman" w:hAnsi="Times New Roman" w:cs="Times New Roman"/>
                <w:sz w:val="28"/>
                <w:szCs w:val="28"/>
              </w:rPr>
            </w:rPrChange>
          </w:rPr>
          <w:delText>disease outbreaks</w:delText>
        </w:r>
      </w:del>
      <w:del w:id="244" w:author="Schrodi Lab" w:date="2020-03-18T18:23:00Z">
        <w:r w:rsidRPr="00740968" w:rsidDel="00C50199">
          <w:rPr>
            <w:rFonts w:ascii="Arial" w:hAnsi="Arial" w:cs="Arial"/>
            <w:sz w:val="22"/>
            <w:szCs w:val="22"/>
            <w:rPrChange w:id="245" w:author="Schrodi Lab" w:date="2020-03-18T18:12:00Z">
              <w:rPr>
                <w:rFonts w:ascii="Times New Roman" w:hAnsi="Times New Roman" w:cs="Times New Roman"/>
                <w:sz w:val="28"/>
                <w:szCs w:val="28"/>
              </w:rPr>
            </w:rPrChange>
          </w:rPr>
          <w:delText xml:space="preserve"> and brought great threat to social and economic development and human life safety</w:delText>
        </w:r>
      </w:del>
      <w:r w:rsidRPr="00740968">
        <w:rPr>
          <w:rFonts w:ascii="Arial" w:hAnsi="Arial" w:cs="Arial"/>
          <w:sz w:val="22"/>
          <w:szCs w:val="22"/>
          <w:rPrChange w:id="246" w:author="Schrodi Lab" w:date="2020-03-18T18:12:00Z">
            <w:rPr>
              <w:rFonts w:ascii="Times New Roman" w:hAnsi="Times New Roman" w:cs="Times New Roman"/>
              <w:sz w:val="28"/>
              <w:szCs w:val="28"/>
            </w:rPr>
          </w:rPrChange>
        </w:rPr>
        <w:t xml:space="preserve">. Although </w:t>
      </w:r>
      <w:del w:id="247" w:author="Schrodi Lab" w:date="2020-03-18T18:23:00Z">
        <w:r w:rsidRPr="00740968" w:rsidDel="00C50199">
          <w:rPr>
            <w:rFonts w:ascii="Arial" w:hAnsi="Arial" w:cs="Arial"/>
            <w:sz w:val="22"/>
            <w:szCs w:val="22"/>
            <w:rPrChange w:id="248" w:author="Schrodi Lab" w:date="2020-03-18T18:12:00Z">
              <w:rPr>
                <w:rFonts w:ascii="Times New Roman" w:hAnsi="Times New Roman" w:cs="Times New Roman"/>
                <w:sz w:val="28"/>
                <w:szCs w:val="28"/>
              </w:rPr>
            </w:rPrChange>
          </w:rPr>
          <w:delText xml:space="preserve">many </w:delText>
        </w:r>
      </w:del>
      <w:ins w:id="249" w:author="Schrodi Lab" w:date="2020-03-18T18:23:00Z">
        <w:r w:rsidR="00C50199">
          <w:rPr>
            <w:rFonts w:ascii="Arial" w:hAnsi="Arial" w:cs="Arial"/>
            <w:sz w:val="22"/>
            <w:szCs w:val="22"/>
          </w:rPr>
          <w:t xml:space="preserve">numerous basic research and </w:t>
        </w:r>
      </w:ins>
      <w:del w:id="250" w:author="Schrodi Lab" w:date="2020-03-18T18:23:00Z">
        <w:r w:rsidRPr="00740968" w:rsidDel="00C50199">
          <w:rPr>
            <w:rFonts w:ascii="Arial" w:hAnsi="Arial" w:cs="Arial"/>
            <w:sz w:val="22"/>
            <w:szCs w:val="22"/>
            <w:rPrChange w:id="251" w:author="Schrodi Lab" w:date="2020-03-18T18:12:00Z">
              <w:rPr>
                <w:rFonts w:ascii="Times New Roman" w:hAnsi="Times New Roman" w:cs="Times New Roman"/>
                <w:sz w:val="28"/>
                <w:szCs w:val="28"/>
              </w:rPr>
            </w:rPrChange>
          </w:rPr>
          <w:delText xml:space="preserve">researches, even </w:delText>
        </w:r>
      </w:del>
      <w:r w:rsidRPr="00740968">
        <w:rPr>
          <w:rFonts w:ascii="Arial" w:hAnsi="Arial" w:cs="Arial"/>
          <w:sz w:val="22"/>
          <w:szCs w:val="22"/>
          <w:rPrChange w:id="252" w:author="Schrodi Lab" w:date="2020-03-18T18:12:00Z">
            <w:rPr>
              <w:rFonts w:ascii="Times New Roman" w:hAnsi="Times New Roman" w:cs="Times New Roman"/>
              <w:sz w:val="28"/>
              <w:szCs w:val="28"/>
            </w:rPr>
          </w:rPrChange>
        </w:rPr>
        <w:t>clinical trials</w:t>
      </w:r>
      <w:del w:id="253" w:author="Schrodi Lab" w:date="2020-03-18T18:24:00Z">
        <w:r w:rsidRPr="00740968" w:rsidDel="00C50199">
          <w:rPr>
            <w:rFonts w:ascii="Arial" w:hAnsi="Arial" w:cs="Arial"/>
            <w:sz w:val="22"/>
            <w:szCs w:val="22"/>
            <w:rPrChange w:id="254" w:author="Schrodi Lab" w:date="2020-03-18T18:12:00Z">
              <w:rPr>
                <w:rFonts w:ascii="Times New Roman" w:hAnsi="Times New Roman" w:cs="Times New Roman"/>
                <w:sz w:val="28"/>
                <w:szCs w:val="28"/>
              </w:rPr>
            </w:rPrChange>
          </w:rPr>
          <w:delText>,</w:delText>
        </w:r>
      </w:del>
      <w:r w:rsidRPr="00740968">
        <w:rPr>
          <w:rFonts w:ascii="Arial" w:hAnsi="Arial" w:cs="Arial"/>
          <w:sz w:val="22"/>
          <w:szCs w:val="22"/>
          <w:rPrChange w:id="255" w:author="Schrodi Lab" w:date="2020-03-18T18:12:00Z">
            <w:rPr>
              <w:rFonts w:ascii="Times New Roman" w:hAnsi="Times New Roman" w:cs="Times New Roman"/>
              <w:sz w:val="28"/>
              <w:szCs w:val="28"/>
            </w:rPr>
          </w:rPrChange>
        </w:rPr>
        <w:t xml:space="preserve"> have been </w:t>
      </w:r>
      <w:del w:id="256" w:author="Schrodi Lab" w:date="2020-03-18T18:24:00Z">
        <w:r w:rsidRPr="00740968" w:rsidDel="00C50199">
          <w:rPr>
            <w:rFonts w:ascii="Arial" w:hAnsi="Arial" w:cs="Arial"/>
            <w:sz w:val="22"/>
            <w:szCs w:val="22"/>
            <w:rPrChange w:id="257" w:author="Schrodi Lab" w:date="2020-03-18T18:12:00Z">
              <w:rPr>
                <w:rFonts w:ascii="Times New Roman" w:hAnsi="Times New Roman" w:cs="Times New Roman"/>
                <w:sz w:val="28"/>
                <w:szCs w:val="28"/>
              </w:rPr>
            </w:rPrChange>
          </w:rPr>
          <w:delText xml:space="preserve">started </w:delText>
        </w:r>
      </w:del>
      <w:ins w:id="258" w:author="Schrodi Lab" w:date="2020-03-18T18:24:00Z">
        <w:r w:rsidR="00C50199">
          <w:rPr>
            <w:rFonts w:ascii="Arial" w:hAnsi="Arial" w:cs="Arial"/>
            <w:sz w:val="22"/>
            <w:szCs w:val="22"/>
          </w:rPr>
          <w:t>initiated</w:t>
        </w:r>
        <w:r w:rsidR="00C50199" w:rsidRPr="00740968">
          <w:rPr>
            <w:rFonts w:ascii="Arial" w:hAnsi="Arial" w:cs="Arial"/>
            <w:sz w:val="22"/>
            <w:szCs w:val="22"/>
            <w:rPrChange w:id="259"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60" w:author="Schrodi Lab" w:date="2020-03-18T18:12:00Z">
            <w:rPr>
              <w:rFonts w:ascii="Times New Roman" w:hAnsi="Times New Roman" w:cs="Times New Roman"/>
              <w:sz w:val="28"/>
              <w:szCs w:val="28"/>
            </w:rPr>
          </w:rPrChange>
        </w:rPr>
        <w:t xml:space="preserve">in the past months, </w:t>
      </w:r>
      <w:ins w:id="261" w:author="Schrodi Lab" w:date="2020-03-18T18:26:00Z">
        <w:r w:rsidR="00C50199">
          <w:rPr>
            <w:rFonts w:ascii="Arial" w:hAnsi="Arial" w:cs="Arial"/>
            <w:sz w:val="22"/>
            <w:szCs w:val="22"/>
          </w:rPr>
          <w:t xml:space="preserve">how </w:t>
        </w:r>
      </w:ins>
      <w:ins w:id="262" w:author="Schrodi Lab" w:date="2020-03-18T18:29:00Z">
        <w:r w:rsidR="00C50199">
          <w:rPr>
            <w:rFonts w:ascii="Arial" w:hAnsi="Arial" w:cs="Arial"/>
            <w:sz w:val="22"/>
            <w:szCs w:val="22"/>
          </w:rPr>
          <w:t xml:space="preserve">the </w:t>
        </w:r>
      </w:ins>
      <w:ins w:id="263" w:author="Schrodi Lab" w:date="2020-03-18T18:27:00Z">
        <w:r w:rsidR="00C50199">
          <w:rPr>
            <w:rFonts w:ascii="Arial" w:hAnsi="Arial" w:cs="Arial"/>
            <w:sz w:val="22"/>
            <w:szCs w:val="22"/>
          </w:rPr>
          <w:t xml:space="preserve">well </w:t>
        </w:r>
      </w:ins>
      <w:ins w:id="264" w:author="Schrodi Lab" w:date="2020-03-18T18:26:00Z">
        <w:r w:rsidR="00C50199">
          <w:rPr>
            <w:rFonts w:ascii="Arial" w:hAnsi="Arial" w:cs="Arial"/>
            <w:sz w:val="22"/>
            <w:szCs w:val="22"/>
          </w:rPr>
          <w:t xml:space="preserve">estimated knowledge generated in </w:t>
        </w:r>
      </w:ins>
      <w:ins w:id="265" w:author="Schrodi Lab" w:date="2020-03-18T18:27:00Z">
        <w:r w:rsidR="00C50199">
          <w:rPr>
            <w:rFonts w:ascii="Arial" w:hAnsi="Arial" w:cs="Arial"/>
            <w:sz w:val="22"/>
            <w:szCs w:val="22"/>
          </w:rPr>
          <w:t xml:space="preserve">previous </w:t>
        </w:r>
      </w:ins>
      <w:ins w:id="266" w:author="Schrodi Lab" w:date="2020-03-18T18:28:00Z">
        <w:r w:rsidR="00C50199">
          <w:rPr>
            <w:rFonts w:ascii="Arial" w:hAnsi="Arial" w:cs="Arial"/>
            <w:sz w:val="22"/>
            <w:szCs w:val="22"/>
          </w:rPr>
          <w:t xml:space="preserve">practice </w:t>
        </w:r>
      </w:ins>
      <w:ins w:id="267" w:author="Schrodi Lab" w:date="2020-03-18T18:27:00Z">
        <w:r w:rsidR="00C50199">
          <w:rPr>
            <w:rFonts w:ascii="Arial" w:hAnsi="Arial" w:cs="Arial"/>
            <w:sz w:val="22"/>
            <w:szCs w:val="22"/>
          </w:rPr>
          <w:t>to guide current study</w:t>
        </w:r>
      </w:ins>
      <w:ins w:id="268" w:author="Schrodi Lab" w:date="2020-03-18T18:28:00Z">
        <w:r w:rsidR="00C50199">
          <w:rPr>
            <w:rFonts w:ascii="Arial" w:hAnsi="Arial" w:cs="Arial"/>
            <w:sz w:val="22"/>
            <w:szCs w:val="22"/>
          </w:rPr>
          <w:t xml:space="preserve">, </w:t>
        </w:r>
      </w:ins>
      <w:ins w:id="269" w:author="Schrodi Lab" w:date="2020-03-18T18:27:00Z">
        <w:r w:rsidR="00C50199">
          <w:rPr>
            <w:rFonts w:ascii="Arial" w:hAnsi="Arial" w:cs="Arial"/>
            <w:sz w:val="22"/>
            <w:szCs w:val="22"/>
          </w:rPr>
          <w:t>clinical design</w:t>
        </w:r>
      </w:ins>
      <w:ins w:id="270" w:author="Schrodi Lab" w:date="2020-03-18T18:28:00Z">
        <w:r w:rsidR="00C50199">
          <w:rPr>
            <w:rFonts w:ascii="Arial" w:hAnsi="Arial" w:cs="Arial"/>
            <w:sz w:val="22"/>
            <w:szCs w:val="22"/>
          </w:rPr>
          <w:t xml:space="preserve"> and decision making is highly </w:t>
        </w:r>
      </w:ins>
      <w:ins w:id="271" w:author="Schrodi Lab" w:date="2020-03-18T18:29:00Z">
        <w:r w:rsidR="00C50199">
          <w:rPr>
            <w:rFonts w:ascii="Arial" w:hAnsi="Arial" w:cs="Arial"/>
            <w:sz w:val="22"/>
            <w:szCs w:val="22"/>
          </w:rPr>
          <w:t xml:space="preserve">required. </w:t>
        </w:r>
      </w:ins>
      <w:del w:id="272" w:author="Schrodi Lab" w:date="2020-03-18T18:27:00Z">
        <w:r w:rsidRPr="00740968" w:rsidDel="00C50199">
          <w:rPr>
            <w:rFonts w:ascii="Arial" w:hAnsi="Arial" w:cs="Arial"/>
            <w:sz w:val="22"/>
            <w:szCs w:val="22"/>
            <w:rPrChange w:id="273" w:author="Schrodi Lab" w:date="2020-03-18T18:12:00Z">
              <w:rPr>
                <w:rFonts w:ascii="Times New Roman" w:hAnsi="Times New Roman" w:cs="Times New Roman"/>
                <w:sz w:val="28"/>
                <w:szCs w:val="28"/>
              </w:rPr>
            </w:rPrChange>
          </w:rPr>
          <w:delText xml:space="preserve">there are still urgent needs for a rapid and high-throughput analysis strategy based on the principle of evidence-based medicine, which can provide the support of literature theory or information data for the relevant research start-up and decision-making. </w:delText>
        </w:r>
      </w:del>
      <w:r w:rsidRPr="00740968">
        <w:rPr>
          <w:rFonts w:ascii="Arial" w:hAnsi="Arial" w:cs="Arial"/>
          <w:sz w:val="22"/>
          <w:szCs w:val="22"/>
          <w:rPrChange w:id="274" w:author="Schrodi Lab" w:date="2020-03-18T18:12:00Z">
            <w:rPr>
              <w:rFonts w:ascii="Times New Roman" w:hAnsi="Times New Roman" w:cs="Times New Roman"/>
              <w:sz w:val="28"/>
              <w:szCs w:val="28"/>
            </w:rPr>
          </w:rPrChange>
        </w:rPr>
        <w:t xml:space="preserve">Herein, we </w:t>
      </w:r>
      <w:del w:id="275" w:author="Schrodi Lab" w:date="2020-03-18T17:55:00Z">
        <w:r w:rsidRPr="00740968" w:rsidDel="00360ADB">
          <w:rPr>
            <w:rFonts w:ascii="Arial" w:hAnsi="Arial" w:cs="Arial"/>
            <w:sz w:val="22"/>
            <w:szCs w:val="22"/>
            <w:rPrChange w:id="276" w:author="Schrodi Lab" w:date="2020-03-18T18:12:00Z">
              <w:rPr>
                <w:rFonts w:ascii="Times New Roman" w:hAnsi="Times New Roman" w:cs="Times New Roman"/>
                <w:sz w:val="28"/>
                <w:szCs w:val="28"/>
              </w:rPr>
            </w:rPrChange>
          </w:rPr>
          <w:delText xml:space="preserve">established </w:delText>
        </w:r>
      </w:del>
      <w:ins w:id="277" w:author="Schrodi Lab" w:date="2020-03-18T17:55:00Z">
        <w:r w:rsidR="00360ADB" w:rsidRPr="00F5776A">
          <w:rPr>
            <w:rFonts w:ascii="Arial" w:hAnsi="Arial" w:cs="Arial"/>
            <w:sz w:val="22"/>
            <w:szCs w:val="22"/>
          </w:rPr>
          <w:t>developed</w:t>
        </w:r>
        <w:r w:rsidR="00360ADB" w:rsidRPr="00740968">
          <w:rPr>
            <w:rFonts w:ascii="Arial" w:hAnsi="Arial" w:cs="Arial"/>
            <w:sz w:val="22"/>
            <w:szCs w:val="22"/>
            <w:rPrChange w:id="278" w:author="Schrodi Lab" w:date="2020-03-18T18:12:00Z">
              <w:rPr>
                <w:rFonts w:ascii="Times New Roman" w:hAnsi="Times New Roman" w:cs="Times New Roman"/>
                <w:sz w:val="28"/>
                <w:szCs w:val="28"/>
              </w:rPr>
            </w:rPrChange>
          </w:rPr>
          <w:t xml:space="preserve"> </w:t>
        </w:r>
      </w:ins>
      <w:r w:rsidRPr="00740968">
        <w:rPr>
          <w:rFonts w:ascii="Arial" w:hAnsi="Arial" w:cs="Arial"/>
          <w:sz w:val="22"/>
          <w:szCs w:val="22"/>
          <w:rPrChange w:id="279" w:author="Schrodi Lab" w:date="2020-03-18T18:12:00Z">
            <w:rPr>
              <w:rFonts w:ascii="Times New Roman" w:hAnsi="Times New Roman" w:cs="Times New Roman"/>
              <w:sz w:val="28"/>
              <w:szCs w:val="28"/>
            </w:rPr>
          </w:rPrChange>
        </w:rPr>
        <w:t xml:space="preserve">a new high-throughput scientific research literature and data mining tool based on a novel natural language </w:t>
      </w:r>
      <w:ins w:id="280" w:author="Schrodi Lab" w:date="2020-03-18T18:32:00Z">
        <w:r w:rsidR="00A0546C">
          <w:rPr>
            <w:rFonts w:ascii="Arial" w:hAnsi="Arial" w:cs="Arial"/>
            <w:sz w:val="22"/>
            <w:szCs w:val="22"/>
          </w:rPr>
          <w:t>and 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 xml:space="preserve">ntelligence </w:t>
        </w:r>
      </w:ins>
      <w:r w:rsidRPr="00740968">
        <w:rPr>
          <w:rFonts w:ascii="Arial" w:hAnsi="Arial" w:cs="Arial"/>
          <w:sz w:val="22"/>
          <w:szCs w:val="22"/>
          <w:rPrChange w:id="281" w:author="Schrodi Lab" w:date="2020-03-18T18:12:00Z">
            <w:rPr>
              <w:rFonts w:ascii="Times New Roman" w:hAnsi="Times New Roman" w:cs="Times New Roman"/>
              <w:sz w:val="28"/>
              <w:szCs w:val="28"/>
            </w:rPr>
          </w:rPrChange>
        </w:rPr>
        <w:t xml:space="preserve">model MedE2vec. </w:t>
      </w:r>
      <w:ins w:id="282" w:author="Schrodi Lab" w:date="2020-03-18T18:34:00Z">
        <w:r w:rsidR="00A0546C">
          <w:rPr>
            <w:rFonts w:ascii="Arial" w:hAnsi="Arial" w:cs="Arial"/>
            <w:sz w:val="22"/>
            <w:szCs w:val="22"/>
          </w:rPr>
          <w:t xml:space="preserve">Utilizing our pipeline, we provided a well prediction on </w:t>
        </w:r>
        <w:r w:rsidR="00A0546C" w:rsidRPr="00593506">
          <w:rPr>
            <w:rFonts w:ascii="Arial" w:hAnsi="Arial" w:cs="Arial"/>
            <w:sz w:val="22"/>
            <w:szCs w:val="22"/>
          </w:rPr>
          <w:t xml:space="preserve">possible </w:t>
        </w:r>
      </w:ins>
      <w:ins w:id="283" w:author="Schrodi Lab" w:date="2020-03-18T18:35:00Z">
        <w:r w:rsidR="00A0546C">
          <w:rPr>
            <w:rFonts w:ascii="Arial" w:hAnsi="Arial" w:cs="Arial"/>
            <w:sz w:val="22"/>
            <w:szCs w:val="22"/>
          </w:rPr>
          <w:t xml:space="preserve">2019-nCov related </w:t>
        </w:r>
      </w:ins>
      <w:ins w:id="284" w:author="Schrodi Lab" w:date="2020-03-18T18:34:00Z">
        <w:r w:rsidR="00A0546C" w:rsidRPr="00593506">
          <w:rPr>
            <w:rFonts w:ascii="Arial" w:hAnsi="Arial" w:cs="Arial"/>
            <w:sz w:val="22"/>
            <w:szCs w:val="22"/>
          </w:rPr>
          <w:t xml:space="preserve">clinical manifestations and </w:t>
        </w:r>
      </w:ins>
      <w:ins w:id="285" w:author="Schrodi Lab" w:date="2020-03-18T18:35:00Z">
        <w:r w:rsidR="00A0546C">
          <w:rPr>
            <w:rFonts w:ascii="Arial" w:hAnsi="Arial" w:cs="Arial"/>
            <w:sz w:val="22"/>
            <w:szCs w:val="22"/>
          </w:rPr>
          <w:t xml:space="preserve">potential </w:t>
        </w:r>
      </w:ins>
      <w:ins w:id="286" w:author="Schrodi Lab" w:date="2020-03-18T18:36:00Z">
        <w:r w:rsidR="00A0546C">
          <w:rPr>
            <w:rFonts w:ascii="Arial" w:hAnsi="Arial" w:cs="Arial"/>
            <w:sz w:val="22"/>
            <w:szCs w:val="22"/>
          </w:rPr>
          <w:t xml:space="preserve">virus-targeted </w:t>
        </w:r>
      </w:ins>
      <w:ins w:id="287" w:author="Schrodi Lab" w:date="2020-03-18T18:35:00Z">
        <w:r w:rsidR="00A0546C">
          <w:rPr>
            <w:rFonts w:ascii="Arial" w:hAnsi="Arial" w:cs="Arial"/>
            <w:sz w:val="22"/>
            <w:szCs w:val="22"/>
          </w:rPr>
          <w:t>host</w:t>
        </w:r>
      </w:ins>
      <w:ins w:id="288" w:author="Schrodi Lab" w:date="2020-03-18T18:34:00Z">
        <w:r w:rsidR="00A0546C" w:rsidRPr="00593506">
          <w:rPr>
            <w:rFonts w:ascii="Arial" w:hAnsi="Arial" w:cs="Arial"/>
            <w:sz w:val="22"/>
            <w:szCs w:val="22"/>
          </w:rPr>
          <w:t xml:space="preserve"> organs</w:t>
        </w:r>
      </w:ins>
      <w:ins w:id="289" w:author="Schrodi Lab" w:date="2020-03-18T18:35:00Z">
        <w:r w:rsidR="00A0546C">
          <w:rPr>
            <w:rFonts w:ascii="Arial" w:hAnsi="Arial" w:cs="Arial"/>
            <w:sz w:val="22"/>
            <w:szCs w:val="22"/>
          </w:rPr>
          <w:t>.</w:t>
        </w:r>
      </w:ins>
      <w:ins w:id="290" w:author="Schrodi Lab" w:date="2020-03-18T18:34:00Z">
        <w:r w:rsidR="00A0546C">
          <w:rPr>
            <w:rFonts w:ascii="Arial" w:hAnsi="Arial" w:cs="Arial"/>
            <w:sz w:val="22"/>
            <w:szCs w:val="22"/>
          </w:rPr>
          <w:t xml:space="preserve"> </w:t>
        </w:r>
      </w:ins>
      <w:ins w:id="291" w:author="Schrodi Lab" w:date="2020-03-18T18:36:00Z">
        <w:r w:rsidR="00A0546C">
          <w:rPr>
            <w:rFonts w:ascii="Arial" w:hAnsi="Arial" w:cs="Arial"/>
            <w:sz w:val="22"/>
            <w:szCs w:val="22"/>
          </w:rPr>
          <w:t>In addition, we generated an atlas of involved</w:t>
        </w:r>
        <w:r w:rsidR="00A0546C" w:rsidRPr="00593506">
          <w:rPr>
            <w:rFonts w:ascii="Arial" w:hAnsi="Arial" w:cs="Arial"/>
            <w:sz w:val="22"/>
            <w:szCs w:val="22"/>
          </w:rPr>
          <w:t xml:space="preserve"> </w:t>
        </w:r>
      </w:ins>
      <w:ins w:id="292" w:author="Schrodi Lab" w:date="2020-03-18T18:37:00Z">
        <w:r w:rsidR="00A0546C">
          <w:rPr>
            <w:rFonts w:ascii="Arial" w:hAnsi="Arial" w:cs="Arial"/>
            <w:sz w:val="22"/>
            <w:szCs w:val="22"/>
          </w:rPr>
          <w:t xml:space="preserve">cell </w:t>
        </w:r>
      </w:ins>
      <w:ins w:id="293" w:author="Schrodi Lab" w:date="2020-03-18T18:36:00Z">
        <w:r w:rsidR="00A0546C" w:rsidRPr="00593506">
          <w:rPr>
            <w:rFonts w:ascii="Arial" w:hAnsi="Arial" w:cs="Arial"/>
            <w:sz w:val="22"/>
            <w:szCs w:val="22"/>
          </w:rPr>
          <w:t xml:space="preserve">signaling </w:t>
        </w:r>
      </w:ins>
      <w:ins w:id="294" w:author="Schrodi Lab" w:date="2020-03-18T18:37:00Z">
        <w:r w:rsidR="00A0546C">
          <w:rPr>
            <w:rFonts w:ascii="Arial" w:hAnsi="Arial" w:cs="Arial"/>
            <w:sz w:val="22"/>
            <w:szCs w:val="22"/>
          </w:rPr>
          <w:t xml:space="preserve">and </w:t>
        </w:r>
      </w:ins>
      <w:ins w:id="295" w:author="Schrodi Lab" w:date="2020-03-18T18:36:00Z">
        <w:r w:rsidR="00A0546C" w:rsidRPr="00593506">
          <w:rPr>
            <w:rFonts w:ascii="Arial" w:hAnsi="Arial" w:cs="Arial"/>
            <w:sz w:val="22"/>
            <w:szCs w:val="22"/>
          </w:rPr>
          <w:t>pathways</w:t>
        </w:r>
      </w:ins>
      <w:ins w:id="296" w:author="Schrodi Lab" w:date="2020-03-18T18:37:00Z">
        <w:r w:rsidR="00A0546C">
          <w:rPr>
            <w:rFonts w:ascii="Arial" w:hAnsi="Arial" w:cs="Arial"/>
            <w:sz w:val="22"/>
            <w:szCs w:val="22"/>
          </w:rPr>
          <w:t xml:space="preserve"> related to 2019-nCOV invasive and </w:t>
        </w:r>
      </w:ins>
      <w:ins w:id="297" w:author="Schrodi Lab" w:date="2020-03-18T18:38:00Z">
        <w:r w:rsidR="00A0546C">
          <w:rPr>
            <w:rFonts w:ascii="Arial" w:hAnsi="Arial" w:cs="Arial"/>
            <w:sz w:val="22"/>
            <w:szCs w:val="22"/>
          </w:rPr>
          <w:t xml:space="preserve">infection. We also </w:t>
        </w:r>
      </w:ins>
      <w:del w:id="298" w:author="Schrodi Lab" w:date="2020-03-18T18:38:00Z">
        <w:r w:rsidRPr="00740968" w:rsidDel="00A0546C">
          <w:rPr>
            <w:rFonts w:ascii="Arial" w:hAnsi="Arial" w:cs="Arial"/>
            <w:sz w:val="22"/>
            <w:szCs w:val="22"/>
            <w:rPrChange w:id="299" w:author="Schrodi Lab" w:date="2020-03-18T18:12:00Z">
              <w:rPr>
                <w:rFonts w:ascii="Times New Roman" w:hAnsi="Times New Roman" w:cs="Times New Roman"/>
                <w:sz w:val="28"/>
                <w:szCs w:val="28"/>
              </w:rPr>
            </w:rPrChange>
          </w:rPr>
          <w:delText xml:space="preserve">With </w:delText>
        </w:r>
      </w:del>
      <w:del w:id="300" w:author="Schrodi Lab" w:date="2020-03-18T18:05:00Z">
        <w:r w:rsidRPr="00740968" w:rsidDel="00D04047">
          <w:rPr>
            <w:rFonts w:ascii="Arial" w:hAnsi="Arial" w:cs="Arial"/>
            <w:sz w:val="22"/>
            <w:szCs w:val="22"/>
            <w:rPrChange w:id="301" w:author="Schrodi Lab" w:date="2020-03-18T18:12:00Z">
              <w:rPr>
                <w:rFonts w:ascii="Times New Roman" w:hAnsi="Times New Roman" w:cs="Times New Roman"/>
                <w:sz w:val="28"/>
                <w:szCs w:val="28"/>
              </w:rPr>
            </w:rPrChange>
          </w:rPr>
          <w:delText>ACE2</w:delText>
        </w:r>
      </w:del>
      <w:del w:id="302" w:author="Schrodi Lab" w:date="2020-03-18T18:38:00Z">
        <w:r w:rsidRPr="00740968" w:rsidDel="00A0546C">
          <w:rPr>
            <w:rFonts w:ascii="Arial" w:hAnsi="Arial" w:cs="Arial"/>
            <w:sz w:val="22"/>
            <w:szCs w:val="22"/>
            <w:rPrChange w:id="303" w:author="Schrodi Lab" w:date="2020-03-18T18:12:00Z">
              <w:rPr>
                <w:rFonts w:ascii="Times New Roman" w:hAnsi="Times New Roman" w:cs="Times New Roman"/>
                <w:sz w:val="28"/>
                <w:szCs w:val="28"/>
              </w:rPr>
            </w:rPrChange>
          </w:rPr>
          <w:delText xml:space="preserve">, </w:delText>
        </w:r>
      </w:del>
      <w:del w:id="304" w:author="Schrodi Lab" w:date="2020-03-18T18:06:00Z">
        <w:r w:rsidRPr="00740968" w:rsidDel="00D04047">
          <w:rPr>
            <w:rFonts w:ascii="Arial" w:hAnsi="Arial" w:cs="Arial"/>
            <w:sz w:val="22"/>
            <w:szCs w:val="22"/>
            <w:rPrChange w:id="305" w:author="Schrodi Lab" w:date="2020-03-18T18:12:00Z">
              <w:rPr>
                <w:rFonts w:ascii="Times New Roman" w:hAnsi="Times New Roman" w:cs="Times New Roman"/>
                <w:sz w:val="28"/>
                <w:szCs w:val="28"/>
              </w:rPr>
            </w:rPrChange>
          </w:rPr>
          <w:delText>TMPRSS</w:delText>
        </w:r>
      </w:del>
      <w:del w:id="306" w:author="Schrodi Lab" w:date="2020-03-18T18:38:00Z">
        <w:r w:rsidRPr="00740968" w:rsidDel="00A0546C">
          <w:rPr>
            <w:rFonts w:ascii="Arial" w:hAnsi="Arial" w:cs="Arial"/>
            <w:sz w:val="22"/>
            <w:szCs w:val="22"/>
            <w:rPrChange w:id="307" w:author="Schrodi Lab" w:date="2020-03-18T18:12:00Z">
              <w:rPr>
                <w:rFonts w:ascii="Times New Roman" w:hAnsi="Times New Roman" w:cs="Times New Roman"/>
                <w:sz w:val="28"/>
                <w:szCs w:val="28"/>
              </w:rPr>
            </w:rPrChange>
          </w:rPr>
          <w:delText xml:space="preserve">2 and other related genes as the main entrance, the </w:delText>
        </w:r>
      </w:del>
      <w:del w:id="308" w:author="Schrodi Lab" w:date="2020-03-18T18:32:00Z">
        <w:r w:rsidRPr="00740968" w:rsidDel="00A0546C">
          <w:rPr>
            <w:rFonts w:ascii="Arial" w:hAnsi="Arial" w:cs="Arial"/>
            <w:sz w:val="22"/>
            <w:szCs w:val="22"/>
            <w:rPrChange w:id="309" w:author="Schrodi Lab" w:date="2020-03-18T18:12:00Z">
              <w:rPr>
                <w:rFonts w:ascii="Times New Roman" w:hAnsi="Times New Roman" w:cs="Times New Roman"/>
                <w:sz w:val="28"/>
                <w:szCs w:val="28"/>
              </w:rPr>
            </w:rPrChange>
          </w:rPr>
          <w:delText xml:space="preserve">Artificial Intelligence analysis </w:delText>
        </w:r>
      </w:del>
      <w:del w:id="310" w:author="Schrodi Lab" w:date="2020-03-18T18:38:00Z">
        <w:r w:rsidRPr="00740968" w:rsidDel="00A0546C">
          <w:rPr>
            <w:rFonts w:ascii="Arial" w:hAnsi="Arial" w:cs="Arial"/>
            <w:sz w:val="22"/>
            <w:szCs w:val="22"/>
            <w:rPrChange w:id="311" w:author="Schrodi Lab" w:date="2020-03-18T18:12:00Z">
              <w:rPr>
                <w:rFonts w:ascii="Times New Roman" w:hAnsi="Times New Roman" w:cs="Times New Roman"/>
                <w:sz w:val="28"/>
                <w:szCs w:val="28"/>
              </w:rPr>
            </w:rPrChange>
          </w:rPr>
          <w:delText>of the following issues were performed using all available literatures: 1.</w:delText>
        </w:r>
      </w:del>
      <w:del w:id="312" w:author="Schrodi Lab" w:date="2020-03-18T18:34:00Z">
        <w:r w:rsidRPr="00740968" w:rsidDel="00A0546C">
          <w:rPr>
            <w:rFonts w:ascii="Arial" w:hAnsi="Arial" w:cs="Arial"/>
            <w:sz w:val="22"/>
            <w:szCs w:val="22"/>
            <w:rPrChange w:id="313" w:author="Schrodi Lab" w:date="2020-03-18T18:12:00Z">
              <w:rPr>
                <w:rFonts w:ascii="Times New Roman" w:hAnsi="Times New Roman" w:cs="Times New Roman"/>
                <w:sz w:val="28"/>
                <w:szCs w:val="28"/>
              </w:rPr>
            </w:rPrChange>
          </w:rPr>
          <w:delText xml:space="preserve"> possible clinical manifestations and involved target organs of COVID-19</w:delText>
        </w:r>
      </w:del>
      <w:del w:id="314" w:author="Schrodi Lab" w:date="2020-03-18T18:38:00Z">
        <w:r w:rsidRPr="00740968" w:rsidDel="00A0546C">
          <w:rPr>
            <w:rFonts w:ascii="Arial" w:hAnsi="Arial" w:cs="Arial"/>
            <w:sz w:val="22"/>
            <w:szCs w:val="22"/>
            <w:rPrChange w:id="315" w:author="Schrodi Lab" w:date="2020-03-18T18:12:00Z">
              <w:rPr>
                <w:rFonts w:ascii="Times New Roman" w:hAnsi="Times New Roman" w:cs="Times New Roman"/>
                <w:sz w:val="28"/>
                <w:szCs w:val="28"/>
              </w:rPr>
            </w:rPrChange>
          </w:rPr>
          <w:delText>; 2.</w:delText>
        </w:r>
      </w:del>
      <w:del w:id="316" w:author="Schrodi Lab" w:date="2020-03-18T18:36:00Z">
        <w:r w:rsidRPr="00740968" w:rsidDel="00A0546C">
          <w:rPr>
            <w:rFonts w:ascii="Arial" w:hAnsi="Arial" w:cs="Arial"/>
            <w:sz w:val="22"/>
            <w:szCs w:val="22"/>
            <w:rPrChange w:id="317" w:author="Schrodi Lab" w:date="2020-03-18T18:12:00Z">
              <w:rPr>
                <w:rFonts w:ascii="Times New Roman" w:hAnsi="Times New Roman" w:cs="Times New Roman"/>
                <w:sz w:val="28"/>
                <w:szCs w:val="28"/>
              </w:rPr>
            </w:rPrChange>
          </w:rPr>
          <w:delText xml:space="preserve"> possible signaling pathways involved in COVID-19</w:delText>
        </w:r>
      </w:del>
      <w:del w:id="318" w:author="Schrodi Lab" w:date="2020-03-18T18:38:00Z">
        <w:r w:rsidRPr="00740968" w:rsidDel="00A0546C">
          <w:rPr>
            <w:rFonts w:ascii="Arial" w:hAnsi="Arial" w:cs="Arial"/>
            <w:sz w:val="22"/>
            <w:szCs w:val="22"/>
            <w:rPrChange w:id="319" w:author="Schrodi Lab" w:date="2020-03-18T18:12:00Z">
              <w:rPr>
                <w:rFonts w:ascii="Times New Roman" w:hAnsi="Times New Roman" w:cs="Times New Roman"/>
                <w:sz w:val="28"/>
                <w:szCs w:val="28"/>
              </w:rPr>
            </w:rPrChange>
          </w:rPr>
          <w:delText xml:space="preserve">; 3. </w:delText>
        </w:r>
      </w:del>
      <w:del w:id="320" w:author="Schrodi Lab" w:date="2020-03-18T18:39:00Z">
        <w:r w:rsidRPr="00740968" w:rsidDel="00A0546C">
          <w:rPr>
            <w:rFonts w:ascii="Arial" w:hAnsi="Arial" w:cs="Arial"/>
            <w:sz w:val="22"/>
            <w:szCs w:val="22"/>
            <w:rPrChange w:id="321" w:author="Schrodi Lab" w:date="2020-03-18T18:12:00Z">
              <w:rPr>
                <w:rFonts w:ascii="Times New Roman" w:hAnsi="Times New Roman" w:cs="Times New Roman"/>
                <w:sz w:val="28"/>
                <w:szCs w:val="28"/>
              </w:rPr>
            </w:rPrChange>
          </w:rPr>
          <w:delText>prediction</w:delText>
        </w:r>
      </w:del>
      <w:ins w:id="322" w:author="Schrodi Lab" w:date="2020-03-18T18:39:00Z">
        <w:r w:rsidR="00A0546C">
          <w:rPr>
            <w:rFonts w:ascii="Arial" w:hAnsi="Arial" w:cs="Arial"/>
            <w:sz w:val="22"/>
            <w:szCs w:val="22"/>
          </w:rPr>
          <w:t>provided a pr</w:t>
        </w:r>
      </w:ins>
      <w:ins w:id="323" w:author="Schrodi Lab" w:date="2020-03-18T18:40:00Z">
        <w:r w:rsidR="00A0546C">
          <w:rPr>
            <w:rFonts w:ascii="Arial" w:hAnsi="Arial" w:cs="Arial"/>
            <w:sz w:val="22"/>
            <w:szCs w:val="22"/>
          </w:rPr>
          <w:t xml:space="preserve">ediction to </w:t>
        </w:r>
      </w:ins>
      <w:del w:id="324" w:author="Schrodi Lab" w:date="2020-03-18T18:39:00Z">
        <w:r w:rsidRPr="00740968" w:rsidDel="00A0546C">
          <w:rPr>
            <w:rFonts w:ascii="Arial" w:hAnsi="Arial" w:cs="Arial"/>
            <w:sz w:val="22"/>
            <w:szCs w:val="22"/>
            <w:rPrChange w:id="325" w:author="Schrodi Lab" w:date="2020-03-18T18:12:00Z">
              <w:rPr>
                <w:rFonts w:ascii="Times New Roman" w:hAnsi="Times New Roman" w:cs="Times New Roman"/>
                <w:sz w:val="28"/>
                <w:szCs w:val="28"/>
              </w:rPr>
            </w:rPrChange>
          </w:rPr>
          <w:delText xml:space="preserve"> of </w:delText>
        </w:r>
      </w:del>
      <w:r w:rsidRPr="00740968">
        <w:rPr>
          <w:rFonts w:ascii="Arial" w:hAnsi="Arial" w:cs="Arial"/>
          <w:sz w:val="22"/>
          <w:szCs w:val="22"/>
          <w:rPrChange w:id="326" w:author="Schrodi Lab" w:date="2020-03-18T18:12:00Z">
            <w:rPr>
              <w:rFonts w:ascii="Times New Roman" w:hAnsi="Times New Roman" w:cs="Times New Roman"/>
              <w:sz w:val="28"/>
              <w:szCs w:val="28"/>
            </w:rPr>
          </w:rPrChange>
        </w:rPr>
        <w:t xml:space="preserve">the effectiveness of current available drugs in clinical practice. Our study </w:t>
      </w:r>
      <w:del w:id="327" w:author="Schrodi Lab" w:date="2020-03-18T18:40:00Z">
        <w:r w:rsidRPr="00740968" w:rsidDel="00A0546C">
          <w:rPr>
            <w:rFonts w:ascii="Arial" w:hAnsi="Arial" w:cs="Arial"/>
            <w:sz w:val="22"/>
            <w:szCs w:val="22"/>
            <w:rPrChange w:id="328" w:author="Schrodi Lab" w:date="2020-03-18T18:12:00Z">
              <w:rPr>
                <w:rFonts w:ascii="Times New Roman" w:hAnsi="Times New Roman" w:cs="Times New Roman"/>
                <w:sz w:val="28"/>
                <w:szCs w:val="28"/>
              </w:rPr>
            </w:rPrChange>
          </w:rPr>
          <w:delText xml:space="preserve">may </w:delText>
        </w:r>
      </w:del>
      <w:r w:rsidRPr="00740968">
        <w:rPr>
          <w:rFonts w:ascii="Arial" w:hAnsi="Arial" w:cs="Arial"/>
          <w:sz w:val="22"/>
          <w:szCs w:val="22"/>
          <w:rPrChange w:id="329" w:author="Schrodi Lab" w:date="2020-03-18T18:12:00Z">
            <w:rPr>
              <w:rFonts w:ascii="Times New Roman" w:hAnsi="Times New Roman" w:cs="Times New Roman"/>
              <w:sz w:val="28"/>
              <w:szCs w:val="28"/>
            </w:rPr>
          </w:rPrChange>
        </w:rPr>
        <w:t>provide</w:t>
      </w:r>
      <w:ins w:id="330" w:author="Schrodi Lab" w:date="2020-03-18T18:40:00Z">
        <w:r w:rsidR="00A0546C">
          <w:rPr>
            <w:rFonts w:ascii="Arial" w:hAnsi="Arial" w:cs="Arial"/>
            <w:sz w:val="22"/>
            <w:szCs w:val="22"/>
          </w:rPr>
          <w:t>d</w:t>
        </w:r>
      </w:ins>
      <w:r w:rsidRPr="00740968">
        <w:rPr>
          <w:rFonts w:ascii="Arial" w:hAnsi="Arial" w:cs="Arial"/>
          <w:sz w:val="22"/>
          <w:szCs w:val="22"/>
          <w:rPrChange w:id="331" w:author="Schrodi Lab" w:date="2020-03-18T18:12:00Z">
            <w:rPr>
              <w:rFonts w:ascii="Times New Roman" w:hAnsi="Times New Roman" w:cs="Times New Roman"/>
              <w:sz w:val="28"/>
              <w:szCs w:val="28"/>
            </w:rPr>
          </w:rPrChange>
        </w:rPr>
        <w:t xml:space="preserve"> valuable references for public health prevention, pathological mechanisms, clinical diagnosis and treatment and new drug development of new corona virus-related diseases. </w:t>
      </w:r>
      <w:del w:id="332" w:author="Schrodi Lab" w:date="2020-03-18T17:56:00Z">
        <w:r w:rsidRPr="00740968" w:rsidDel="00360ADB">
          <w:rPr>
            <w:rFonts w:ascii="Arial" w:hAnsi="Arial" w:cs="Arial"/>
            <w:sz w:val="22"/>
            <w:szCs w:val="22"/>
            <w:rPrChange w:id="333" w:author="Schrodi Lab" w:date="2020-03-18T18:12:00Z">
              <w:rPr>
                <w:rFonts w:ascii="Times New Roman" w:hAnsi="Times New Roman" w:cs="Times New Roman"/>
                <w:sz w:val="28"/>
                <w:szCs w:val="28"/>
              </w:rPr>
            </w:rPrChange>
          </w:rPr>
          <w:delText>And w</w:delText>
        </w:r>
      </w:del>
      <w:ins w:id="334" w:author="Schrodi Lab" w:date="2020-03-18T17:56:00Z">
        <w:r w:rsidR="00360ADB" w:rsidRPr="00F5776A">
          <w:rPr>
            <w:rFonts w:ascii="Arial" w:hAnsi="Arial" w:cs="Arial"/>
            <w:sz w:val="22"/>
            <w:szCs w:val="22"/>
          </w:rPr>
          <w:t>W</w:t>
        </w:r>
      </w:ins>
      <w:r w:rsidRPr="00740968">
        <w:rPr>
          <w:rFonts w:ascii="Arial" w:hAnsi="Arial" w:cs="Arial"/>
          <w:sz w:val="22"/>
          <w:szCs w:val="22"/>
          <w:rPrChange w:id="335" w:author="Schrodi Lab" w:date="2020-03-18T18:12:00Z">
            <w:rPr>
              <w:rFonts w:ascii="Times New Roman" w:hAnsi="Times New Roman" w:cs="Times New Roman"/>
              <w:sz w:val="28"/>
              <w:szCs w:val="28"/>
            </w:rPr>
          </w:rPrChange>
        </w:rPr>
        <w:t xml:space="preserve">e </w:t>
      </w:r>
      <w:del w:id="336" w:author="Schrodi Lab" w:date="2020-03-18T18:41:00Z">
        <w:r w:rsidRPr="00740968" w:rsidDel="00A0546C">
          <w:rPr>
            <w:rFonts w:ascii="Arial" w:hAnsi="Arial" w:cs="Arial"/>
            <w:sz w:val="22"/>
            <w:szCs w:val="22"/>
            <w:rPrChange w:id="337" w:author="Schrodi Lab" w:date="2020-03-18T18:12:00Z">
              <w:rPr>
                <w:rFonts w:ascii="Times New Roman" w:hAnsi="Times New Roman" w:cs="Times New Roman"/>
                <w:sz w:val="28"/>
                <w:szCs w:val="28"/>
              </w:rPr>
            </w:rPrChange>
          </w:rPr>
          <w:delText xml:space="preserve">also </w:delText>
        </w:r>
      </w:del>
      <w:r w:rsidRPr="00740968">
        <w:rPr>
          <w:rFonts w:ascii="Arial" w:hAnsi="Arial" w:cs="Arial"/>
          <w:sz w:val="22"/>
          <w:szCs w:val="22"/>
          <w:rPrChange w:id="338" w:author="Schrodi Lab" w:date="2020-03-18T18:12:00Z">
            <w:rPr>
              <w:rFonts w:ascii="Times New Roman" w:hAnsi="Times New Roman" w:cs="Times New Roman"/>
              <w:sz w:val="28"/>
              <w:szCs w:val="28"/>
            </w:rPr>
          </w:rPrChange>
        </w:rPr>
        <w:t>suggest th</w:t>
      </w:r>
      <w:ins w:id="339" w:author="Schrodi Lab" w:date="2020-03-18T18:41:00Z">
        <w:r w:rsidR="00A0546C">
          <w:rPr>
            <w:rFonts w:ascii="Arial" w:hAnsi="Arial" w:cs="Arial"/>
            <w:sz w:val="22"/>
            <w:szCs w:val="22"/>
          </w:rPr>
          <w:t>e</w:t>
        </w:r>
      </w:ins>
      <w:del w:id="340" w:author="Schrodi Lab" w:date="2020-03-18T18:41:00Z">
        <w:r w:rsidRPr="00740968" w:rsidDel="00A0546C">
          <w:rPr>
            <w:rFonts w:ascii="Arial" w:hAnsi="Arial" w:cs="Arial"/>
            <w:sz w:val="22"/>
            <w:szCs w:val="22"/>
            <w:rPrChange w:id="341" w:author="Schrodi Lab" w:date="2020-03-18T18:12:00Z">
              <w:rPr>
                <w:rFonts w:ascii="Times New Roman" w:hAnsi="Times New Roman" w:cs="Times New Roman"/>
                <w:sz w:val="28"/>
                <w:szCs w:val="28"/>
              </w:rPr>
            </w:rPrChange>
          </w:rPr>
          <w:delText>is</w:delText>
        </w:r>
      </w:del>
      <w:r w:rsidRPr="00740968">
        <w:rPr>
          <w:rFonts w:ascii="Arial" w:hAnsi="Arial" w:cs="Arial"/>
          <w:sz w:val="22"/>
          <w:szCs w:val="22"/>
          <w:rPrChange w:id="342" w:author="Schrodi Lab" w:date="2020-03-18T18:12:00Z">
            <w:rPr>
              <w:rFonts w:ascii="Times New Roman" w:hAnsi="Times New Roman" w:cs="Times New Roman"/>
              <w:sz w:val="28"/>
              <w:szCs w:val="28"/>
            </w:rPr>
          </w:rPrChange>
        </w:rPr>
        <w:t xml:space="preserve"> MedE2vec-based AI tool </w:t>
      </w:r>
      <w:del w:id="343" w:author="Schrodi Lab" w:date="2020-03-18T18:41:00Z">
        <w:r w:rsidRPr="00740968" w:rsidDel="00A0546C">
          <w:rPr>
            <w:rFonts w:ascii="Arial" w:hAnsi="Arial" w:cs="Arial"/>
            <w:sz w:val="22"/>
            <w:szCs w:val="22"/>
            <w:rPrChange w:id="344" w:author="Schrodi Lab" w:date="2020-03-18T18:12:00Z">
              <w:rPr>
                <w:rFonts w:ascii="Times New Roman" w:hAnsi="Times New Roman" w:cs="Times New Roman"/>
                <w:sz w:val="28"/>
                <w:szCs w:val="28"/>
              </w:rPr>
            </w:rPrChange>
          </w:rPr>
          <w:delText xml:space="preserve">using </w:delText>
        </w:r>
      </w:del>
      <w:ins w:id="345" w:author="Schrodi Lab" w:date="2020-03-18T18:41:00Z">
        <w:r w:rsidR="00A0546C">
          <w:rPr>
            <w:rFonts w:ascii="Arial" w:hAnsi="Arial" w:cs="Arial"/>
            <w:sz w:val="22"/>
            <w:szCs w:val="22"/>
          </w:rPr>
          <w:t>utilizing</w:t>
        </w:r>
        <w:r w:rsidR="00A0546C" w:rsidRPr="00740968">
          <w:rPr>
            <w:rFonts w:ascii="Arial" w:hAnsi="Arial" w:cs="Arial"/>
            <w:sz w:val="22"/>
            <w:szCs w:val="22"/>
            <w:rPrChange w:id="346" w:author="Schrodi Lab" w:date="2020-03-18T18:12:00Z">
              <w:rPr>
                <w:rFonts w:ascii="Times New Roman" w:hAnsi="Times New Roman" w:cs="Times New Roman"/>
                <w:sz w:val="28"/>
                <w:szCs w:val="28"/>
              </w:rPr>
            </w:rPrChange>
          </w:rPr>
          <w:t xml:space="preserve"> </w:t>
        </w:r>
        <w:r w:rsidR="00A0546C">
          <w:rPr>
            <w:rFonts w:ascii="Arial" w:hAnsi="Arial" w:cs="Arial"/>
            <w:sz w:val="22"/>
            <w:szCs w:val="22"/>
          </w:rPr>
          <w:t>a</w:t>
        </w:r>
        <w:r w:rsidR="00A0546C" w:rsidRPr="00593506">
          <w:rPr>
            <w:rFonts w:ascii="Arial" w:hAnsi="Arial" w:cs="Arial"/>
            <w:sz w:val="22"/>
            <w:szCs w:val="22"/>
          </w:rPr>
          <w:t xml:space="preserve">rtificial </w:t>
        </w:r>
        <w:r w:rsidR="00A0546C">
          <w:rPr>
            <w:rFonts w:ascii="Arial" w:hAnsi="Arial" w:cs="Arial"/>
            <w:sz w:val="22"/>
            <w:szCs w:val="22"/>
          </w:rPr>
          <w:t>i</w:t>
        </w:r>
        <w:r w:rsidR="00A0546C" w:rsidRPr="00593506">
          <w:rPr>
            <w:rFonts w:ascii="Arial" w:hAnsi="Arial" w:cs="Arial"/>
            <w:sz w:val="22"/>
            <w:szCs w:val="22"/>
          </w:rPr>
          <w:t>ntelligence</w:t>
        </w:r>
        <w:r w:rsidR="00A0546C">
          <w:rPr>
            <w:rFonts w:ascii="Arial" w:hAnsi="Arial" w:cs="Arial"/>
            <w:sz w:val="22"/>
            <w:szCs w:val="22"/>
          </w:rPr>
          <w:t xml:space="preserve">, </w:t>
        </w:r>
      </w:ins>
      <w:r w:rsidRPr="00740968">
        <w:rPr>
          <w:rFonts w:ascii="Arial" w:hAnsi="Arial" w:cs="Arial"/>
          <w:sz w:val="22"/>
          <w:szCs w:val="22"/>
          <w:rPrChange w:id="347" w:author="Schrodi Lab" w:date="2020-03-18T18:12:00Z">
            <w:rPr>
              <w:rFonts w:ascii="Times New Roman" w:hAnsi="Times New Roman" w:cs="Times New Roman"/>
              <w:sz w:val="28"/>
              <w:szCs w:val="28"/>
            </w:rPr>
          </w:rPrChange>
        </w:rPr>
        <w:t>natural language processing and literature data mining is of great significance in the face of the urgent task of research and design requirements for emerging pathogen prevention and control.</w:t>
      </w:r>
    </w:p>
    <w:p w14:paraId="375608B0" w14:textId="77777777" w:rsidR="00021F1F" w:rsidRPr="00740968" w:rsidRDefault="00021F1F">
      <w:pPr>
        <w:jc w:val="both"/>
        <w:rPr>
          <w:rFonts w:ascii="Arial" w:hAnsi="Arial" w:cs="Arial"/>
          <w:sz w:val="22"/>
          <w:szCs w:val="22"/>
          <w:rPrChange w:id="348" w:author="Schrodi Lab" w:date="2020-03-18T18:12:00Z">
            <w:rPr>
              <w:rFonts w:ascii="Times New Roman" w:hAnsi="Times New Roman" w:cs="Times New Roman"/>
              <w:b/>
              <w:bCs/>
              <w:sz w:val="32"/>
              <w:szCs w:val="32"/>
            </w:rPr>
          </w:rPrChange>
        </w:rPr>
        <w:pPrChange w:id="349" w:author="Schrodi Lab" w:date="2020-03-18T18:12:00Z">
          <w:pPr>
            <w:adjustRightInd w:val="0"/>
            <w:snapToGrid w:val="0"/>
            <w:spacing w:line="360" w:lineRule="auto"/>
            <w:jc w:val="both"/>
          </w:pPr>
        </w:pPrChange>
      </w:pPr>
    </w:p>
    <w:p w14:paraId="7A9824B2" w14:textId="77777777" w:rsidR="00021F1F" w:rsidRPr="00740968" w:rsidRDefault="00E17F99">
      <w:pPr>
        <w:jc w:val="both"/>
        <w:rPr>
          <w:rFonts w:ascii="Arial" w:hAnsi="Arial" w:cs="Arial"/>
          <w:sz w:val="22"/>
          <w:szCs w:val="22"/>
          <w:rPrChange w:id="350" w:author="Schrodi Lab" w:date="2020-03-18T18:12:00Z">
            <w:rPr>
              <w:rFonts w:ascii="Times New Roman" w:hAnsi="Times New Roman" w:cs="Times New Roman"/>
              <w:b/>
              <w:bCs/>
              <w:sz w:val="32"/>
              <w:szCs w:val="32"/>
            </w:rPr>
          </w:rPrChange>
        </w:rPr>
        <w:pPrChange w:id="351" w:author="Schrodi Lab" w:date="2020-03-18T18:12:00Z">
          <w:pPr>
            <w:adjustRightInd w:val="0"/>
            <w:snapToGrid w:val="0"/>
            <w:spacing w:line="360" w:lineRule="auto"/>
            <w:jc w:val="both"/>
          </w:pPr>
        </w:pPrChange>
      </w:pPr>
      <w:r w:rsidRPr="00740968">
        <w:rPr>
          <w:rFonts w:ascii="Arial" w:hAnsi="Arial" w:cs="Arial"/>
          <w:sz w:val="22"/>
          <w:szCs w:val="22"/>
          <w:rPrChange w:id="352" w:author="Schrodi Lab" w:date="2020-03-18T18:12:00Z">
            <w:rPr>
              <w:rFonts w:ascii="Times New Roman" w:hAnsi="Times New Roman" w:cs="Times New Roman"/>
              <w:b/>
              <w:bCs/>
              <w:sz w:val="32"/>
              <w:szCs w:val="32"/>
            </w:rPr>
          </w:rPrChange>
        </w:rPr>
        <w:br w:type="page"/>
      </w:r>
    </w:p>
    <w:p w14:paraId="39C4BBEC" w14:textId="77777777" w:rsidR="00021F1F" w:rsidRPr="00115A5C" w:rsidRDefault="00E17F99">
      <w:pPr>
        <w:jc w:val="both"/>
        <w:rPr>
          <w:rFonts w:ascii="Arial" w:hAnsi="Arial" w:cs="Arial"/>
          <w:b/>
          <w:bCs/>
          <w:sz w:val="22"/>
          <w:szCs w:val="22"/>
          <w:rPrChange w:id="353" w:author="Schrodi Lab" w:date="2020-03-18T19:09:00Z">
            <w:rPr>
              <w:rFonts w:ascii="Times New Roman" w:hAnsi="Times New Roman" w:cs="Times New Roman"/>
              <w:b/>
              <w:bCs/>
              <w:sz w:val="32"/>
              <w:szCs w:val="32"/>
            </w:rPr>
          </w:rPrChange>
        </w:rPr>
        <w:pPrChange w:id="354" w:author="Schrodi Lab" w:date="2020-03-18T18:12:00Z">
          <w:pPr>
            <w:adjustRightInd w:val="0"/>
            <w:snapToGrid w:val="0"/>
            <w:spacing w:line="360" w:lineRule="auto"/>
            <w:jc w:val="both"/>
          </w:pPr>
        </w:pPrChange>
      </w:pPr>
      <w:r w:rsidRPr="00115A5C">
        <w:rPr>
          <w:rFonts w:ascii="Arial" w:hAnsi="Arial" w:cs="Arial"/>
          <w:b/>
          <w:bCs/>
          <w:sz w:val="22"/>
          <w:szCs w:val="22"/>
          <w:rPrChange w:id="355" w:author="Schrodi Lab" w:date="2020-03-18T19:09:00Z">
            <w:rPr>
              <w:rFonts w:ascii="Times New Roman" w:hAnsi="Times New Roman" w:cs="Times New Roman"/>
              <w:b/>
              <w:bCs/>
              <w:sz w:val="32"/>
              <w:szCs w:val="32"/>
            </w:rPr>
          </w:rPrChange>
        </w:rPr>
        <w:lastRenderedPageBreak/>
        <w:t>Introduction</w:t>
      </w:r>
    </w:p>
    <w:p w14:paraId="043DE341" w14:textId="77777777" w:rsidR="00A26262" w:rsidRPr="00F5776A" w:rsidRDefault="00A26262">
      <w:pPr>
        <w:jc w:val="both"/>
        <w:rPr>
          <w:ins w:id="356" w:author="Schrodi Lab" w:date="2020-03-18T18:10:00Z"/>
          <w:rFonts w:ascii="Arial" w:hAnsi="Arial" w:cs="Arial"/>
          <w:sz w:val="22"/>
          <w:szCs w:val="22"/>
        </w:rPr>
        <w:pPrChange w:id="357" w:author="Schrodi Lab" w:date="2020-03-18T18:12:00Z">
          <w:pPr>
            <w:adjustRightInd w:val="0"/>
            <w:snapToGrid w:val="0"/>
            <w:jc w:val="both"/>
          </w:pPr>
        </w:pPrChange>
      </w:pPr>
    </w:p>
    <w:p w14:paraId="4B6A1EEE" w14:textId="09E55DFC" w:rsidR="00021F1F" w:rsidRPr="00740968" w:rsidDel="00AA7AC4" w:rsidRDefault="00E17F99">
      <w:pPr>
        <w:jc w:val="both"/>
        <w:rPr>
          <w:del w:id="358" w:author="Schrodi Lab" w:date="2020-03-18T20:09:00Z"/>
          <w:rFonts w:ascii="Arial" w:hAnsi="Arial" w:cs="Arial"/>
          <w:sz w:val="22"/>
          <w:szCs w:val="22"/>
          <w:rPrChange w:id="359" w:author="Schrodi Lab" w:date="2020-03-18T18:12:00Z">
            <w:rPr>
              <w:del w:id="360" w:author="Schrodi Lab" w:date="2020-03-18T20:09:00Z"/>
              <w:rFonts w:ascii="Times New Roman" w:hAnsi="Times New Roman" w:cs="Times New Roman"/>
              <w:sz w:val="32"/>
              <w:szCs w:val="32"/>
            </w:rPr>
          </w:rPrChange>
        </w:rPr>
        <w:pPrChange w:id="36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362" w:author="Schrodi Lab" w:date="2020-03-18T18:12:00Z">
            <w:rPr>
              <w:rFonts w:ascii="Times New Roman" w:hAnsi="Times New Roman" w:cs="Times New Roman"/>
              <w:sz w:val="32"/>
              <w:szCs w:val="32"/>
            </w:rPr>
          </w:rPrChange>
        </w:rPr>
        <w:t>Since December 2019, a special pneumonia first occurring in Wuhan, with a rapidly increasing number of patients, has quickly spread across China</w:t>
      </w:r>
      <w:r w:rsidR="00D500B8" w:rsidRPr="00740968">
        <w:rPr>
          <w:rFonts w:ascii="Arial" w:hAnsi="Arial" w:cs="Arial"/>
          <w:sz w:val="22"/>
          <w:szCs w:val="22"/>
          <w:rPrChange w:id="363" w:author="Schrodi Lab" w:date="2020-03-18T18:12:00Z">
            <w:rPr/>
          </w:rPrChange>
        </w:rPr>
        <w:fldChar w:fldCharType="begin"/>
      </w:r>
      <w:r w:rsidR="00D500B8" w:rsidRPr="00740968">
        <w:rPr>
          <w:rFonts w:ascii="Arial" w:hAnsi="Arial" w:cs="Arial"/>
          <w:sz w:val="22"/>
          <w:szCs w:val="22"/>
          <w:rPrChange w:id="364" w:author="Schrodi Lab" w:date="2020-03-18T18:12:00Z">
            <w:rPr/>
          </w:rPrChange>
        </w:rPr>
        <w:instrText xml:space="preserve"> HYPERLINK \l "_ENREF_1" \o "Chen, 2020 #1326" </w:instrText>
      </w:r>
      <w:r w:rsidR="00D500B8" w:rsidRPr="00740968">
        <w:rPr>
          <w:rFonts w:ascii="Arial" w:hAnsi="Arial" w:cs="Arial"/>
          <w:sz w:val="22"/>
          <w:szCs w:val="22"/>
          <w:rPrChange w:id="365"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366"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67"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368"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TnVtPjEzMjY8L1JlY051bT48RGlzcGxheVRleHQ+PHN0eWxlIGZhY2U9InN1cGVyc2NyaXB0Ij4x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</w:fldData>
        </w:fldChar>
      </w:r>
      <w:r w:rsidRPr="00740968">
        <w:rPr>
          <w:rFonts w:ascii="Arial" w:hAnsi="Arial" w:cs="Arial"/>
          <w:sz w:val="22"/>
          <w:szCs w:val="22"/>
          <w:rPrChange w:id="369"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370" w:author="Schrodi Lab" w:date="2020-03-18T18:12:00Z">
            <w:rPr>
              <w:rFonts w:ascii="Arial" w:hAnsi="Arial" w:cs="Arial"/>
              <w:sz w:val="22"/>
              <w:szCs w:val="22"/>
            </w:rPr>
          </w:rPrChange>
        </w:rPr>
      </w:r>
      <w:r w:rsidRPr="00740968">
        <w:rPr>
          <w:rFonts w:ascii="Arial" w:hAnsi="Arial" w:cs="Arial"/>
          <w:sz w:val="22"/>
          <w:szCs w:val="22"/>
          <w:rPrChange w:id="37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372" w:author="Schrodi Lab" w:date="2020-03-18T18:12:00Z">
            <w:rPr>
              <w:rFonts w:ascii="Arial" w:hAnsi="Arial" w:cs="Arial"/>
              <w:sz w:val="22"/>
              <w:szCs w:val="22"/>
            </w:rPr>
          </w:rPrChange>
        </w:rPr>
      </w:r>
      <w:r w:rsidRPr="00740968">
        <w:rPr>
          <w:rFonts w:ascii="Arial" w:hAnsi="Arial" w:cs="Arial"/>
          <w:sz w:val="22"/>
          <w:szCs w:val="22"/>
          <w:rPrChange w:id="373"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374" w:author="Schrodi Lab" w:date="2020-03-18T18:12:00Z">
            <w:rPr>
              <w:rFonts w:ascii="Times New Roman" w:hAnsi="Times New Roman" w:cs="Times New Roman"/>
              <w:sz w:val="32"/>
              <w:szCs w:val="32"/>
              <w:vertAlign w:val="superscript"/>
            </w:rPr>
          </w:rPrChange>
        </w:rPr>
        <w:t>1-3</w:t>
      </w:r>
      <w:r w:rsidRPr="00740968">
        <w:rPr>
          <w:rFonts w:ascii="Arial" w:hAnsi="Arial" w:cs="Arial"/>
          <w:sz w:val="22"/>
          <w:szCs w:val="22"/>
          <w:rPrChange w:id="375"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37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377" w:author="Schrodi Lab" w:date="2020-03-18T18:12:00Z">
            <w:rPr>
              <w:rFonts w:ascii="Times New Roman" w:hAnsi="Times New Roman" w:cs="Times New Roman"/>
              <w:sz w:val="32"/>
              <w:szCs w:val="32"/>
            </w:rPr>
          </w:rPrChange>
        </w:rPr>
        <w:t>. A novel corona virus was immediately isolated from patient samples and identified as the 2019 novel corona virus (2019-nCoV)</w:t>
      </w:r>
      <w:del w:id="378" w:author="Schrodi Lab" w:date="2020-03-18T18:13:00Z">
        <w:r w:rsidRPr="00740968" w:rsidDel="00F5776A">
          <w:rPr>
            <w:rFonts w:ascii="Arial" w:hAnsi="Arial" w:cs="Arial"/>
            <w:sz w:val="22"/>
            <w:szCs w:val="22"/>
            <w:rPrChange w:id="379" w:author="Schrodi Lab" w:date="2020-03-18T18:12:00Z">
              <w:rPr>
                <w:rFonts w:ascii="Times New Roman" w:hAnsi="Times New Roman" w:cs="Times New Roman"/>
              </w:rPr>
            </w:rPrChange>
          </w:rPr>
          <w:delText xml:space="preserve"> </w:delText>
        </w:r>
      </w:del>
      <w:r w:rsidR="00D500B8" w:rsidRPr="00740968">
        <w:rPr>
          <w:rFonts w:ascii="Arial" w:hAnsi="Arial" w:cs="Arial"/>
          <w:sz w:val="22"/>
          <w:szCs w:val="22"/>
          <w:rPrChange w:id="380" w:author="Schrodi Lab" w:date="2020-03-18T18:12:00Z">
            <w:rPr/>
          </w:rPrChange>
        </w:rPr>
        <w:fldChar w:fldCharType="begin"/>
      </w:r>
      <w:r w:rsidR="00D500B8" w:rsidRPr="00740968">
        <w:rPr>
          <w:rFonts w:ascii="Arial" w:hAnsi="Arial" w:cs="Arial"/>
          <w:sz w:val="22"/>
          <w:szCs w:val="22"/>
          <w:rPrChange w:id="381" w:author="Schrodi Lab" w:date="2020-03-18T18:12:00Z">
            <w:rPr/>
          </w:rPrChange>
        </w:rPr>
        <w:instrText xml:space="preserve"> HYPERLINK \l "_ENREF_4" \o "Chen, 2020 #1311" </w:instrText>
      </w:r>
      <w:r w:rsidR="00D500B8" w:rsidRPr="00740968">
        <w:rPr>
          <w:rFonts w:ascii="Arial" w:hAnsi="Arial" w:cs="Arial"/>
          <w:sz w:val="22"/>
          <w:szCs w:val="22"/>
          <w:rPrChange w:id="382"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383"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384"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385" w:author="Schrodi Lab" w:date="2020-03-18T18:12:00Z">
            <w:rPr>
              <w:rFonts w:ascii="Times New Roman" w:hAnsi="Times New Roman" w:cs="Times New Roman"/>
              <w:sz w:val="32"/>
              <w:szCs w:val="32"/>
            </w:rPr>
          </w:rPrChange>
        </w:rPr>
        <w:fldChar w:fldCharType="begin">
          <w:fldData xml:space="preserve">PEVuZE5vdGU+PENpdGU+PEF1dGhvcj5DaGVuPC9BdXRob3I+PFllYXI+MjAyMDwvWWVhcj48UmVj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</w:fldData>
        </w:fldChar>
      </w:r>
      <w:r w:rsidRPr="00740968">
        <w:rPr>
          <w:rFonts w:ascii="Arial" w:hAnsi="Arial" w:cs="Arial"/>
          <w:sz w:val="22"/>
          <w:szCs w:val="22"/>
          <w:rPrChange w:id="386"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387" w:author="Schrodi Lab" w:date="2020-03-18T18:12:00Z">
            <w:rPr>
              <w:rFonts w:ascii="Arial" w:hAnsi="Arial" w:cs="Arial"/>
              <w:sz w:val="22"/>
              <w:szCs w:val="22"/>
            </w:rPr>
          </w:rPrChange>
        </w:rPr>
      </w:r>
      <w:r w:rsidRPr="00740968">
        <w:rPr>
          <w:rFonts w:ascii="Arial" w:hAnsi="Arial" w:cs="Arial"/>
          <w:sz w:val="22"/>
          <w:szCs w:val="22"/>
          <w:rPrChange w:id="38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389" w:author="Schrodi Lab" w:date="2020-03-18T18:12:00Z">
            <w:rPr>
              <w:rFonts w:ascii="Arial" w:hAnsi="Arial" w:cs="Arial"/>
              <w:sz w:val="22"/>
              <w:szCs w:val="22"/>
            </w:rPr>
          </w:rPrChange>
        </w:rPr>
      </w:r>
      <w:r w:rsidRPr="00740968">
        <w:rPr>
          <w:rFonts w:ascii="Arial" w:hAnsi="Arial" w:cs="Arial"/>
          <w:sz w:val="22"/>
          <w:szCs w:val="22"/>
          <w:rPrChange w:id="390"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391" w:author="Schrodi Lab" w:date="2020-03-18T18:12:00Z">
            <w:rPr>
              <w:rFonts w:ascii="Times New Roman" w:hAnsi="Times New Roman" w:cs="Times New Roman"/>
              <w:sz w:val="32"/>
              <w:szCs w:val="32"/>
              <w:vertAlign w:val="superscript"/>
            </w:rPr>
          </w:rPrChange>
        </w:rPr>
        <w:t>4</w:t>
      </w:r>
      <w:r w:rsidRPr="00740968">
        <w:rPr>
          <w:rFonts w:ascii="Arial" w:hAnsi="Arial" w:cs="Arial"/>
          <w:sz w:val="22"/>
          <w:szCs w:val="22"/>
          <w:rPrChange w:id="392"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39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394" w:author="Schrodi Lab" w:date="2020-03-18T18:12:00Z">
            <w:rPr>
              <w:rFonts w:ascii="Times New Roman" w:hAnsi="Times New Roman" w:cs="Times New Roman"/>
            </w:rPr>
          </w:rPrChange>
        </w:rPr>
        <w:t>.</w:t>
      </w:r>
      <w:r w:rsidRPr="00740968">
        <w:rPr>
          <w:rFonts w:ascii="Arial" w:hAnsi="Arial" w:cs="Arial"/>
          <w:sz w:val="22"/>
          <w:szCs w:val="22"/>
          <w:rPrChange w:id="395" w:author="Schrodi Lab" w:date="2020-03-18T18:12:00Z">
            <w:rPr>
              <w:rFonts w:ascii="Times New Roman" w:hAnsi="Times New Roman" w:cs="Times New Roman"/>
              <w:sz w:val="32"/>
              <w:szCs w:val="32"/>
            </w:rPr>
          </w:rPrChange>
        </w:rPr>
        <w:t>The genomic analysis of 2019-nCoV showed 79.5% similarity to SARS-CoV and 96% similarity to bat-sourced CoV.</w:t>
      </w:r>
      <w:ins w:id="396" w:author="Schrodi Lab" w:date="2020-03-18T20:09:00Z">
        <w:r w:rsidR="00AA7AC4">
          <w:rPr>
            <w:rFonts w:ascii="Arial" w:hAnsi="Arial" w:cs="Arial"/>
            <w:sz w:val="22"/>
            <w:szCs w:val="22"/>
          </w:rPr>
          <w:t xml:space="preserve"> </w:t>
        </w:r>
      </w:ins>
    </w:p>
    <w:p w14:paraId="41317444" w14:textId="38109211" w:rsidR="00021F1F" w:rsidRPr="00740968" w:rsidRDefault="00E17F99">
      <w:pPr>
        <w:jc w:val="both"/>
        <w:rPr>
          <w:rFonts w:ascii="Arial" w:hAnsi="Arial" w:cs="Arial"/>
          <w:sz w:val="22"/>
          <w:szCs w:val="22"/>
          <w:rPrChange w:id="397" w:author="Schrodi Lab" w:date="2020-03-18T18:12:00Z">
            <w:rPr>
              <w:rFonts w:ascii="Times New Roman" w:hAnsi="Times New Roman" w:cs="Times New Roman"/>
              <w:sz w:val="32"/>
              <w:szCs w:val="32"/>
            </w:rPr>
          </w:rPrChange>
        </w:rPr>
        <w:pPrChange w:id="39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399" w:author="Schrodi Lab" w:date="2020-03-18T18:12:00Z">
            <w:rPr>
              <w:rFonts w:ascii="Times New Roman" w:hAnsi="Times New Roman" w:cs="Times New Roman"/>
              <w:sz w:val="32"/>
              <w:szCs w:val="32"/>
            </w:rPr>
          </w:rPrChange>
        </w:rPr>
        <w:t xml:space="preserve">2019-nCoV belongs to the genus </w:t>
      </w:r>
      <w:r w:rsidRPr="00740968">
        <w:rPr>
          <w:rFonts w:ascii="Arial" w:hAnsi="Arial" w:cs="Arial"/>
          <w:sz w:val="22"/>
          <w:szCs w:val="22"/>
          <w:lang w:val="el-GR"/>
          <w:rPrChange w:id="400" w:author="Schrodi Lab" w:date="2020-03-18T18:12:00Z">
            <w:rPr>
              <w:rFonts w:ascii="Times New Roman" w:hAnsi="Times New Roman" w:cs="Times New Roman"/>
              <w:sz w:val="32"/>
              <w:szCs w:val="32"/>
              <w:lang w:val="el-GR"/>
            </w:rPr>
          </w:rPrChange>
        </w:rPr>
        <w:t xml:space="preserve">β </w:t>
      </w:r>
      <w:r w:rsidRPr="00740968">
        <w:rPr>
          <w:rFonts w:ascii="Arial" w:hAnsi="Arial" w:cs="Arial"/>
          <w:sz w:val="22"/>
          <w:szCs w:val="22"/>
          <w:rPrChange w:id="401" w:author="Schrodi Lab" w:date="2020-03-18T18:12:00Z">
            <w:rPr>
              <w:rFonts w:ascii="Times New Roman" w:hAnsi="Times New Roman" w:cs="Times New Roman"/>
              <w:sz w:val="32"/>
              <w:szCs w:val="32"/>
            </w:rPr>
          </w:rPrChange>
        </w:rPr>
        <w:t xml:space="preserve">corona virus. </w:t>
      </w:r>
      <w:r w:rsidRPr="00740968">
        <w:rPr>
          <w:rFonts w:ascii="Arial" w:hAnsi="Arial" w:cs="Arial"/>
          <w:sz w:val="22"/>
          <w:szCs w:val="22"/>
          <w:lang w:val="el-GR"/>
          <w:rPrChange w:id="402" w:author="Schrodi Lab" w:date="2020-03-18T18:12:00Z">
            <w:rPr>
              <w:rFonts w:ascii="Times New Roman" w:hAnsi="Times New Roman" w:cs="Times New Roman"/>
              <w:sz w:val="32"/>
              <w:szCs w:val="32"/>
              <w:lang w:val="el-GR"/>
            </w:rPr>
          </w:rPrChange>
        </w:rPr>
        <w:t>β</w:t>
      </w:r>
      <w:r w:rsidRPr="00740968">
        <w:rPr>
          <w:rFonts w:ascii="Arial" w:hAnsi="Arial" w:cs="Arial"/>
          <w:sz w:val="22"/>
          <w:szCs w:val="22"/>
          <w:rPrChange w:id="403" w:author="Schrodi Lab" w:date="2020-03-18T18:12:00Z">
            <w:rPr>
              <w:rFonts w:ascii="Times New Roman" w:hAnsi="Times New Roman" w:cs="Times New Roman"/>
              <w:sz w:val="32"/>
              <w:szCs w:val="32"/>
            </w:rPr>
          </w:rPrChange>
        </w:rPr>
        <w:t xml:space="preserve"> corona virus is an encapsulated single-stranded RNA virus that can infect wildlife, herds, and human beings, resulting in occasional outbreaks and, more commonly, asymptomatic infections. The internal structure of the </w:t>
      </w:r>
      <w:bookmarkStart w:id="404" w:name="OLE_LINK2"/>
      <w:r w:rsidRPr="00740968">
        <w:rPr>
          <w:rFonts w:ascii="Arial" w:hAnsi="Arial" w:cs="Arial"/>
          <w:sz w:val="22"/>
          <w:szCs w:val="22"/>
          <w:rPrChange w:id="405" w:author="Schrodi Lab" w:date="2020-03-18T18:12:00Z">
            <w:rPr>
              <w:rFonts w:ascii="Times New Roman" w:hAnsi="Times New Roman" w:cs="Times New Roman"/>
              <w:sz w:val="32"/>
              <w:szCs w:val="32"/>
            </w:rPr>
          </w:rPrChange>
        </w:rPr>
        <w:t>2019-nCoV</w:t>
      </w:r>
      <w:bookmarkEnd w:id="404"/>
      <w:r w:rsidRPr="00740968">
        <w:rPr>
          <w:rFonts w:ascii="Arial" w:hAnsi="Arial" w:cs="Arial"/>
          <w:sz w:val="22"/>
          <w:szCs w:val="22"/>
          <w:rPrChange w:id="406" w:author="Schrodi Lab" w:date="2020-03-18T18:12:00Z">
            <w:rPr>
              <w:rFonts w:ascii="Times New Roman" w:hAnsi="Times New Roman" w:cs="Times New Roman"/>
              <w:sz w:val="32"/>
              <w:szCs w:val="32"/>
            </w:rPr>
          </w:rPrChange>
        </w:rPr>
        <w:t>, the major protein, is chemically bound in a way similar to that of severe acute respiratory syndrome (SARS) or SARS corona virus</w:t>
      </w:r>
      <w:del w:id="407" w:author="Schrodi Lab" w:date="2020-03-18T20:14:00Z">
        <w:r w:rsidRPr="00740968" w:rsidDel="00D04A26">
          <w:rPr>
            <w:rFonts w:ascii="Arial" w:hAnsi="Arial" w:cs="Arial"/>
            <w:sz w:val="22"/>
            <w:szCs w:val="22"/>
            <w:rPrChange w:id="408" w:author="Schrodi Lab" w:date="2020-03-18T18:12:00Z">
              <w:rPr>
                <w:rFonts w:ascii="Times New Roman" w:hAnsi="Times New Roman" w:cs="Times New Roman"/>
                <w:sz w:val="32"/>
                <w:szCs w:val="32"/>
              </w:rPr>
            </w:rPrChange>
          </w:rPr>
          <w:delText xml:space="preserve"> </w:delText>
        </w:r>
      </w:del>
      <w:r w:rsidR="00D500B8" w:rsidRPr="00740968">
        <w:rPr>
          <w:rFonts w:ascii="Arial" w:hAnsi="Arial" w:cs="Arial"/>
          <w:sz w:val="22"/>
          <w:szCs w:val="22"/>
          <w:rPrChange w:id="409" w:author="Schrodi Lab" w:date="2020-03-18T18:12:00Z">
            <w:rPr/>
          </w:rPrChange>
        </w:rPr>
        <w:fldChar w:fldCharType="begin"/>
      </w:r>
      <w:r w:rsidR="00D500B8" w:rsidRPr="00740968">
        <w:rPr>
          <w:rFonts w:ascii="Arial" w:hAnsi="Arial" w:cs="Arial"/>
          <w:sz w:val="22"/>
          <w:szCs w:val="22"/>
          <w:rPrChange w:id="410" w:author="Schrodi Lab" w:date="2020-03-18T18:12:00Z">
            <w:rPr/>
          </w:rPrChange>
        </w:rPr>
        <w:instrText xml:space="preserve"> HYPERLINK \l "_ENREF_5" \o "Lu, 2020 #1325" </w:instrText>
      </w:r>
      <w:r w:rsidR="00D500B8" w:rsidRPr="00740968">
        <w:rPr>
          <w:rFonts w:ascii="Arial" w:hAnsi="Arial" w:cs="Arial"/>
          <w:sz w:val="22"/>
          <w:szCs w:val="22"/>
          <w:rPrChange w:id="41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412"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1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14" w:author="Schrodi Lab" w:date="2020-03-18T18:12:00Z">
            <w:rPr>
              <w:rFonts w:ascii="Times New Roman" w:hAnsi="Times New Roman" w:cs="Times New Roman"/>
              <w:sz w:val="32"/>
              <w:szCs w:val="32"/>
            </w:rPr>
          </w:rPrChange>
        </w:rPr>
        <w:fldChar w:fldCharType="begin">
          <w:fldData xml:space="preserve">PEVuZE5vdGU+PENpdGU+PEF1dGhvcj5MdTwvQXV0aG9yPjxZZWFyPjIwMjA8L1llYXI+PFJlY051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</w:fldData>
        </w:fldChar>
      </w:r>
      <w:r w:rsidRPr="00740968">
        <w:rPr>
          <w:rFonts w:ascii="Arial" w:hAnsi="Arial" w:cs="Arial"/>
          <w:sz w:val="22"/>
          <w:szCs w:val="22"/>
          <w:rPrChange w:id="41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16" w:author="Schrodi Lab" w:date="2020-03-18T18:12:00Z">
            <w:rPr>
              <w:rFonts w:ascii="Arial" w:hAnsi="Arial" w:cs="Arial"/>
              <w:sz w:val="22"/>
              <w:szCs w:val="22"/>
            </w:rPr>
          </w:rPrChange>
        </w:rPr>
      </w:r>
      <w:r w:rsidRPr="00740968">
        <w:rPr>
          <w:rFonts w:ascii="Arial" w:hAnsi="Arial" w:cs="Arial"/>
          <w:sz w:val="22"/>
          <w:szCs w:val="22"/>
          <w:rPrChange w:id="41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18" w:author="Schrodi Lab" w:date="2020-03-18T18:12:00Z">
            <w:rPr>
              <w:rFonts w:ascii="Arial" w:hAnsi="Arial" w:cs="Arial"/>
              <w:sz w:val="22"/>
              <w:szCs w:val="22"/>
            </w:rPr>
          </w:rPrChange>
        </w:rPr>
      </w:r>
      <w:r w:rsidRPr="00740968">
        <w:rPr>
          <w:rFonts w:ascii="Arial" w:hAnsi="Arial" w:cs="Arial"/>
          <w:sz w:val="22"/>
          <w:szCs w:val="22"/>
          <w:rPrChange w:id="41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420" w:author="Schrodi Lab" w:date="2020-03-18T18:12:00Z">
            <w:rPr>
              <w:rFonts w:ascii="Times New Roman" w:hAnsi="Times New Roman" w:cs="Times New Roman"/>
              <w:sz w:val="32"/>
              <w:szCs w:val="32"/>
              <w:vertAlign w:val="superscript"/>
            </w:rPr>
          </w:rPrChange>
        </w:rPr>
        <w:t>5</w:t>
      </w:r>
      <w:r w:rsidRPr="00740968">
        <w:rPr>
          <w:rFonts w:ascii="Arial" w:hAnsi="Arial" w:cs="Arial"/>
          <w:sz w:val="22"/>
          <w:szCs w:val="22"/>
          <w:rPrChange w:id="42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422"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23" w:author="Schrodi Lab" w:date="2020-03-18T18:12:00Z">
            <w:rPr>
              <w:rFonts w:ascii="Times New Roman" w:hAnsi="Times New Roman" w:cs="Times New Roman"/>
              <w:sz w:val="32"/>
              <w:szCs w:val="32"/>
            </w:rPr>
          </w:rPrChange>
        </w:rPr>
        <w:t xml:space="preserve">. It was found by protein crystal structure analysis that 2019-nCoV S protein and SARS corona virus S protein had almost the same 3D structure in the Ras-binding domain (RBD domain). New studies have also confirmed that novel corona virus (SARS-CoV-2) entered cells via SARS-CoV receptor </w:t>
      </w:r>
      <w:del w:id="424" w:author="Schrodi Lab" w:date="2020-03-18T18:05:00Z">
        <w:r w:rsidRPr="00740968" w:rsidDel="00D04047">
          <w:rPr>
            <w:rFonts w:ascii="Arial" w:hAnsi="Arial" w:cs="Arial"/>
            <w:sz w:val="22"/>
            <w:szCs w:val="22"/>
            <w:rPrChange w:id="425" w:author="Schrodi Lab" w:date="2020-03-18T18:12:00Z">
              <w:rPr>
                <w:rFonts w:ascii="Times New Roman" w:hAnsi="Times New Roman" w:cs="Times New Roman"/>
                <w:sz w:val="32"/>
                <w:szCs w:val="32"/>
              </w:rPr>
            </w:rPrChange>
          </w:rPr>
          <w:delText>ACE2</w:delText>
        </w:r>
      </w:del>
      <w:ins w:id="426" w:author="Schrodi Lab" w:date="2020-03-18T18:05:00Z">
        <w:r w:rsidR="00D04047" w:rsidRPr="00F5776A">
          <w:rPr>
            <w:rFonts w:ascii="Arial" w:hAnsi="Arial" w:cs="Arial"/>
            <w:i/>
            <w:sz w:val="22"/>
            <w:szCs w:val="22"/>
          </w:rPr>
          <w:t>ACE2</w:t>
        </w:r>
      </w:ins>
      <w:r w:rsidRPr="00740968">
        <w:rPr>
          <w:rFonts w:ascii="Arial" w:hAnsi="Arial" w:cs="Arial"/>
          <w:sz w:val="22"/>
          <w:szCs w:val="22"/>
          <w:rPrChange w:id="427" w:author="Schrodi Lab" w:date="2020-03-18T18:12:00Z">
            <w:rPr>
              <w:rFonts w:ascii="Times New Roman" w:hAnsi="Times New Roman" w:cs="Times New Roman"/>
              <w:sz w:val="32"/>
              <w:szCs w:val="32"/>
            </w:rPr>
          </w:rPrChange>
        </w:rPr>
        <w:t xml:space="preserve"> and that serine protease </w:t>
      </w:r>
      <w:del w:id="428" w:author="Schrodi Lab" w:date="2020-03-18T18:06:00Z">
        <w:r w:rsidRPr="00740968" w:rsidDel="00D04047">
          <w:rPr>
            <w:rFonts w:ascii="Arial" w:hAnsi="Arial" w:cs="Arial"/>
            <w:sz w:val="22"/>
            <w:szCs w:val="22"/>
            <w:rPrChange w:id="429" w:author="Schrodi Lab" w:date="2020-03-18T18:12:00Z">
              <w:rPr>
                <w:rFonts w:ascii="Times New Roman" w:hAnsi="Times New Roman" w:cs="Times New Roman"/>
                <w:sz w:val="32"/>
                <w:szCs w:val="32"/>
              </w:rPr>
            </w:rPrChange>
          </w:rPr>
          <w:delText>TMPRSS</w:delText>
        </w:r>
      </w:del>
      <w:ins w:id="430" w:author="Schrodi Lab" w:date="2020-03-18T18:06:00Z">
        <w:r w:rsidR="00D04047" w:rsidRPr="00F5776A">
          <w:rPr>
            <w:rFonts w:ascii="Arial" w:hAnsi="Arial" w:cs="Arial"/>
            <w:i/>
            <w:sz w:val="22"/>
            <w:szCs w:val="22"/>
          </w:rPr>
          <w:t>TMPRSS</w:t>
        </w:r>
      </w:ins>
      <w:r w:rsidRPr="00740968">
        <w:rPr>
          <w:rFonts w:ascii="Arial" w:hAnsi="Arial" w:cs="Arial"/>
          <w:sz w:val="22"/>
          <w:szCs w:val="22"/>
          <w:rPrChange w:id="431" w:author="Schrodi Lab" w:date="2020-03-18T18:12:00Z">
            <w:rPr>
              <w:rFonts w:ascii="Times New Roman" w:hAnsi="Times New Roman" w:cs="Times New Roman"/>
              <w:sz w:val="32"/>
              <w:szCs w:val="32"/>
            </w:rPr>
          </w:rPrChange>
        </w:rPr>
        <w:t xml:space="preserve">2 could activate the binding of S proteins and </w:t>
      </w:r>
      <w:del w:id="432" w:author="Schrodi Lab" w:date="2020-03-18T18:05:00Z">
        <w:r w:rsidRPr="00740968" w:rsidDel="00D04047">
          <w:rPr>
            <w:rFonts w:ascii="Arial" w:hAnsi="Arial" w:cs="Arial"/>
            <w:sz w:val="22"/>
            <w:szCs w:val="22"/>
            <w:rPrChange w:id="433" w:author="Schrodi Lab" w:date="2020-03-18T18:12:00Z">
              <w:rPr>
                <w:rFonts w:ascii="Times New Roman" w:hAnsi="Times New Roman" w:cs="Times New Roman"/>
                <w:sz w:val="32"/>
                <w:szCs w:val="32"/>
              </w:rPr>
            </w:rPrChange>
          </w:rPr>
          <w:delText>ACE2</w:delText>
        </w:r>
      </w:del>
      <w:ins w:id="434" w:author="Schrodi Lab" w:date="2020-03-18T18:05:00Z">
        <w:r w:rsidR="00D04047" w:rsidRPr="00F5776A">
          <w:rPr>
            <w:rFonts w:ascii="Arial" w:hAnsi="Arial" w:cs="Arial"/>
            <w:i/>
            <w:sz w:val="22"/>
            <w:szCs w:val="22"/>
          </w:rPr>
          <w:t>ACE2</w:t>
        </w:r>
      </w:ins>
      <w:r w:rsidRPr="00740968">
        <w:rPr>
          <w:rFonts w:ascii="Arial" w:hAnsi="Arial" w:cs="Arial"/>
          <w:sz w:val="22"/>
          <w:szCs w:val="22"/>
          <w:rPrChange w:id="435" w:author="Schrodi Lab" w:date="2020-03-18T18:12:00Z">
            <w:rPr>
              <w:rFonts w:ascii="Times New Roman" w:hAnsi="Times New Roman" w:cs="Times New Roman"/>
              <w:sz w:val="32"/>
              <w:szCs w:val="32"/>
            </w:rPr>
          </w:rPrChange>
        </w:rPr>
        <w:t xml:space="preserve"> receptors. </w:t>
      </w:r>
      <w:ins w:id="436" w:author="Schrodi Lab" w:date="2020-03-18T20:18:00Z">
        <w:r w:rsidR="00CD45E8">
          <w:rPr>
            <w:rFonts w:ascii="Arial" w:hAnsi="Arial" w:cs="Arial"/>
            <w:sz w:val="22"/>
            <w:szCs w:val="22"/>
          </w:rPr>
          <w:t>C</w:t>
        </w:r>
      </w:ins>
      <w:ins w:id="437" w:author="Schrodi Lab" w:date="2020-03-18T20:15:00Z">
        <w:r w:rsidR="00D04A26">
          <w:rPr>
            <w:rFonts w:ascii="Arial" w:hAnsi="Arial" w:cs="Arial"/>
            <w:sz w:val="22"/>
            <w:szCs w:val="22"/>
          </w:rPr>
          <w:t>omprehensive</w:t>
        </w:r>
      </w:ins>
      <w:ins w:id="438" w:author="Schrodi Lab" w:date="2020-03-18T20:18:00Z">
        <w:r w:rsidR="00CD45E8">
          <w:rPr>
            <w:rFonts w:ascii="Arial" w:hAnsi="Arial" w:cs="Arial"/>
            <w:sz w:val="22"/>
            <w:szCs w:val="22"/>
          </w:rPr>
          <w:t xml:space="preserve"> </w:t>
        </w:r>
      </w:ins>
      <w:del w:id="439" w:author="Schrodi Lab" w:date="2020-03-18T20:15:00Z">
        <w:r w:rsidRPr="00740968" w:rsidDel="00D04A26">
          <w:rPr>
            <w:rFonts w:ascii="Arial" w:hAnsi="Arial" w:cs="Arial"/>
            <w:sz w:val="22"/>
            <w:szCs w:val="22"/>
            <w:rPrChange w:id="440" w:author="Schrodi Lab" w:date="2020-03-18T18:12:00Z">
              <w:rPr>
                <w:rFonts w:ascii="Times New Roman" w:hAnsi="Times New Roman" w:cs="Times New Roman"/>
                <w:sz w:val="32"/>
                <w:szCs w:val="32"/>
              </w:rPr>
            </w:rPrChange>
          </w:rPr>
          <w:delText xml:space="preserve">New researches on the </w:delText>
        </w:r>
      </w:del>
      <w:r w:rsidRPr="00740968">
        <w:rPr>
          <w:rFonts w:ascii="Arial" w:hAnsi="Arial" w:cs="Arial"/>
          <w:sz w:val="22"/>
          <w:szCs w:val="22"/>
          <w:rPrChange w:id="441" w:author="Schrodi Lab" w:date="2020-03-18T18:12:00Z">
            <w:rPr>
              <w:rFonts w:ascii="Times New Roman" w:hAnsi="Times New Roman" w:cs="Times New Roman"/>
              <w:sz w:val="32"/>
              <w:szCs w:val="32"/>
            </w:rPr>
          </w:rPrChange>
        </w:rPr>
        <w:t xml:space="preserve">mechanisms of virus invasion </w:t>
      </w:r>
      <w:ins w:id="442" w:author="Schrodi Lab" w:date="2020-03-18T20:18:00Z">
        <w:r w:rsidR="00BE28B6">
          <w:rPr>
            <w:rFonts w:ascii="Arial" w:hAnsi="Arial" w:cs="Arial"/>
            <w:sz w:val="22"/>
            <w:szCs w:val="22"/>
          </w:rPr>
          <w:t xml:space="preserve">and infection response </w:t>
        </w:r>
      </w:ins>
      <w:r w:rsidRPr="00740968">
        <w:rPr>
          <w:rFonts w:ascii="Arial" w:hAnsi="Arial" w:cs="Arial"/>
          <w:sz w:val="22"/>
          <w:szCs w:val="22"/>
          <w:rPrChange w:id="443" w:author="Schrodi Lab" w:date="2020-03-18T18:12:00Z">
            <w:rPr>
              <w:rFonts w:ascii="Times New Roman" w:hAnsi="Times New Roman" w:cs="Times New Roman"/>
              <w:sz w:val="32"/>
              <w:szCs w:val="32"/>
            </w:rPr>
          </w:rPrChange>
        </w:rPr>
        <w:t xml:space="preserve">are </w:t>
      </w:r>
      <w:del w:id="444" w:author="Schrodi Lab" w:date="2020-03-18T20:18:00Z">
        <w:r w:rsidRPr="00740968" w:rsidDel="00225C18">
          <w:rPr>
            <w:rFonts w:ascii="Arial" w:hAnsi="Arial" w:cs="Arial"/>
            <w:sz w:val="22"/>
            <w:szCs w:val="22"/>
            <w:rPrChange w:id="445" w:author="Schrodi Lab" w:date="2020-03-18T18:12:00Z">
              <w:rPr>
                <w:rFonts w:ascii="Times New Roman" w:hAnsi="Times New Roman" w:cs="Times New Roman"/>
                <w:sz w:val="32"/>
                <w:szCs w:val="32"/>
              </w:rPr>
            </w:rPrChange>
          </w:rPr>
          <w:delText xml:space="preserve">still </w:delText>
        </w:r>
      </w:del>
      <w:ins w:id="446" w:author="Schrodi Lab" w:date="2020-03-18T20:16:00Z">
        <w:r w:rsidR="003C5300">
          <w:rPr>
            <w:rFonts w:ascii="Arial" w:hAnsi="Arial" w:cs="Arial"/>
            <w:sz w:val="22"/>
            <w:szCs w:val="22"/>
          </w:rPr>
          <w:t xml:space="preserve">unclear. </w:t>
        </w:r>
      </w:ins>
      <w:del w:id="447" w:author="Schrodi Lab" w:date="2020-03-18T20:16:00Z">
        <w:r w:rsidRPr="00740968" w:rsidDel="003C5300">
          <w:rPr>
            <w:rFonts w:ascii="Arial" w:hAnsi="Arial" w:cs="Arial"/>
            <w:sz w:val="22"/>
            <w:szCs w:val="22"/>
            <w:rPrChange w:id="448" w:author="Schrodi Lab" w:date="2020-03-18T18:12:00Z">
              <w:rPr>
                <w:rFonts w:ascii="Times New Roman" w:hAnsi="Times New Roman" w:cs="Times New Roman"/>
                <w:sz w:val="32"/>
                <w:szCs w:val="32"/>
              </w:rPr>
            </w:rPrChange>
          </w:rPr>
          <w:delText>under way.</w:delText>
        </w:r>
      </w:del>
    </w:p>
    <w:p w14:paraId="42264382" w14:textId="77777777" w:rsidR="00A26262" w:rsidRPr="00F5776A" w:rsidRDefault="00A26262">
      <w:pPr>
        <w:jc w:val="both"/>
        <w:rPr>
          <w:ins w:id="449" w:author="Schrodi Lab" w:date="2020-03-18T18:09:00Z"/>
          <w:rFonts w:ascii="Arial" w:hAnsi="Arial" w:cs="Arial"/>
          <w:sz w:val="22"/>
          <w:szCs w:val="22"/>
        </w:rPr>
        <w:pPrChange w:id="450" w:author="Schrodi Lab" w:date="2020-03-18T18:12:00Z">
          <w:pPr>
            <w:adjustRightInd w:val="0"/>
            <w:snapToGrid w:val="0"/>
            <w:jc w:val="both"/>
          </w:pPr>
        </w:pPrChange>
      </w:pPr>
    </w:p>
    <w:p w14:paraId="21462C72" w14:textId="1F548A0B" w:rsidR="00021F1F" w:rsidRPr="00740968" w:rsidRDefault="00E17F99">
      <w:pPr>
        <w:jc w:val="both"/>
        <w:rPr>
          <w:rFonts w:ascii="Arial" w:hAnsi="Arial" w:cs="Arial"/>
          <w:sz w:val="22"/>
          <w:szCs w:val="22"/>
          <w:rPrChange w:id="451" w:author="Schrodi Lab" w:date="2020-03-18T18:12:00Z">
            <w:rPr>
              <w:rFonts w:ascii="Times New Roman" w:hAnsi="Times New Roman" w:cs="Times New Roman"/>
              <w:sz w:val="32"/>
              <w:szCs w:val="32"/>
            </w:rPr>
          </w:rPrChange>
        </w:rPr>
        <w:pPrChange w:id="452"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53" w:author="Schrodi Lab" w:date="2020-03-18T18:12:00Z">
            <w:rPr>
              <w:rFonts w:ascii="Times New Roman" w:hAnsi="Times New Roman" w:cs="Times New Roman"/>
              <w:sz w:val="32"/>
              <w:szCs w:val="32"/>
            </w:rPr>
          </w:rPrChange>
        </w:rPr>
        <w:t>In terms of clinical manifestations, 2019-nCoV patients will have fever, cough, retching, pneumonia, headache, and severe patients will have dyspnea, coagulation dysfunction and other symptoms</w:t>
      </w:r>
      <w:del w:id="454" w:author="Schrodi Lab" w:date="2020-03-18T20:14:00Z">
        <w:r w:rsidRPr="00740968" w:rsidDel="00D04A26">
          <w:rPr>
            <w:rFonts w:ascii="Arial" w:hAnsi="Arial" w:cs="Arial"/>
            <w:sz w:val="22"/>
            <w:szCs w:val="22"/>
            <w:rPrChange w:id="455"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456"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57"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458" w:author="Schrodi Lab" w:date="2020-03-18T18:12:00Z">
            <w:rPr>
              <w:rFonts w:ascii="Times New Roman" w:hAnsi="Times New Roman" w:cs="Times New Roman"/>
              <w:sz w:val="32"/>
              <w:szCs w:val="32"/>
            </w:rPr>
          </w:rPrChange>
        </w:rPr>
        <w:fldChar w:fldCharType="begin">
          <w:fldData xml:space="preserve">PEVuZE5vdGU+PENpdGU+PEF1dGhvcj5XYW5nPC9BdXRob3I+PFllYXI+MjAyMDwvWWVhcj48UmVj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</w:fldData>
        </w:fldChar>
      </w:r>
      <w:r w:rsidRPr="00740968">
        <w:rPr>
          <w:rFonts w:ascii="Arial" w:hAnsi="Arial" w:cs="Arial"/>
          <w:sz w:val="22"/>
          <w:szCs w:val="22"/>
          <w:rPrChange w:id="459"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460" w:author="Schrodi Lab" w:date="2020-03-18T18:12:00Z">
            <w:rPr>
              <w:rFonts w:ascii="Arial" w:hAnsi="Arial" w:cs="Arial"/>
              <w:sz w:val="22"/>
              <w:szCs w:val="22"/>
            </w:rPr>
          </w:rPrChange>
        </w:rPr>
      </w:r>
      <w:r w:rsidRPr="00740968">
        <w:rPr>
          <w:rFonts w:ascii="Arial" w:hAnsi="Arial" w:cs="Arial"/>
          <w:sz w:val="22"/>
          <w:szCs w:val="22"/>
          <w:rPrChange w:id="461"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62" w:author="Schrodi Lab" w:date="2020-03-18T18:12:00Z">
            <w:rPr>
              <w:rFonts w:ascii="Arial" w:hAnsi="Arial" w:cs="Arial"/>
              <w:sz w:val="22"/>
              <w:szCs w:val="22"/>
            </w:rPr>
          </w:rPrChange>
        </w:rPr>
      </w:r>
      <w:r w:rsidRPr="00740968">
        <w:rPr>
          <w:rFonts w:ascii="Arial" w:hAnsi="Arial" w:cs="Arial"/>
          <w:sz w:val="22"/>
          <w:szCs w:val="22"/>
          <w:rPrChange w:id="463"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464" w:author="Schrodi Lab" w:date="2020-03-18T18:12:00Z">
            <w:rPr/>
          </w:rPrChange>
        </w:rPr>
        <w:fldChar w:fldCharType="begin"/>
      </w:r>
      <w:r w:rsidR="00D500B8" w:rsidRPr="00740968">
        <w:rPr>
          <w:rFonts w:ascii="Arial" w:hAnsi="Arial" w:cs="Arial"/>
          <w:sz w:val="22"/>
          <w:szCs w:val="22"/>
          <w:rPrChange w:id="465" w:author="Schrodi Lab" w:date="2020-03-18T18:12:00Z">
            <w:rPr/>
          </w:rPrChange>
        </w:rPr>
        <w:instrText xml:space="preserve"> HYPERLINK \l "_ENREF_1" \o "Chen, 2020 #1326" </w:instrText>
      </w:r>
      <w:r w:rsidR="00D500B8" w:rsidRPr="00740968">
        <w:rPr>
          <w:rFonts w:ascii="Arial" w:hAnsi="Arial" w:cs="Arial"/>
          <w:sz w:val="22"/>
          <w:szCs w:val="22"/>
          <w:rPrChange w:id="466"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467" w:author="Schrodi Lab" w:date="2020-03-18T18:12:00Z">
            <w:rPr>
              <w:rFonts w:ascii="Times New Roman" w:hAnsi="Times New Roman" w:cs="Times New Roman"/>
              <w:sz w:val="32"/>
              <w:szCs w:val="32"/>
              <w:vertAlign w:val="superscript"/>
            </w:rPr>
          </w:rPrChange>
        </w:rPr>
        <w:t>1</w:t>
      </w:r>
      <w:r w:rsidR="00D500B8" w:rsidRPr="00740968">
        <w:rPr>
          <w:rFonts w:ascii="Arial" w:hAnsi="Arial" w:cs="Arial"/>
          <w:sz w:val="22"/>
          <w:szCs w:val="22"/>
          <w:vertAlign w:val="superscript"/>
          <w:rPrChange w:id="468" w:author="Schrodi Lab" w:date="2020-03-18T18:12:00Z">
            <w:rPr>
              <w:rFonts w:ascii="Times New Roman" w:hAnsi="Times New Roman" w:cs="Times New Roman"/>
              <w:sz w:val="32"/>
              <w:szCs w:val="32"/>
              <w:vertAlign w:val="superscript"/>
            </w:rPr>
          </w:rPrChange>
        </w:rPr>
        <w:fldChar w:fldCharType="end"/>
      </w:r>
      <w:del w:id="469" w:author="Schrodi Lab" w:date="2020-03-18T20:19:00Z">
        <w:r w:rsidRPr="00740968" w:rsidDel="009435BE">
          <w:rPr>
            <w:rFonts w:ascii="Arial" w:hAnsi="Arial" w:cs="Arial"/>
            <w:sz w:val="22"/>
            <w:szCs w:val="22"/>
            <w:vertAlign w:val="superscript"/>
            <w:rPrChange w:id="470" w:author="Schrodi Lab" w:date="2020-03-18T18:12:00Z">
              <w:rPr>
                <w:rFonts w:ascii="Times New Roman" w:hAnsi="Times New Roman" w:cs="Times New Roman"/>
                <w:sz w:val="32"/>
                <w:szCs w:val="32"/>
                <w:vertAlign w:val="superscript"/>
              </w:rPr>
            </w:rPrChange>
          </w:rPr>
          <w:delText xml:space="preserve"> </w:delText>
        </w:r>
      </w:del>
      <w:r w:rsidR="00D500B8" w:rsidRPr="00740968">
        <w:rPr>
          <w:rFonts w:ascii="Arial" w:hAnsi="Arial" w:cs="Arial"/>
          <w:sz w:val="22"/>
          <w:szCs w:val="22"/>
          <w:rPrChange w:id="471" w:author="Schrodi Lab" w:date="2020-03-18T18:12:00Z">
            <w:rPr/>
          </w:rPrChange>
        </w:rPr>
        <w:fldChar w:fldCharType="begin"/>
      </w:r>
      <w:r w:rsidR="00D500B8" w:rsidRPr="00740968">
        <w:rPr>
          <w:rFonts w:ascii="Arial" w:hAnsi="Arial" w:cs="Arial"/>
          <w:sz w:val="22"/>
          <w:szCs w:val="22"/>
          <w:rPrChange w:id="472" w:author="Schrodi Lab" w:date="2020-03-18T18:12:00Z">
            <w:rPr/>
          </w:rPrChange>
        </w:rPr>
        <w:instrText xml:space="preserve"> HYPERLINK \l "_ENREF_6" \o "Wang, 2020 #1279" </w:instrText>
      </w:r>
      <w:r w:rsidR="00D500B8" w:rsidRPr="00740968">
        <w:rPr>
          <w:rFonts w:ascii="Arial" w:hAnsi="Arial" w:cs="Arial"/>
          <w:sz w:val="22"/>
          <w:szCs w:val="22"/>
          <w:rPrChange w:id="473" w:author="Schrodi Lab" w:date="2020-03-18T18:12:00Z">
            <w:rPr>
              <w:rFonts w:ascii="Times New Roman" w:hAnsi="Times New Roman" w:cs="Times New Roman"/>
              <w:sz w:val="32"/>
              <w:szCs w:val="32"/>
              <w:vertAlign w:val="superscript"/>
            </w:rPr>
          </w:rPrChange>
        </w:rPr>
        <w:fldChar w:fldCharType="separate"/>
      </w:r>
      <w:r w:rsidRPr="00740968">
        <w:rPr>
          <w:rFonts w:ascii="Arial" w:hAnsi="Arial" w:cs="Arial"/>
          <w:sz w:val="22"/>
          <w:szCs w:val="22"/>
          <w:vertAlign w:val="superscript"/>
          <w:rPrChange w:id="474" w:author="Schrodi Lab" w:date="2020-03-18T18:12:00Z">
            <w:rPr>
              <w:rFonts w:ascii="Times New Roman" w:hAnsi="Times New Roman" w:cs="Times New Roman"/>
              <w:sz w:val="32"/>
              <w:szCs w:val="32"/>
              <w:vertAlign w:val="superscript"/>
            </w:rPr>
          </w:rPrChange>
        </w:rPr>
        <w:t>6</w:t>
      </w:r>
      <w:r w:rsidR="00D500B8" w:rsidRPr="00740968">
        <w:rPr>
          <w:rFonts w:ascii="Arial" w:hAnsi="Arial" w:cs="Arial"/>
          <w:sz w:val="22"/>
          <w:szCs w:val="22"/>
          <w:vertAlign w:val="superscript"/>
          <w:rPrChange w:id="475" w:author="Schrodi Lab" w:date="2020-03-18T18:12:00Z">
            <w:rPr>
              <w:rFonts w:ascii="Times New Roman" w:hAnsi="Times New Roman" w:cs="Times New Roman"/>
              <w:sz w:val="32"/>
              <w:szCs w:val="32"/>
              <w:vertAlign w:val="superscript"/>
            </w:rPr>
          </w:rPrChange>
        </w:rPr>
        <w:fldChar w:fldCharType="end"/>
      </w:r>
      <w:r w:rsidRPr="00740968">
        <w:rPr>
          <w:rFonts w:ascii="Arial" w:hAnsi="Arial" w:cs="Arial"/>
          <w:sz w:val="22"/>
          <w:szCs w:val="22"/>
          <w:rPrChange w:id="476"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477" w:author="Schrodi Lab" w:date="2020-03-18T18:12:00Z">
            <w:rPr>
              <w:rFonts w:ascii="Times New Roman" w:hAnsi="Times New Roman" w:cs="Times New Roman"/>
              <w:sz w:val="32"/>
              <w:szCs w:val="32"/>
            </w:rPr>
          </w:rPrChange>
        </w:rPr>
        <w:t xml:space="preserve">. However, a small number of patients have atypical symptoms, which bring difficulties for the clinical diagnosis. </w:t>
      </w:r>
      <w:r w:rsidRPr="008A4A9E">
        <w:rPr>
          <w:rFonts w:ascii="Arial" w:hAnsi="Arial" w:cs="Arial"/>
          <w:color w:val="FF0000"/>
          <w:sz w:val="22"/>
          <w:szCs w:val="22"/>
          <w:rPrChange w:id="478" w:author="Schrodi Lab" w:date="2020-03-18T20:21:00Z">
            <w:rPr>
              <w:rFonts w:ascii="Times New Roman" w:hAnsi="Times New Roman" w:cs="Times New Roman"/>
              <w:sz w:val="32"/>
              <w:szCs w:val="32"/>
            </w:rPr>
          </w:rPrChange>
        </w:rPr>
        <w:t xml:space="preserve">In the process of epidemic prevention and control of </w:t>
      </w:r>
      <w:del w:id="479" w:author="Schrodi Lab" w:date="2020-03-18T20:22:00Z">
        <w:r w:rsidRPr="008A4A9E" w:rsidDel="008A4A9E">
          <w:rPr>
            <w:rFonts w:ascii="Arial" w:hAnsi="Arial" w:cs="Arial"/>
            <w:color w:val="FF0000"/>
            <w:sz w:val="22"/>
            <w:szCs w:val="22"/>
            <w:rPrChange w:id="480" w:author="Schrodi Lab" w:date="2020-03-18T20:21:00Z">
              <w:rPr>
                <w:rFonts w:ascii="Times New Roman" w:hAnsi="Times New Roman" w:cs="Times New Roman"/>
                <w:sz w:val="32"/>
                <w:szCs w:val="32"/>
              </w:rPr>
            </w:rPrChange>
          </w:rPr>
          <w:delText xml:space="preserve">such a burst and major </w:delText>
        </w:r>
      </w:del>
      <w:r w:rsidRPr="008A4A9E">
        <w:rPr>
          <w:rFonts w:ascii="Arial" w:hAnsi="Arial" w:cs="Arial"/>
          <w:color w:val="FF0000"/>
          <w:sz w:val="22"/>
          <w:szCs w:val="22"/>
          <w:rPrChange w:id="481" w:author="Schrodi Lab" w:date="2020-03-18T20:21:00Z">
            <w:rPr>
              <w:rFonts w:ascii="Times New Roman" w:hAnsi="Times New Roman" w:cs="Times New Roman"/>
              <w:sz w:val="32"/>
              <w:szCs w:val="32"/>
            </w:rPr>
          </w:rPrChange>
        </w:rPr>
        <w:t xml:space="preserve">infectious disease with an extremely complex clinical manifestations, we discovered that the understanding, treatment measures and decision-making response to the burst disease were based on other events in the past and individual experiences of experts. </w:t>
      </w:r>
      <w:r w:rsidRPr="00740968">
        <w:rPr>
          <w:rFonts w:ascii="Arial" w:hAnsi="Arial" w:cs="Arial"/>
          <w:sz w:val="22"/>
          <w:szCs w:val="22"/>
          <w:rPrChange w:id="482" w:author="Schrodi Lab" w:date="2020-03-18T18:12:00Z">
            <w:rPr>
              <w:rFonts w:ascii="Times New Roman" w:hAnsi="Times New Roman" w:cs="Times New Roman"/>
              <w:sz w:val="32"/>
              <w:szCs w:val="32"/>
            </w:rPr>
          </w:rPrChange>
        </w:rPr>
        <w:t>This kind of decision-making method based on experiences has high efficiency and quick effect, but there are many problems, which will cause waste of social resources and some adverse consequences. For example, 250 clinical trials were carried out in a rush to meet the submission deadline, and there was no pharmacological and biological basis for the candidate treatment drugs. The obsolete candidate drugs were selected without considerations of the progress in the pharmaceutical field. In addition, novel corona virus pneumonia still lacks effective treatment. It is urgent to find effective drugs based on pathogenesis, clinical manifestations, organ involvement and past treatment experience. To solve these problems, we need a rapid and high-throughput analysis strategy based on the principle of evidence-based medicine, which can make full use of a large number of human research literature resources and public databases, and provide the support of literature theory or information data for the relevant research start-up and decision-making.</w:t>
      </w:r>
    </w:p>
    <w:p w14:paraId="4BF0288C" w14:textId="77777777" w:rsidR="00A26262" w:rsidRPr="00F5776A" w:rsidRDefault="00A26262">
      <w:pPr>
        <w:jc w:val="both"/>
        <w:rPr>
          <w:ins w:id="483" w:author="Schrodi Lab" w:date="2020-03-18T18:09:00Z"/>
          <w:rFonts w:ascii="Arial" w:hAnsi="Arial" w:cs="Arial"/>
          <w:sz w:val="22"/>
          <w:szCs w:val="22"/>
        </w:rPr>
        <w:pPrChange w:id="484" w:author="Schrodi Lab" w:date="2020-03-18T18:12:00Z">
          <w:pPr>
            <w:adjustRightInd w:val="0"/>
            <w:snapToGrid w:val="0"/>
            <w:jc w:val="both"/>
          </w:pPr>
        </w:pPrChange>
      </w:pPr>
    </w:p>
    <w:p w14:paraId="1C23DFCB" w14:textId="65E20C34" w:rsidR="00021F1F" w:rsidRPr="00740968" w:rsidRDefault="00E17F99">
      <w:pPr>
        <w:jc w:val="both"/>
        <w:rPr>
          <w:rFonts w:ascii="Arial" w:hAnsi="Arial" w:cs="Arial"/>
          <w:sz w:val="22"/>
          <w:szCs w:val="22"/>
          <w:rPrChange w:id="485" w:author="Schrodi Lab" w:date="2020-03-18T18:12:00Z">
            <w:rPr>
              <w:rFonts w:ascii="Times New Roman" w:hAnsi="Times New Roman" w:cs="Times New Roman"/>
              <w:sz w:val="32"/>
              <w:szCs w:val="32"/>
            </w:rPr>
          </w:rPrChange>
        </w:rPr>
        <w:pPrChange w:id="486"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487" w:author="Schrodi Lab" w:date="2020-03-18T18:12:00Z">
            <w:rPr>
              <w:rFonts w:ascii="Times New Roman" w:hAnsi="Times New Roman" w:cs="Times New Roman"/>
              <w:sz w:val="32"/>
              <w:szCs w:val="32"/>
            </w:rPr>
          </w:rPrChange>
        </w:rPr>
        <w:t xml:space="preserve">The establishment of big data analysis models for medical literature and public data relies on efficient and structured processing of human natural languages. The Bidirectional Encoder Representations from Transformers (BERT) model </w:t>
      </w:r>
      <w:ins w:id="488" w:author="Schrodi Lab" w:date="2020-03-18T20:26:00Z">
        <w:r w:rsidR="008A4A9E">
          <w:rPr>
            <w:rFonts w:ascii="Arial" w:hAnsi="Arial" w:cs="Arial"/>
            <w:sz w:val="22"/>
            <w:szCs w:val="22"/>
          </w:rPr>
          <w:t>(</w:t>
        </w:r>
        <w:r w:rsidR="008A4A9E" w:rsidRPr="008A4A9E">
          <w:rPr>
            <w:rFonts w:ascii="Arial" w:hAnsi="Arial" w:cs="Arial"/>
            <w:sz w:val="22"/>
            <w:szCs w:val="22"/>
            <w:highlight w:val="yellow"/>
            <w:rPrChange w:id="489" w:author="Schrodi Lab" w:date="2020-03-18T20:26:00Z">
              <w:rPr>
                <w:rFonts w:ascii="Arial" w:hAnsi="Arial" w:cs="Arial"/>
                <w:sz w:val="22"/>
                <w:szCs w:val="22"/>
              </w:rPr>
            </w:rPrChange>
          </w:rPr>
          <w:t>reference here</w:t>
        </w:r>
        <w:r w:rsidR="008A4A9E">
          <w:rPr>
            <w:rFonts w:ascii="Arial" w:hAnsi="Arial" w:cs="Arial"/>
            <w:sz w:val="22"/>
            <w:szCs w:val="22"/>
          </w:rPr>
          <w:t xml:space="preserve">) </w:t>
        </w:r>
      </w:ins>
      <w:r w:rsidRPr="00740968">
        <w:rPr>
          <w:rFonts w:ascii="Arial" w:hAnsi="Arial" w:cs="Arial"/>
          <w:sz w:val="22"/>
          <w:szCs w:val="22"/>
          <w:rPrChange w:id="490" w:author="Schrodi Lab" w:date="2020-03-18T18:12:00Z">
            <w:rPr>
              <w:rFonts w:ascii="Times New Roman" w:hAnsi="Times New Roman" w:cs="Times New Roman"/>
              <w:sz w:val="32"/>
              <w:szCs w:val="32"/>
            </w:rPr>
          </w:rPrChange>
        </w:rPr>
        <w:t>of attention mechanism in natural language is an important data processing scheme reported in recent years. We used the analysis of special scenarios in the field of medicine to apply this mechanism evolution to vector generation tasks of medical biological entities (genes, diseases, drugs, etc.) and proposed MedE2vec models</w:t>
      </w:r>
      <w:ins w:id="491" w:author="Schrodi Lab" w:date="2020-03-18T20:26:00Z">
        <w:r w:rsidR="00607079">
          <w:rPr>
            <w:rFonts w:ascii="Arial" w:hAnsi="Arial" w:cs="Arial"/>
            <w:sz w:val="22"/>
            <w:szCs w:val="22"/>
          </w:rPr>
          <w:t xml:space="preserve"> (</w:t>
        </w:r>
        <w:r w:rsidR="00607079" w:rsidRPr="00607079">
          <w:rPr>
            <w:rFonts w:ascii="Arial" w:hAnsi="Arial" w:cs="Arial"/>
            <w:sz w:val="22"/>
            <w:szCs w:val="22"/>
            <w:highlight w:val="yellow"/>
            <w:rPrChange w:id="492" w:author="Schrodi Lab" w:date="2020-03-18T20:27:00Z">
              <w:rPr>
                <w:rFonts w:ascii="Arial" w:hAnsi="Arial" w:cs="Arial"/>
                <w:sz w:val="22"/>
                <w:szCs w:val="22"/>
              </w:rPr>
            </w:rPrChange>
          </w:rPr>
          <w:t>reference here</w:t>
        </w:r>
      </w:ins>
      <w:ins w:id="493" w:author="Schrodi Lab" w:date="2020-03-18T20:27:00Z">
        <w:r w:rsidR="00607079" w:rsidRPr="00607079">
          <w:rPr>
            <w:rFonts w:ascii="Arial" w:hAnsi="Arial" w:cs="Arial"/>
            <w:sz w:val="22"/>
            <w:szCs w:val="22"/>
            <w:highlight w:val="yellow"/>
            <w:rPrChange w:id="494" w:author="Schrodi Lab" w:date="2020-03-18T20:27:00Z">
              <w:rPr>
                <w:rFonts w:ascii="Arial" w:hAnsi="Arial" w:cs="Arial"/>
                <w:sz w:val="22"/>
                <w:szCs w:val="22"/>
              </w:rPr>
            </w:rPrChange>
          </w:rPr>
          <w:t xml:space="preserve"> to explain</w:t>
        </w:r>
      </w:ins>
      <w:ins w:id="495" w:author="Schrodi Lab" w:date="2020-03-18T20:26:00Z">
        <w:r w:rsidR="00607079" w:rsidRPr="00607079">
          <w:rPr>
            <w:rFonts w:ascii="Arial" w:hAnsi="Arial" w:cs="Arial"/>
            <w:sz w:val="22"/>
            <w:szCs w:val="22"/>
            <w:highlight w:val="yellow"/>
            <w:rPrChange w:id="496" w:author="Schrodi Lab" w:date="2020-03-18T20:27:00Z">
              <w:rPr>
                <w:rFonts w:ascii="Arial" w:hAnsi="Arial" w:cs="Arial"/>
                <w:sz w:val="22"/>
                <w:szCs w:val="22"/>
              </w:rPr>
            </w:rPrChange>
          </w:rPr>
          <w:t xml:space="preserve"> what’s </w:t>
        </w:r>
      </w:ins>
      <w:ins w:id="497" w:author="Schrodi Lab" w:date="2020-03-18T20:27:00Z">
        <w:r w:rsidR="00607079" w:rsidRPr="00607079">
          <w:rPr>
            <w:rFonts w:ascii="Arial" w:hAnsi="Arial" w:cs="Arial"/>
            <w:sz w:val="22"/>
            <w:szCs w:val="22"/>
            <w:highlight w:val="yellow"/>
            <w:rPrChange w:id="498" w:author="Schrodi Lab" w:date="2020-03-18T20:27:00Z">
              <w:rPr>
                <w:rFonts w:ascii="Arial" w:hAnsi="Arial" w:cs="Arial"/>
                <w:sz w:val="22"/>
                <w:szCs w:val="22"/>
              </w:rPr>
            </w:rPrChange>
          </w:rPr>
          <w:t>MedE2vec?</w:t>
        </w:r>
      </w:ins>
      <w:ins w:id="499" w:author="Schrodi Lab" w:date="2020-03-18T20:26:00Z">
        <w:r w:rsidR="00607079">
          <w:rPr>
            <w:rFonts w:ascii="Arial" w:hAnsi="Arial" w:cs="Arial"/>
            <w:sz w:val="22"/>
            <w:szCs w:val="22"/>
          </w:rPr>
          <w:t>)</w:t>
        </w:r>
      </w:ins>
      <w:r w:rsidRPr="00740968">
        <w:rPr>
          <w:rFonts w:ascii="Arial" w:hAnsi="Arial" w:cs="Arial"/>
          <w:sz w:val="22"/>
          <w:szCs w:val="22"/>
          <w:rPrChange w:id="500" w:author="Schrodi Lab" w:date="2020-03-18T18:12:00Z">
            <w:rPr>
              <w:rFonts w:ascii="Times New Roman" w:hAnsi="Times New Roman" w:cs="Times New Roman"/>
              <w:sz w:val="32"/>
              <w:szCs w:val="32"/>
            </w:rPr>
          </w:rPrChange>
        </w:rPr>
        <w:t xml:space="preserve">. The model can transform medical biological entities in unstructured electronic medical records or medical literature into vectors. There are several medical biological entities (“Entity”), such as diagnosis, medication, symptoms, genes, molecules, and examination, in a patient's event (“Event”) of diagnosis and treatment, so the E of MedE2vec has two meanings: one is the patient's diagnosis and treatment event (“Event”), the other is the medical biological entity (“Entity”). The effectiveness of the study was shown in </w:t>
      </w:r>
      <w:ins w:id="501" w:author="Schrodi Lab" w:date="2020-03-18T20:29:00Z">
        <w:r w:rsidR="007F59A7">
          <w:rPr>
            <w:rFonts w:ascii="Arial" w:hAnsi="Arial" w:cs="Arial"/>
            <w:sz w:val="22"/>
            <w:szCs w:val="22"/>
          </w:rPr>
          <w:t xml:space="preserve">our previous </w:t>
        </w:r>
      </w:ins>
      <w:r w:rsidRPr="00740968">
        <w:rPr>
          <w:rFonts w:ascii="Arial" w:hAnsi="Arial" w:cs="Arial"/>
          <w:sz w:val="22"/>
          <w:szCs w:val="22"/>
          <w:rPrChange w:id="502" w:author="Schrodi Lab" w:date="2020-03-18T18:12:00Z">
            <w:rPr>
              <w:rFonts w:ascii="Times New Roman" w:hAnsi="Times New Roman" w:cs="Times New Roman"/>
              <w:sz w:val="32"/>
              <w:szCs w:val="32"/>
            </w:rPr>
          </w:rPrChange>
        </w:rPr>
        <w:t>research</w:t>
      </w:r>
      <w:del w:id="503" w:author="Schrodi Lab" w:date="2020-03-18T20:29:00Z">
        <w:r w:rsidRPr="00740968" w:rsidDel="007F59A7">
          <w:rPr>
            <w:rFonts w:ascii="Arial" w:hAnsi="Arial" w:cs="Arial"/>
            <w:sz w:val="22"/>
            <w:szCs w:val="22"/>
            <w:rPrChange w:id="504" w:author="Schrodi Lab" w:date="2020-03-18T18:12:00Z">
              <w:rPr>
                <w:rFonts w:ascii="Times New Roman" w:hAnsi="Times New Roman" w:cs="Times New Roman"/>
                <w:sz w:val="32"/>
                <w:szCs w:val="32"/>
              </w:rPr>
            </w:rPrChange>
          </w:rPr>
          <w:delText>es</w:delText>
        </w:r>
      </w:del>
      <w:r w:rsidRPr="00740968">
        <w:rPr>
          <w:rFonts w:ascii="Arial" w:hAnsi="Arial" w:cs="Arial"/>
          <w:sz w:val="22"/>
          <w:szCs w:val="22"/>
          <w:rPrChange w:id="505" w:author="Schrodi Lab" w:date="2020-03-18T18:12:00Z">
            <w:rPr>
              <w:rFonts w:ascii="Times New Roman" w:hAnsi="Times New Roman" w:cs="Times New Roman"/>
              <w:sz w:val="32"/>
              <w:szCs w:val="32"/>
            </w:rPr>
          </w:rPrChange>
        </w:rPr>
        <w:t xml:space="preserve"> on lupus (papers about relevant working have been submitted</w:t>
      </w:r>
      <w:ins w:id="506" w:author="Schrodi Lab" w:date="2020-03-18T20:30:00Z">
        <w:r w:rsidR="007F59A7">
          <w:rPr>
            <w:rFonts w:ascii="Arial" w:hAnsi="Arial" w:cs="Arial"/>
            <w:sz w:val="22"/>
            <w:szCs w:val="22"/>
          </w:rPr>
          <w:t xml:space="preserve">. </w:t>
        </w:r>
        <w:r w:rsidR="007F59A7" w:rsidRPr="007F59A7">
          <w:rPr>
            <w:rFonts w:ascii="Arial" w:hAnsi="Arial" w:cs="Arial"/>
            <w:sz w:val="22"/>
            <w:szCs w:val="22"/>
            <w:highlight w:val="yellow"/>
            <w:rPrChange w:id="507" w:author="Schrodi Lab" w:date="2020-03-18T20:30:00Z">
              <w:rPr>
                <w:rFonts w:ascii="Arial" w:hAnsi="Arial" w:cs="Arial"/>
                <w:sz w:val="22"/>
                <w:szCs w:val="22"/>
              </w:rPr>
            </w:rPrChange>
          </w:rPr>
          <w:t xml:space="preserve">Here you can </w:t>
        </w:r>
      </w:ins>
      <w:ins w:id="508" w:author="Schrodi Lab" w:date="2020-03-18T20:32:00Z">
        <w:r w:rsidR="00C84382">
          <w:rPr>
            <w:rFonts w:ascii="Arial" w:hAnsi="Arial" w:cs="Arial"/>
            <w:sz w:val="22"/>
            <w:szCs w:val="22"/>
            <w:highlight w:val="yellow"/>
          </w:rPr>
          <w:t>submit</w:t>
        </w:r>
      </w:ins>
      <w:ins w:id="509" w:author="Schrodi Lab" w:date="2020-03-18T20:30:00Z">
        <w:r w:rsidR="007F59A7" w:rsidRPr="007F59A7">
          <w:rPr>
            <w:rFonts w:ascii="Arial" w:hAnsi="Arial" w:cs="Arial"/>
            <w:sz w:val="22"/>
            <w:szCs w:val="22"/>
            <w:highlight w:val="yellow"/>
            <w:rPrChange w:id="510" w:author="Schrodi Lab" w:date="2020-03-18T20:30:00Z">
              <w:rPr>
                <w:rFonts w:ascii="Arial" w:hAnsi="Arial" w:cs="Arial"/>
                <w:sz w:val="22"/>
                <w:szCs w:val="22"/>
              </w:rPr>
            </w:rPrChange>
          </w:rPr>
          <w:t xml:space="preserve"> the </w:t>
        </w:r>
      </w:ins>
      <w:ins w:id="511" w:author="Schrodi Lab" w:date="2020-03-18T20:32:00Z">
        <w:r w:rsidR="00C84382">
          <w:rPr>
            <w:rFonts w:ascii="Arial" w:hAnsi="Arial" w:cs="Arial"/>
            <w:sz w:val="22"/>
            <w:szCs w:val="22"/>
            <w:highlight w:val="yellow"/>
          </w:rPr>
          <w:t>manuscript</w:t>
        </w:r>
      </w:ins>
      <w:ins w:id="512" w:author="Schrodi Lab" w:date="2020-03-18T20:30:00Z">
        <w:r w:rsidR="007F59A7" w:rsidRPr="007F59A7">
          <w:rPr>
            <w:rFonts w:ascii="Arial" w:hAnsi="Arial" w:cs="Arial"/>
            <w:sz w:val="22"/>
            <w:szCs w:val="22"/>
            <w:highlight w:val="yellow"/>
            <w:rPrChange w:id="513" w:author="Schrodi Lab" w:date="2020-03-18T20:30:00Z">
              <w:rPr>
                <w:rFonts w:ascii="Arial" w:hAnsi="Arial" w:cs="Arial"/>
                <w:sz w:val="22"/>
                <w:szCs w:val="22"/>
              </w:rPr>
            </w:rPrChange>
          </w:rPr>
          <w:t xml:space="preserve"> to bioRxiv to cite </w:t>
        </w:r>
        <w:r w:rsidR="007F59A7" w:rsidRPr="0009262B">
          <w:rPr>
            <w:rFonts w:ascii="Arial" w:hAnsi="Arial" w:cs="Arial"/>
            <w:sz w:val="22"/>
            <w:szCs w:val="22"/>
            <w:highlight w:val="yellow"/>
            <w:rPrChange w:id="514" w:author="Schrodi Lab" w:date="2020-03-18T20:33:00Z">
              <w:rPr>
                <w:rFonts w:ascii="Arial" w:hAnsi="Arial" w:cs="Arial"/>
                <w:sz w:val="22"/>
                <w:szCs w:val="22"/>
              </w:rPr>
            </w:rPrChange>
          </w:rPr>
          <w:t>it</w:t>
        </w:r>
      </w:ins>
      <w:ins w:id="515" w:author="Schrodi Lab" w:date="2020-03-18T20:32:00Z">
        <w:r w:rsidR="0009262B" w:rsidRPr="0009262B">
          <w:rPr>
            <w:rFonts w:ascii="Arial" w:hAnsi="Arial" w:cs="Arial"/>
            <w:sz w:val="22"/>
            <w:szCs w:val="22"/>
            <w:highlight w:val="yellow"/>
            <w:rPrChange w:id="516" w:author="Schrodi Lab" w:date="2020-03-18T20:33:00Z">
              <w:rPr>
                <w:rFonts w:ascii="Arial" w:hAnsi="Arial" w:cs="Arial"/>
                <w:sz w:val="22"/>
                <w:szCs w:val="22"/>
              </w:rPr>
            </w:rPrChange>
          </w:rPr>
          <w:t xml:space="preserve"> or else don’t mention</w:t>
        </w:r>
      </w:ins>
      <w:ins w:id="517" w:author="Schrodi Lab" w:date="2020-03-18T20:33:00Z">
        <w:r w:rsidR="0009262B" w:rsidRPr="0009262B">
          <w:rPr>
            <w:rFonts w:ascii="Arial" w:hAnsi="Arial" w:cs="Arial"/>
            <w:sz w:val="22"/>
            <w:szCs w:val="22"/>
            <w:highlight w:val="yellow"/>
            <w:rPrChange w:id="518" w:author="Schrodi Lab" w:date="2020-03-18T20:33:00Z">
              <w:rPr>
                <w:rFonts w:ascii="Arial" w:hAnsi="Arial" w:cs="Arial"/>
                <w:sz w:val="22"/>
                <w:szCs w:val="22"/>
              </w:rPr>
            </w:rPrChange>
          </w:rPr>
          <w:t xml:space="preserve"> it here</w:t>
        </w:r>
      </w:ins>
      <w:r w:rsidRPr="00740968">
        <w:rPr>
          <w:rFonts w:ascii="Arial" w:hAnsi="Arial" w:cs="Arial"/>
          <w:sz w:val="22"/>
          <w:szCs w:val="22"/>
          <w:rPrChange w:id="519" w:author="Schrodi Lab" w:date="2020-03-18T18:12:00Z">
            <w:rPr>
              <w:rFonts w:ascii="Times New Roman" w:hAnsi="Times New Roman" w:cs="Times New Roman"/>
              <w:sz w:val="32"/>
              <w:szCs w:val="32"/>
            </w:rPr>
          </w:rPrChange>
        </w:rPr>
        <w:t>).</w:t>
      </w:r>
    </w:p>
    <w:p w14:paraId="45F827FF" w14:textId="77777777" w:rsidR="00A26262" w:rsidRPr="00F5776A" w:rsidRDefault="00A26262">
      <w:pPr>
        <w:jc w:val="both"/>
        <w:rPr>
          <w:ins w:id="520" w:author="Schrodi Lab" w:date="2020-03-18T18:09:00Z"/>
          <w:rFonts w:ascii="Arial" w:hAnsi="Arial" w:cs="Arial"/>
          <w:color w:val="000000" w:themeColor="text1"/>
          <w:sz w:val="22"/>
          <w:szCs w:val="22"/>
        </w:rPr>
        <w:pPrChange w:id="521" w:author="Schrodi Lab" w:date="2020-03-18T18:12:00Z">
          <w:pPr>
            <w:adjustRightInd w:val="0"/>
            <w:snapToGrid w:val="0"/>
            <w:jc w:val="both"/>
          </w:pPr>
        </w:pPrChange>
      </w:pPr>
    </w:p>
    <w:p w14:paraId="274D2213" w14:textId="519DB67C" w:rsidR="00021F1F" w:rsidRPr="00740968" w:rsidRDefault="00E17F99">
      <w:pPr>
        <w:jc w:val="both"/>
        <w:rPr>
          <w:rFonts w:ascii="Arial" w:hAnsi="Arial" w:cs="Arial"/>
          <w:sz w:val="22"/>
          <w:szCs w:val="22"/>
          <w:rPrChange w:id="522" w:author="Schrodi Lab" w:date="2020-03-18T18:12:00Z">
            <w:rPr>
              <w:rFonts w:ascii="Times New Roman" w:hAnsi="Times New Roman" w:cs="Times New Roman"/>
              <w:sz w:val="32"/>
              <w:szCs w:val="32"/>
            </w:rPr>
          </w:rPrChange>
        </w:rPr>
        <w:pPrChange w:id="523" w:author="Schrodi Lab" w:date="2020-03-18T18:12:00Z">
          <w:pPr>
            <w:adjustRightInd w:val="0"/>
            <w:snapToGrid w:val="0"/>
            <w:spacing w:line="360" w:lineRule="auto"/>
            <w:ind w:firstLineChars="200" w:firstLine="640"/>
            <w:jc w:val="both"/>
          </w:pPr>
        </w:pPrChange>
      </w:pPr>
      <w:r w:rsidRPr="00740968">
        <w:rPr>
          <w:rFonts w:ascii="Arial" w:hAnsi="Arial" w:cs="Arial"/>
          <w:color w:val="000000" w:themeColor="text1"/>
          <w:sz w:val="22"/>
          <w:szCs w:val="22"/>
          <w:rPrChange w:id="524" w:author="Schrodi Lab" w:date="2020-03-18T18:12:00Z">
            <w:rPr>
              <w:rFonts w:ascii="Times New Roman" w:hAnsi="Times New Roman" w:cs="Times New Roman"/>
              <w:color w:val="000000" w:themeColor="text1"/>
              <w:sz w:val="32"/>
              <w:szCs w:val="32"/>
            </w:rPr>
          </w:rPrChange>
        </w:rPr>
        <w:lastRenderedPageBreak/>
        <w:t>Although COVID-</w:t>
      </w:r>
      <w:r w:rsidRPr="00740968">
        <w:rPr>
          <w:rFonts w:ascii="Arial" w:hAnsi="Arial" w:cs="Arial"/>
          <w:sz w:val="22"/>
          <w:szCs w:val="22"/>
          <w:rPrChange w:id="525" w:author="Schrodi Lab" w:date="2020-03-18T18:12:00Z">
            <w:rPr>
              <w:rFonts w:ascii="Times New Roman" w:hAnsi="Times New Roman" w:cs="Times New Roman"/>
              <w:sz w:val="32"/>
              <w:szCs w:val="32"/>
            </w:rPr>
          </w:rPrChange>
        </w:rPr>
        <w:t>19 is a new disease, as a group of human pathogens, we can still draw some clues from biological characteristics and similar infections such as SARS, MERS</w:t>
      </w:r>
      <w:del w:id="526" w:author="Schrodi Lab" w:date="2020-03-18T20:33:00Z">
        <w:r w:rsidRPr="00740968" w:rsidDel="00C21F42">
          <w:rPr>
            <w:rFonts w:ascii="Arial" w:hAnsi="Arial" w:cs="Arial"/>
            <w:sz w:val="22"/>
            <w:szCs w:val="22"/>
            <w:rPrChange w:id="527"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528" w:author="Schrodi Lab" w:date="2020-03-18T18:12:00Z">
            <w:rPr>
              <w:rFonts w:ascii="Times New Roman" w:hAnsi="Times New Roman" w:cs="Times New Roman"/>
              <w:sz w:val="32"/>
              <w:szCs w:val="32"/>
            </w:rPr>
          </w:rPrChange>
        </w:rPr>
        <w:t xml:space="preserve">. For instance, the target of the new corona virus </w:t>
      </w:r>
      <w:del w:id="529" w:author="Schrodi Lab" w:date="2020-03-18T20:33:00Z">
        <w:r w:rsidRPr="00740968" w:rsidDel="008568AC">
          <w:rPr>
            <w:rFonts w:ascii="Arial" w:hAnsi="Arial" w:cs="Arial"/>
            <w:sz w:val="22"/>
            <w:szCs w:val="22"/>
            <w:rPrChange w:id="530" w:author="Schrodi Lab" w:date="2020-03-18T18:12:00Z">
              <w:rPr>
                <w:rFonts w:ascii="Times New Roman" w:hAnsi="Times New Roman" w:cs="Times New Roman"/>
                <w:sz w:val="32"/>
                <w:szCs w:val="32"/>
              </w:rPr>
            </w:rPrChange>
          </w:rPr>
          <w:delText>might be</w:delText>
        </w:r>
      </w:del>
      <w:ins w:id="531" w:author="Schrodi Lab" w:date="2020-03-18T20:33:00Z">
        <w:r w:rsidR="008568AC">
          <w:rPr>
            <w:rFonts w:ascii="Arial" w:hAnsi="Arial" w:cs="Arial"/>
            <w:sz w:val="22"/>
            <w:szCs w:val="22"/>
          </w:rPr>
          <w:t>shared same protein</w:t>
        </w:r>
      </w:ins>
      <w:ins w:id="532" w:author="Schrodi Lab" w:date="2020-03-18T20:34:00Z">
        <w:r w:rsidR="008568AC">
          <w:rPr>
            <w:rFonts w:ascii="Arial" w:hAnsi="Arial" w:cs="Arial"/>
            <w:sz w:val="22"/>
            <w:szCs w:val="22"/>
          </w:rPr>
          <w:t xml:space="preserve"> </w:t>
        </w:r>
        <w:r w:rsidR="007D3E46">
          <w:rPr>
            <w:rFonts w:ascii="Arial" w:hAnsi="Arial" w:cs="Arial"/>
            <w:sz w:val="22"/>
            <w:szCs w:val="22"/>
          </w:rPr>
          <w:t>encoded by</w:t>
        </w:r>
      </w:ins>
      <w:r w:rsidRPr="00740968">
        <w:rPr>
          <w:rFonts w:ascii="Arial" w:hAnsi="Arial" w:cs="Arial"/>
          <w:sz w:val="22"/>
          <w:szCs w:val="22"/>
          <w:rPrChange w:id="533" w:author="Schrodi Lab" w:date="2020-03-18T18:12:00Z">
            <w:rPr>
              <w:rFonts w:ascii="Times New Roman" w:hAnsi="Times New Roman" w:cs="Times New Roman"/>
              <w:sz w:val="32"/>
              <w:szCs w:val="32"/>
            </w:rPr>
          </w:rPrChange>
        </w:rPr>
        <w:t xml:space="preserve"> </w:t>
      </w:r>
      <w:del w:id="534" w:author="Schrodi Lab" w:date="2020-03-18T18:05:00Z">
        <w:r w:rsidRPr="00607174" w:rsidDel="00D04047">
          <w:rPr>
            <w:rFonts w:ascii="Arial" w:hAnsi="Arial" w:cs="Arial"/>
            <w:i/>
            <w:iCs/>
            <w:sz w:val="22"/>
            <w:szCs w:val="22"/>
            <w:rPrChange w:id="535" w:author="Schrodi Lab" w:date="2020-03-18T20:38:00Z">
              <w:rPr>
                <w:rFonts w:ascii="Times New Roman" w:hAnsi="Times New Roman" w:cs="Times New Roman"/>
                <w:sz w:val="32"/>
                <w:szCs w:val="32"/>
              </w:rPr>
            </w:rPrChange>
          </w:rPr>
          <w:delText>ACE2</w:delText>
        </w:r>
      </w:del>
      <w:ins w:id="536" w:author="Schrodi Lab" w:date="2020-03-18T18:05:00Z">
        <w:r w:rsidR="00D04047" w:rsidRPr="00D83BA6">
          <w:rPr>
            <w:rFonts w:ascii="Arial" w:hAnsi="Arial" w:cs="Arial"/>
            <w:i/>
            <w:iCs/>
            <w:sz w:val="22"/>
            <w:szCs w:val="22"/>
          </w:rPr>
          <w:t>ACE2</w:t>
        </w:r>
      </w:ins>
      <w:ins w:id="537" w:author="Schrodi Lab" w:date="2020-03-18T20:34:00Z">
        <w:r w:rsidR="008568AC" w:rsidRPr="00DA0A9E">
          <w:rPr>
            <w:rFonts w:ascii="Arial" w:hAnsi="Arial" w:cs="Arial"/>
            <w:sz w:val="22"/>
            <w:szCs w:val="22"/>
            <w:rPrChange w:id="538" w:author="Schrodi Lab" w:date="2020-03-18T20:34:00Z">
              <w:rPr>
                <w:rFonts w:ascii="Arial" w:hAnsi="Arial" w:cs="Arial"/>
                <w:i/>
                <w:sz w:val="22"/>
                <w:szCs w:val="22"/>
              </w:rPr>
            </w:rPrChange>
          </w:rPr>
          <w:t xml:space="preserve"> and</w:t>
        </w:r>
      </w:ins>
      <w:del w:id="539" w:author="Schrodi Lab" w:date="2020-03-18T20:34:00Z">
        <w:r w:rsidRPr="00740968" w:rsidDel="008568AC">
          <w:rPr>
            <w:rFonts w:ascii="Arial" w:hAnsi="Arial" w:cs="Arial"/>
            <w:sz w:val="22"/>
            <w:szCs w:val="22"/>
            <w:rPrChange w:id="540" w:author="Schrodi Lab" w:date="2020-03-18T18:12:00Z">
              <w:rPr>
                <w:rFonts w:ascii="Times New Roman" w:hAnsi="Times New Roman" w:cs="Times New Roman"/>
                <w:sz w:val="32"/>
                <w:szCs w:val="32"/>
              </w:rPr>
            </w:rPrChange>
          </w:rPr>
          <w:delText>, and the virus may also enter the cell through</w:delText>
        </w:r>
      </w:del>
      <w:r w:rsidRPr="00740968">
        <w:rPr>
          <w:rFonts w:ascii="Arial" w:hAnsi="Arial" w:cs="Arial"/>
          <w:sz w:val="22"/>
          <w:szCs w:val="22"/>
          <w:rPrChange w:id="541" w:author="Schrodi Lab" w:date="2020-03-18T18:12:00Z">
            <w:rPr>
              <w:rFonts w:ascii="Times New Roman" w:hAnsi="Times New Roman" w:cs="Times New Roman"/>
              <w:sz w:val="32"/>
              <w:szCs w:val="32"/>
            </w:rPr>
          </w:rPrChange>
        </w:rPr>
        <w:t xml:space="preserve"> </w:t>
      </w:r>
      <w:del w:id="542" w:author="Schrodi Lab" w:date="2020-03-18T18:06:00Z">
        <w:r w:rsidRPr="00607174" w:rsidDel="00D04047">
          <w:rPr>
            <w:rFonts w:ascii="Arial" w:hAnsi="Arial" w:cs="Arial"/>
            <w:i/>
            <w:iCs/>
            <w:sz w:val="22"/>
            <w:szCs w:val="22"/>
            <w:rPrChange w:id="543" w:author="Schrodi Lab" w:date="2020-03-18T20:38:00Z">
              <w:rPr>
                <w:rFonts w:ascii="Times New Roman" w:hAnsi="Times New Roman" w:cs="Times New Roman"/>
                <w:sz w:val="32"/>
                <w:szCs w:val="32"/>
              </w:rPr>
            </w:rPrChange>
          </w:rPr>
          <w:delText>TMPRSS</w:delText>
        </w:r>
      </w:del>
      <w:ins w:id="544" w:author="Schrodi Lab" w:date="2020-03-18T18:06:00Z">
        <w:r w:rsidR="00D04047" w:rsidRPr="00D83BA6">
          <w:rPr>
            <w:rFonts w:ascii="Arial" w:hAnsi="Arial" w:cs="Arial"/>
            <w:i/>
            <w:iCs/>
            <w:sz w:val="22"/>
            <w:szCs w:val="22"/>
          </w:rPr>
          <w:t>TMPRSS</w:t>
        </w:r>
      </w:ins>
      <w:r w:rsidRPr="00607174">
        <w:rPr>
          <w:rFonts w:ascii="Arial" w:hAnsi="Arial" w:cs="Arial"/>
          <w:i/>
          <w:iCs/>
          <w:sz w:val="22"/>
          <w:szCs w:val="22"/>
          <w:rPrChange w:id="545" w:author="Schrodi Lab" w:date="2020-03-18T20:38:00Z">
            <w:rPr>
              <w:rFonts w:ascii="Times New Roman" w:hAnsi="Times New Roman" w:cs="Times New Roman"/>
              <w:sz w:val="32"/>
              <w:szCs w:val="32"/>
            </w:rPr>
          </w:rPrChange>
        </w:rPr>
        <w:t>2</w:t>
      </w:r>
      <w:ins w:id="546" w:author="Schrodi Lab" w:date="2020-03-18T20:34:00Z">
        <w:r w:rsidR="008568AC">
          <w:rPr>
            <w:rFonts w:ascii="Arial" w:hAnsi="Arial" w:cs="Arial"/>
            <w:sz w:val="22"/>
            <w:szCs w:val="22"/>
          </w:rPr>
          <w:t xml:space="preserve"> to enter human cells</w:t>
        </w:r>
      </w:ins>
      <w:del w:id="547" w:author="Schrodi Lab" w:date="2020-03-18T20:34:00Z">
        <w:r w:rsidRPr="00740968" w:rsidDel="008568AC">
          <w:rPr>
            <w:rFonts w:ascii="Arial" w:hAnsi="Arial" w:cs="Arial"/>
            <w:sz w:val="22"/>
            <w:szCs w:val="22"/>
            <w:rPrChange w:id="548" w:author="Schrodi Lab" w:date="2020-03-18T18:12:00Z">
              <w:rPr>
                <w:rFonts w:ascii="Times New Roman" w:hAnsi="Times New Roman" w:cs="Times New Roman"/>
                <w:sz w:val="32"/>
                <w:szCs w:val="32"/>
              </w:rPr>
            </w:rPrChange>
          </w:rPr>
          <w:delText>.</w:delText>
        </w:r>
      </w:del>
      <w:r w:rsidR="00D500B8" w:rsidRPr="00740968">
        <w:rPr>
          <w:rFonts w:ascii="Arial" w:hAnsi="Arial" w:cs="Arial"/>
          <w:sz w:val="22"/>
          <w:szCs w:val="22"/>
          <w:rPrChange w:id="549" w:author="Schrodi Lab" w:date="2020-03-18T18:12:00Z">
            <w:rPr/>
          </w:rPrChange>
        </w:rPr>
        <w:fldChar w:fldCharType="begin"/>
      </w:r>
      <w:r w:rsidR="00D500B8" w:rsidRPr="00740968">
        <w:rPr>
          <w:rFonts w:ascii="Arial" w:hAnsi="Arial" w:cs="Arial"/>
          <w:sz w:val="22"/>
          <w:szCs w:val="22"/>
          <w:rPrChange w:id="550" w:author="Schrodi Lab" w:date="2020-03-18T18:12:00Z">
            <w:rPr/>
          </w:rPrChange>
        </w:rPr>
        <w:instrText xml:space="preserve"> HYPERLINK \l "_ENREF_7" \o "Zhou, 2020 #1401" </w:instrText>
      </w:r>
      <w:r w:rsidR="00D500B8" w:rsidRPr="00740968">
        <w:rPr>
          <w:rFonts w:ascii="Arial" w:hAnsi="Arial" w:cs="Arial"/>
          <w:sz w:val="22"/>
          <w:szCs w:val="22"/>
          <w:rPrChange w:id="551"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552"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53"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554" w:author="Schrodi Lab" w:date="2020-03-18T18:12:00Z">
            <w:rPr>
              <w:rFonts w:ascii="Times New Roman" w:hAnsi="Times New Roman" w:cs="Times New Roman"/>
              <w:sz w:val="32"/>
              <w:szCs w:val="32"/>
            </w:rPr>
          </w:rPrChange>
        </w:rPr>
        <w:fldChar w:fldCharType="begin">
          <w:fldData xml:space="preserve">PEVuZE5vdGU+PENpdGU+PEF1dGhvcj5aaG91PC9BdXRob3I+PFllYXI+MjAyMDwvWWVhcj48UmVj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</w:fldData>
        </w:fldChar>
      </w:r>
      <w:r w:rsidRPr="00740968">
        <w:rPr>
          <w:rFonts w:ascii="Arial" w:hAnsi="Arial" w:cs="Arial"/>
          <w:sz w:val="22"/>
          <w:szCs w:val="22"/>
          <w:rPrChange w:id="555"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556" w:author="Schrodi Lab" w:date="2020-03-18T18:12:00Z">
            <w:rPr>
              <w:rFonts w:ascii="Arial" w:hAnsi="Arial" w:cs="Arial"/>
              <w:sz w:val="22"/>
              <w:szCs w:val="22"/>
            </w:rPr>
          </w:rPrChange>
        </w:rPr>
      </w:r>
      <w:r w:rsidRPr="00740968">
        <w:rPr>
          <w:rFonts w:ascii="Arial" w:hAnsi="Arial" w:cs="Arial"/>
          <w:sz w:val="22"/>
          <w:szCs w:val="22"/>
          <w:rPrChange w:id="557"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558" w:author="Schrodi Lab" w:date="2020-03-18T18:12:00Z">
            <w:rPr>
              <w:rFonts w:ascii="Arial" w:hAnsi="Arial" w:cs="Arial"/>
              <w:sz w:val="22"/>
              <w:szCs w:val="22"/>
            </w:rPr>
          </w:rPrChange>
        </w:rPr>
      </w:r>
      <w:r w:rsidRPr="00740968">
        <w:rPr>
          <w:rFonts w:ascii="Arial" w:hAnsi="Arial" w:cs="Arial"/>
          <w:sz w:val="22"/>
          <w:szCs w:val="22"/>
          <w:rPrChange w:id="559"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vertAlign w:val="superscript"/>
          <w:rPrChange w:id="560" w:author="Schrodi Lab" w:date="2020-03-18T18:12:00Z">
            <w:rPr>
              <w:rFonts w:ascii="Times New Roman" w:hAnsi="Times New Roman" w:cs="Times New Roman"/>
              <w:sz w:val="32"/>
              <w:szCs w:val="32"/>
              <w:vertAlign w:val="superscript"/>
            </w:rPr>
          </w:rPrChange>
        </w:rPr>
        <w:t>7</w:t>
      </w:r>
      <w:r w:rsidRPr="00740968">
        <w:rPr>
          <w:rFonts w:ascii="Arial" w:hAnsi="Arial" w:cs="Arial"/>
          <w:sz w:val="22"/>
          <w:szCs w:val="22"/>
          <w:rPrChange w:id="561"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562" w:author="Schrodi Lab" w:date="2020-03-18T18:12:00Z">
            <w:rPr>
              <w:rFonts w:ascii="Times New Roman" w:hAnsi="Times New Roman" w:cs="Times New Roman"/>
              <w:sz w:val="32"/>
              <w:szCs w:val="32"/>
            </w:rPr>
          </w:rPrChange>
        </w:rPr>
        <w:fldChar w:fldCharType="end"/>
      </w:r>
      <w:ins w:id="563" w:author="Schrodi Lab" w:date="2020-03-18T20:35:00Z">
        <w:r w:rsidR="00DF0057">
          <w:rPr>
            <w:rFonts w:ascii="Arial" w:hAnsi="Arial" w:cs="Arial"/>
            <w:sz w:val="22"/>
            <w:szCs w:val="22"/>
          </w:rPr>
          <w:t>.</w:t>
        </w:r>
      </w:ins>
      <w:r w:rsidRPr="00740968">
        <w:rPr>
          <w:rFonts w:ascii="Arial" w:hAnsi="Arial" w:cs="Arial"/>
          <w:sz w:val="22"/>
          <w:szCs w:val="22"/>
          <w:rPrChange w:id="564" w:author="Schrodi Lab" w:date="2020-03-18T18:12:00Z">
            <w:rPr>
              <w:rFonts w:ascii="Times New Roman" w:hAnsi="Times New Roman" w:cs="Times New Roman"/>
              <w:sz w:val="32"/>
              <w:szCs w:val="32"/>
            </w:rPr>
          </w:rPrChange>
        </w:rPr>
        <w:t xml:space="preserve"> Based on current medical knowledge, we could get candidate treatments for the new unknown diseases by doing data mining in all relevant research articles. In this study, based on natural language analysis and public medical database, with </w:t>
      </w:r>
      <w:del w:id="565" w:author="Schrodi Lab" w:date="2020-03-18T18:05:00Z">
        <w:r w:rsidRPr="00740968" w:rsidDel="00D04047">
          <w:rPr>
            <w:rFonts w:ascii="Arial" w:hAnsi="Arial" w:cs="Arial"/>
            <w:sz w:val="22"/>
            <w:szCs w:val="22"/>
            <w:rPrChange w:id="566" w:author="Schrodi Lab" w:date="2020-03-18T18:12:00Z">
              <w:rPr>
                <w:rFonts w:ascii="Times New Roman" w:hAnsi="Times New Roman" w:cs="Times New Roman"/>
                <w:sz w:val="32"/>
                <w:szCs w:val="32"/>
              </w:rPr>
            </w:rPrChange>
          </w:rPr>
          <w:delText>ACE2</w:delText>
        </w:r>
      </w:del>
      <w:ins w:id="567" w:author="Schrodi Lab" w:date="2020-03-18T18:05:00Z">
        <w:r w:rsidR="00D04047" w:rsidRPr="00F5776A">
          <w:rPr>
            <w:rFonts w:ascii="Arial" w:hAnsi="Arial" w:cs="Arial"/>
            <w:i/>
            <w:sz w:val="22"/>
            <w:szCs w:val="22"/>
          </w:rPr>
          <w:t>ACE2</w:t>
        </w:r>
      </w:ins>
      <w:r w:rsidRPr="00740968">
        <w:rPr>
          <w:rFonts w:ascii="Arial" w:hAnsi="Arial" w:cs="Arial"/>
          <w:sz w:val="22"/>
          <w:szCs w:val="22"/>
          <w:rPrChange w:id="568" w:author="Schrodi Lab" w:date="2020-03-18T18:12:00Z">
            <w:rPr>
              <w:rFonts w:ascii="Times New Roman" w:hAnsi="Times New Roman" w:cs="Times New Roman"/>
              <w:sz w:val="32"/>
              <w:szCs w:val="32"/>
            </w:rPr>
          </w:rPrChange>
        </w:rPr>
        <w:t xml:space="preserve">, </w:t>
      </w:r>
      <w:del w:id="569" w:author="Schrodi Lab" w:date="2020-03-18T18:06:00Z">
        <w:r w:rsidRPr="00740968" w:rsidDel="00D04047">
          <w:rPr>
            <w:rFonts w:ascii="Arial" w:hAnsi="Arial" w:cs="Arial"/>
            <w:sz w:val="22"/>
            <w:szCs w:val="22"/>
            <w:rPrChange w:id="570" w:author="Schrodi Lab" w:date="2020-03-18T18:12:00Z">
              <w:rPr>
                <w:rFonts w:ascii="Times New Roman" w:hAnsi="Times New Roman" w:cs="Times New Roman"/>
                <w:sz w:val="32"/>
                <w:szCs w:val="32"/>
              </w:rPr>
            </w:rPrChange>
          </w:rPr>
          <w:delText>TMPRSS</w:delText>
        </w:r>
      </w:del>
      <w:ins w:id="571" w:author="Schrodi Lab" w:date="2020-03-18T18:06:00Z">
        <w:r w:rsidR="00D04047" w:rsidRPr="00F5776A">
          <w:rPr>
            <w:rFonts w:ascii="Arial" w:hAnsi="Arial" w:cs="Arial"/>
            <w:i/>
            <w:sz w:val="22"/>
            <w:szCs w:val="22"/>
          </w:rPr>
          <w:t>TMPRSS</w:t>
        </w:r>
      </w:ins>
      <w:r w:rsidRPr="00740968">
        <w:rPr>
          <w:rFonts w:ascii="Arial" w:hAnsi="Arial" w:cs="Arial"/>
          <w:sz w:val="22"/>
          <w:szCs w:val="22"/>
          <w:rPrChange w:id="572" w:author="Schrodi Lab" w:date="2020-03-18T18:12:00Z">
            <w:rPr>
              <w:rFonts w:ascii="Times New Roman" w:hAnsi="Times New Roman" w:cs="Times New Roman"/>
              <w:sz w:val="32"/>
              <w:szCs w:val="32"/>
            </w:rPr>
          </w:rPrChange>
        </w:rPr>
        <w:t xml:space="preserve">2 as the main entrance, the </w:t>
      </w:r>
      <w:bookmarkStart w:id="573" w:name="_Hlk34938946"/>
      <w:r w:rsidRPr="00740968">
        <w:rPr>
          <w:rFonts w:ascii="Arial" w:hAnsi="Arial" w:cs="Arial"/>
          <w:sz w:val="22"/>
          <w:szCs w:val="22"/>
          <w:rPrChange w:id="574" w:author="Schrodi Lab" w:date="2020-03-18T18:12:00Z">
            <w:rPr>
              <w:rFonts w:ascii="Times New Roman" w:hAnsi="Times New Roman" w:cs="Times New Roman"/>
              <w:sz w:val="32"/>
              <w:szCs w:val="32"/>
            </w:rPr>
          </w:rPrChange>
        </w:rPr>
        <w:t>AI analysis</w:t>
      </w:r>
      <w:ins w:id="575" w:author="Schrodi Lab" w:date="2020-03-18T20:39:00Z">
        <w:r w:rsidR="00E55469">
          <w:rPr>
            <w:rFonts w:ascii="Arial" w:hAnsi="Arial" w:cs="Arial"/>
            <w:sz w:val="22"/>
            <w:szCs w:val="22"/>
          </w:rPr>
          <w:t xml:space="preserve"> (</w:t>
        </w:r>
        <w:r w:rsidR="00E55469" w:rsidRPr="00E55469">
          <w:rPr>
            <w:rFonts w:ascii="Arial" w:hAnsi="Arial" w:cs="Arial"/>
            <w:sz w:val="22"/>
            <w:szCs w:val="22"/>
            <w:highlight w:val="yellow"/>
            <w:rPrChange w:id="576" w:author="Schrodi Lab" w:date="2020-03-18T20:40:00Z">
              <w:rPr>
                <w:rFonts w:ascii="Arial" w:hAnsi="Arial" w:cs="Arial"/>
                <w:sz w:val="22"/>
                <w:szCs w:val="22"/>
              </w:rPr>
            </w:rPrChange>
          </w:rPr>
          <w:t xml:space="preserve">Here AI should be explained how it was applied and what’s the relationship between AI and </w:t>
        </w:r>
      </w:ins>
      <w:ins w:id="577" w:author="Schrodi Lab" w:date="2020-03-18T20:40:00Z">
        <w:r w:rsidR="00E55469" w:rsidRPr="00E55469">
          <w:rPr>
            <w:rFonts w:ascii="Arial" w:hAnsi="Arial" w:cs="Arial"/>
            <w:sz w:val="22"/>
            <w:szCs w:val="22"/>
            <w:highlight w:val="yellow"/>
            <w:rPrChange w:id="578" w:author="Schrodi Lab" w:date="2020-03-18T20:40:00Z">
              <w:rPr>
                <w:rFonts w:ascii="Arial" w:hAnsi="Arial" w:cs="Arial"/>
                <w:sz w:val="22"/>
                <w:szCs w:val="22"/>
              </w:rPr>
            </w:rPrChange>
          </w:rPr>
          <w:t>MedE2vec</w:t>
        </w:r>
      </w:ins>
      <w:ins w:id="579" w:author="Schrodi Lab" w:date="2020-03-18T20:39:00Z">
        <w:r w:rsidR="00E55469">
          <w:rPr>
            <w:rFonts w:ascii="Arial" w:hAnsi="Arial" w:cs="Arial"/>
            <w:sz w:val="22"/>
            <w:szCs w:val="22"/>
          </w:rPr>
          <w:t>)</w:t>
        </w:r>
      </w:ins>
      <w:r w:rsidRPr="00740968">
        <w:rPr>
          <w:rFonts w:ascii="Arial" w:hAnsi="Arial" w:cs="Arial"/>
          <w:sz w:val="22"/>
          <w:szCs w:val="22"/>
          <w:rPrChange w:id="580" w:author="Schrodi Lab" w:date="2020-03-18T18:12:00Z">
            <w:rPr>
              <w:rFonts w:ascii="Times New Roman" w:hAnsi="Times New Roman" w:cs="Times New Roman"/>
              <w:sz w:val="32"/>
              <w:szCs w:val="32"/>
            </w:rPr>
          </w:rPrChange>
        </w:rPr>
        <w:t xml:space="preserve"> </w:t>
      </w:r>
      <w:bookmarkEnd w:id="573"/>
      <w:r w:rsidRPr="00740968">
        <w:rPr>
          <w:rFonts w:ascii="Arial" w:hAnsi="Arial" w:cs="Arial"/>
          <w:sz w:val="22"/>
          <w:szCs w:val="22"/>
          <w:rPrChange w:id="581" w:author="Schrodi Lab" w:date="2020-03-18T18:12:00Z">
            <w:rPr>
              <w:rFonts w:ascii="Times New Roman" w:hAnsi="Times New Roman" w:cs="Times New Roman"/>
              <w:sz w:val="32"/>
              <w:szCs w:val="32"/>
            </w:rPr>
          </w:rPrChange>
        </w:rPr>
        <w:t>of the following issues were performed using all available literatures: 1. possible clinical manifestations and involved target organs of COVID-19; 2. possible signaling pathways involved in COVID-19; 3. prediction of the effectiveness of current available drugs in clinical practice.</w:t>
      </w:r>
      <w:ins w:id="582" w:author="Schrodi Lab" w:date="2020-03-18T20:38:00Z">
        <w:r w:rsidR="00515605">
          <w:rPr>
            <w:rFonts w:ascii="Arial" w:hAnsi="Arial" w:cs="Arial"/>
            <w:sz w:val="22"/>
            <w:szCs w:val="22"/>
          </w:rPr>
          <w:t xml:space="preserve"> </w:t>
        </w:r>
      </w:ins>
      <w:del w:id="583" w:author="Schrodi Lab" w:date="2020-03-18T20:38:00Z">
        <w:r w:rsidRPr="00740968" w:rsidDel="00515605">
          <w:rPr>
            <w:rFonts w:ascii="Arial" w:hAnsi="Arial" w:cs="Arial"/>
            <w:sz w:val="22"/>
            <w:szCs w:val="22"/>
            <w:rPrChange w:id="584"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585" w:author="Schrodi Lab" w:date="2020-03-18T18:12:00Z">
            <w:rPr>
              <w:rFonts w:ascii="Times New Roman" w:hAnsi="Times New Roman" w:cs="Times New Roman"/>
              <w:sz w:val="32"/>
              <w:szCs w:val="32"/>
            </w:rPr>
          </w:rPrChange>
        </w:rPr>
        <w:t xml:space="preserve">This </w:t>
      </w:r>
      <w:ins w:id="586" w:author="Schrodi Lab" w:date="2020-03-18T20:38:00Z">
        <w:r w:rsidR="00515605">
          <w:rPr>
            <w:rFonts w:ascii="Arial" w:hAnsi="Arial" w:cs="Arial"/>
            <w:sz w:val="22"/>
            <w:szCs w:val="22"/>
          </w:rPr>
          <w:t xml:space="preserve">manuscript </w:t>
        </w:r>
      </w:ins>
      <w:r w:rsidRPr="00740968">
        <w:rPr>
          <w:rFonts w:ascii="Arial" w:hAnsi="Arial" w:cs="Arial"/>
          <w:sz w:val="22"/>
          <w:szCs w:val="22"/>
          <w:rPrChange w:id="587" w:author="Schrodi Lab" w:date="2020-03-18T18:12:00Z">
            <w:rPr>
              <w:rFonts w:ascii="Times New Roman" w:hAnsi="Times New Roman" w:cs="Times New Roman"/>
              <w:sz w:val="32"/>
              <w:szCs w:val="32"/>
            </w:rPr>
          </w:rPrChange>
        </w:rPr>
        <w:t>aimed to provide valuable references for public health prevention, pathological mechanisms, clinical diagnosis and treatment and new drug development of new corona virus-related diseases.</w:t>
      </w:r>
      <w:ins w:id="588" w:author="Schrodi Lab" w:date="2020-03-18T20:40:00Z">
        <w:r w:rsidR="00C854E0">
          <w:rPr>
            <w:rFonts w:ascii="Arial" w:hAnsi="Arial" w:cs="Arial"/>
            <w:sz w:val="22"/>
            <w:szCs w:val="22"/>
          </w:rPr>
          <w:t xml:space="preserve"> (</w:t>
        </w:r>
        <w:r w:rsidR="00C854E0" w:rsidRPr="00855262">
          <w:rPr>
            <w:rFonts w:ascii="Arial" w:hAnsi="Arial" w:cs="Arial"/>
            <w:sz w:val="22"/>
            <w:szCs w:val="22"/>
            <w:highlight w:val="yellow"/>
            <w:rPrChange w:id="589" w:author="Schrodi Lab" w:date="2020-03-18T20:40:00Z">
              <w:rPr>
                <w:rFonts w:ascii="Arial" w:hAnsi="Arial" w:cs="Arial"/>
                <w:sz w:val="22"/>
                <w:szCs w:val="22"/>
              </w:rPr>
            </w:rPrChange>
          </w:rPr>
          <w:t>Introduction is too long, later we need to short it</w:t>
        </w:r>
      </w:ins>
      <w:ins w:id="590" w:author="Schrodi Lab" w:date="2020-03-18T20:41:00Z">
        <w:r w:rsidR="00A85578" w:rsidRPr="00A85578">
          <w:rPr>
            <w:rFonts w:ascii="Arial" w:hAnsi="Arial" w:cs="Arial"/>
            <w:sz w:val="22"/>
            <w:szCs w:val="22"/>
            <w:highlight w:val="yellow"/>
            <w:rPrChange w:id="591" w:author="Schrodi Lab" w:date="2020-03-18T20:41:00Z">
              <w:rPr>
                <w:rFonts w:ascii="Arial" w:hAnsi="Arial" w:cs="Arial"/>
                <w:sz w:val="22"/>
                <w:szCs w:val="22"/>
              </w:rPr>
            </w:rPrChange>
          </w:rPr>
          <w:t xml:space="preserve"> at least by 50%</w:t>
        </w:r>
      </w:ins>
      <w:ins w:id="592" w:author="Schrodi Lab" w:date="2020-03-18T20:40:00Z">
        <w:r w:rsidR="00C854E0" w:rsidRPr="00A85578">
          <w:rPr>
            <w:rFonts w:ascii="Arial" w:hAnsi="Arial" w:cs="Arial"/>
            <w:sz w:val="22"/>
            <w:szCs w:val="22"/>
            <w:highlight w:val="yellow"/>
            <w:rPrChange w:id="593" w:author="Schrodi Lab" w:date="2020-03-18T20:41:00Z">
              <w:rPr>
                <w:rFonts w:ascii="Arial" w:hAnsi="Arial" w:cs="Arial"/>
                <w:sz w:val="22"/>
                <w:szCs w:val="22"/>
              </w:rPr>
            </w:rPrChange>
          </w:rPr>
          <w:t>)</w:t>
        </w:r>
      </w:ins>
    </w:p>
    <w:p w14:paraId="5520F6A3" w14:textId="77777777" w:rsidR="00021F1F" w:rsidRPr="00740968" w:rsidRDefault="00021F1F">
      <w:pPr>
        <w:jc w:val="both"/>
        <w:rPr>
          <w:rFonts w:ascii="Arial" w:hAnsi="Arial" w:cs="Arial"/>
          <w:sz w:val="22"/>
          <w:szCs w:val="22"/>
          <w:rPrChange w:id="594" w:author="Schrodi Lab" w:date="2020-03-18T18:12:00Z">
            <w:rPr>
              <w:rFonts w:ascii="Times New Roman" w:hAnsi="Times New Roman" w:cs="Times New Roman"/>
              <w:sz w:val="32"/>
              <w:szCs w:val="32"/>
            </w:rPr>
          </w:rPrChange>
        </w:rPr>
        <w:pPrChange w:id="595" w:author="Schrodi Lab" w:date="2020-03-18T18:12:00Z">
          <w:pPr>
            <w:adjustRightInd w:val="0"/>
            <w:snapToGrid w:val="0"/>
            <w:spacing w:line="360" w:lineRule="auto"/>
            <w:ind w:firstLineChars="200" w:firstLine="640"/>
            <w:jc w:val="both"/>
          </w:pPr>
        </w:pPrChange>
      </w:pPr>
    </w:p>
    <w:p w14:paraId="6CA2ACD8" w14:textId="77777777" w:rsidR="00021F1F" w:rsidRPr="00AA02E9" w:rsidRDefault="00E17F99">
      <w:pPr>
        <w:jc w:val="both"/>
        <w:rPr>
          <w:rFonts w:ascii="Arial" w:hAnsi="Arial" w:cs="Arial"/>
          <w:b/>
          <w:bCs/>
          <w:sz w:val="22"/>
          <w:szCs w:val="22"/>
          <w:rPrChange w:id="596" w:author="Schrodi Lab" w:date="2020-03-18T18:43:00Z">
            <w:rPr>
              <w:rFonts w:ascii="Times New Roman" w:hAnsi="Times New Roman" w:cs="Times New Roman"/>
              <w:b/>
              <w:bCs/>
              <w:sz w:val="32"/>
              <w:szCs w:val="32"/>
            </w:rPr>
          </w:rPrChange>
        </w:rPr>
        <w:pPrChange w:id="597" w:author="Schrodi Lab" w:date="2020-03-18T18:12:00Z">
          <w:pPr>
            <w:adjustRightInd w:val="0"/>
            <w:snapToGrid w:val="0"/>
            <w:spacing w:line="360" w:lineRule="auto"/>
            <w:jc w:val="both"/>
          </w:pPr>
        </w:pPrChange>
      </w:pPr>
      <w:r w:rsidRPr="00AA02E9">
        <w:rPr>
          <w:rFonts w:ascii="Arial" w:hAnsi="Arial" w:cs="Arial"/>
          <w:b/>
          <w:bCs/>
          <w:sz w:val="22"/>
          <w:szCs w:val="22"/>
          <w:rPrChange w:id="598" w:author="Schrodi Lab" w:date="2020-03-18T18:43:00Z">
            <w:rPr>
              <w:rFonts w:ascii="Times New Roman" w:hAnsi="Times New Roman" w:cs="Times New Roman"/>
              <w:b/>
              <w:bCs/>
              <w:sz w:val="32"/>
              <w:szCs w:val="32"/>
            </w:rPr>
          </w:rPrChange>
        </w:rPr>
        <w:t>Methods</w:t>
      </w:r>
    </w:p>
    <w:p w14:paraId="17445B12" w14:textId="77777777" w:rsidR="00674210" w:rsidRPr="00F5776A" w:rsidRDefault="00674210">
      <w:pPr>
        <w:jc w:val="both"/>
        <w:rPr>
          <w:ins w:id="599" w:author="Schrodi Lab" w:date="2020-03-18T18:09:00Z"/>
          <w:rFonts w:ascii="Arial" w:hAnsi="Arial" w:cs="Arial"/>
          <w:sz w:val="22"/>
          <w:szCs w:val="22"/>
        </w:rPr>
        <w:pPrChange w:id="600" w:author="Schrodi Lab" w:date="2020-03-18T18:12:00Z">
          <w:pPr>
            <w:pStyle w:val="2"/>
            <w:adjustRightInd w:val="0"/>
            <w:snapToGrid w:val="0"/>
            <w:spacing w:line="360" w:lineRule="auto"/>
            <w:ind w:firstLineChars="0" w:firstLine="0"/>
            <w:jc w:val="both"/>
          </w:pPr>
        </w:pPrChange>
      </w:pPr>
    </w:p>
    <w:p w14:paraId="5CD0354A" w14:textId="77777777" w:rsidR="004B2363" w:rsidRPr="00593506" w:rsidRDefault="00E17F99" w:rsidP="004B2363">
      <w:pPr>
        <w:jc w:val="both"/>
        <w:rPr>
          <w:moveTo w:id="601" w:author="Schrodi Lab" w:date="2020-03-18T20:47:00Z"/>
          <w:rFonts w:ascii="Arial" w:eastAsiaTheme="minorEastAsia" w:hAnsi="Arial" w:cs="Arial"/>
          <w:b/>
          <w:bCs/>
          <w:color w:val="202020"/>
          <w:sz w:val="22"/>
          <w:szCs w:val="22"/>
        </w:rPr>
      </w:pPr>
      <w:r w:rsidRPr="00AA02E9">
        <w:rPr>
          <w:rFonts w:ascii="Arial" w:hAnsi="Arial" w:cs="Arial"/>
          <w:b/>
          <w:bCs/>
          <w:sz w:val="22"/>
          <w:szCs w:val="22"/>
          <w:rPrChange w:id="602" w:author="Schrodi Lab" w:date="2020-03-18T18:43:00Z">
            <w:rPr>
              <w:rFonts w:ascii="Times New Roman" w:hAnsi="Times New Roman" w:cs="Times New Roman"/>
              <w:sz w:val="32"/>
              <w:szCs w:val="32"/>
            </w:rPr>
          </w:rPrChange>
        </w:rPr>
        <w:t>Data collection</w:t>
      </w:r>
      <w:ins w:id="603" w:author="Schrodi Lab" w:date="2020-03-18T20:47:00Z">
        <w:r w:rsidR="004B2363">
          <w:rPr>
            <w:rFonts w:ascii="Arial" w:hAnsi="Arial" w:cs="Arial"/>
            <w:b/>
            <w:bCs/>
            <w:sz w:val="22"/>
            <w:szCs w:val="22"/>
          </w:rPr>
          <w:t xml:space="preserve">, </w:t>
        </w:r>
      </w:ins>
      <w:moveToRangeStart w:id="604" w:author="Schrodi Lab" w:date="2020-03-18T20:47:00Z" w:name="move35456886"/>
      <w:moveTo w:id="605" w:author="Schrodi Lab" w:date="2020-03-18T20:47:00Z">
        <w:r w:rsidR="004B2363" w:rsidRPr="00593506">
          <w:rPr>
            <w:rFonts w:ascii="Arial" w:eastAsiaTheme="minorEastAsia" w:hAnsi="Arial" w:cs="Arial"/>
            <w:b/>
            <w:bCs/>
            <w:color w:val="202020"/>
            <w:sz w:val="22"/>
            <w:szCs w:val="22"/>
          </w:rPr>
          <w:t>Vector construction and entity correlation calculation</w:t>
        </w:r>
      </w:moveTo>
    </w:p>
    <w:moveToRangeEnd w:id="604"/>
    <w:p w14:paraId="37CDCE4F" w14:textId="229AB733" w:rsidR="00021F1F" w:rsidRPr="00AA02E9" w:rsidDel="004B2363" w:rsidRDefault="00021F1F">
      <w:pPr>
        <w:jc w:val="both"/>
        <w:rPr>
          <w:del w:id="606" w:author="Schrodi Lab" w:date="2020-03-18T20:47:00Z"/>
          <w:rFonts w:ascii="Arial" w:hAnsi="Arial" w:cs="Arial"/>
          <w:b/>
          <w:bCs/>
          <w:sz w:val="22"/>
          <w:szCs w:val="22"/>
          <w:rPrChange w:id="607" w:author="Schrodi Lab" w:date="2020-03-18T18:43:00Z">
            <w:rPr>
              <w:del w:id="608" w:author="Schrodi Lab" w:date="2020-03-18T20:47:00Z"/>
              <w:rFonts w:ascii="Times New Roman" w:hAnsi="Times New Roman" w:cs="Times New Roman"/>
              <w:sz w:val="32"/>
              <w:szCs w:val="32"/>
            </w:rPr>
          </w:rPrChange>
        </w:rPr>
        <w:pPrChange w:id="609" w:author="Schrodi Lab" w:date="2020-03-18T18:12:00Z">
          <w:pPr>
            <w:pStyle w:val="2"/>
            <w:numPr>
              <w:numId w:val="1"/>
            </w:numPr>
            <w:adjustRightInd w:val="0"/>
            <w:snapToGrid w:val="0"/>
            <w:spacing w:line="360" w:lineRule="auto"/>
            <w:ind w:left="840" w:firstLine="640"/>
            <w:jc w:val="both"/>
          </w:pPr>
        </w:pPrChange>
      </w:pPr>
    </w:p>
    <w:p w14:paraId="335EB78C" w14:textId="77777777" w:rsidR="00A26262" w:rsidRPr="00F5776A" w:rsidRDefault="00A26262">
      <w:pPr>
        <w:jc w:val="both"/>
        <w:rPr>
          <w:ins w:id="610" w:author="Schrodi Lab" w:date="2020-03-18T18:09:00Z"/>
          <w:rFonts w:ascii="Arial" w:hAnsi="Arial" w:cs="Arial"/>
          <w:sz w:val="22"/>
          <w:szCs w:val="22"/>
        </w:rPr>
        <w:pPrChange w:id="611" w:author="Schrodi Lab" w:date="2020-03-18T18:12:00Z">
          <w:pPr>
            <w:pStyle w:val="1"/>
            <w:ind w:firstLineChars="0" w:firstLine="0"/>
            <w:jc w:val="both"/>
          </w:pPr>
        </w:pPrChange>
      </w:pPr>
    </w:p>
    <w:p w14:paraId="6D707FA4" w14:textId="05C7F857" w:rsidR="00021F1F" w:rsidRPr="00740968" w:rsidDel="004B2363" w:rsidRDefault="00E17F99">
      <w:pPr>
        <w:jc w:val="both"/>
        <w:rPr>
          <w:del w:id="612" w:author="Schrodi Lab" w:date="2020-03-18T20:48:00Z"/>
          <w:rFonts w:ascii="Arial" w:hAnsi="Arial" w:cs="Arial"/>
          <w:sz w:val="22"/>
          <w:szCs w:val="22"/>
          <w:rPrChange w:id="613" w:author="Schrodi Lab" w:date="2020-03-18T18:12:00Z">
            <w:rPr>
              <w:del w:id="614" w:author="Schrodi Lab" w:date="2020-03-18T20:48:00Z"/>
              <w:rFonts w:ascii="Times New Roman" w:hAnsi="Times New Roman" w:cs="Times New Roman"/>
              <w:sz w:val="32"/>
              <w:szCs w:val="32"/>
            </w:rPr>
          </w:rPrChange>
        </w:rPr>
        <w:pPrChange w:id="615" w:author="Schrodi Lab" w:date="2020-03-18T18:12:00Z">
          <w:pPr>
            <w:pStyle w:val="1"/>
            <w:spacing w:line="360" w:lineRule="auto"/>
            <w:ind w:firstLine="640"/>
            <w:jc w:val="both"/>
          </w:pPr>
        </w:pPrChange>
      </w:pPr>
      <w:del w:id="616" w:author="Schrodi Lab" w:date="2020-03-18T18:05:00Z">
        <w:r w:rsidRPr="00740968" w:rsidDel="00D04047">
          <w:rPr>
            <w:rFonts w:ascii="Arial" w:hAnsi="Arial" w:cs="Arial"/>
            <w:sz w:val="22"/>
            <w:szCs w:val="22"/>
            <w:rPrChange w:id="617" w:author="Schrodi Lab" w:date="2020-03-18T18:12:00Z">
              <w:rPr>
                <w:rFonts w:ascii="Times New Roman" w:hAnsi="Times New Roman" w:cs="Times New Roman"/>
                <w:sz w:val="32"/>
                <w:szCs w:val="32"/>
              </w:rPr>
            </w:rPrChange>
          </w:rPr>
          <w:delText>ACE2</w:delText>
        </w:r>
      </w:del>
      <w:ins w:id="618" w:author="Schrodi Lab" w:date="2020-03-18T18:05:00Z">
        <w:r w:rsidR="00D04047" w:rsidRPr="00F5776A">
          <w:rPr>
            <w:rFonts w:ascii="Arial" w:hAnsi="Arial" w:cs="Arial"/>
            <w:i/>
            <w:sz w:val="22"/>
            <w:szCs w:val="22"/>
          </w:rPr>
          <w:t>ACE2</w:t>
        </w:r>
      </w:ins>
      <w:r w:rsidRPr="00740968">
        <w:rPr>
          <w:rFonts w:ascii="Arial" w:hAnsi="Arial" w:cs="Arial"/>
          <w:sz w:val="22"/>
          <w:szCs w:val="22"/>
          <w:rPrChange w:id="619" w:author="Schrodi Lab" w:date="2020-03-18T18:12:00Z">
            <w:rPr>
              <w:rFonts w:ascii="Times New Roman" w:hAnsi="Times New Roman" w:cs="Times New Roman"/>
              <w:sz w:val="32"/>
              <w:szCs w:val="32"/>
            </w:rPr>
          </w:rPrChange>
        </w:rPr>
        <w:t xml:space="preserve"> and </w:t>
      </w:r>
      <w:del w:id="620" w:author="Schrodi Lab" w:date="2020-03-18T18:06:00Z">
        <w:r w:rsidRPr="00740968" w:rsidDel="00D04047">
          <w:rPr>
            <w:rFonts w:ascii="Arial" w:hAnsi="Arial" w:cs="Arial"/>
            <w:sz w:val="22"/>
            <w:szCs w:val="22"/>
            <w:rPrChange w:id="621" w:author="Schrodi Lab" w:date="2020-03-18T18:12:00Z">
              <w:rPr>
                <w:rFonts w:ascii="Times New Roman" w:hAnsi="Times New Roman" w:cs="Times New Roman"/>
                <w:sz w:val="32"/>
                <w:szCs w:val="32"/>
              </w:rPr>
            </w:rPrChange>
          </w:rPr>
          <w:delText>TMPRSS</w:delText>
        </w:r>
      </w:del>
      <w:ins w:id="622" w:author="Schrodi Lab" w:date="2020-03-18T18:06:00Z">
        <w:r w:rsidR="00D04047" w:rsidRPr="00F5776A">
          <w:rPr>
            <w:rFonts w:ascii="Arial" w:hAnsi="Arial" w:cs="Arial"/>
            <w:i/>
            <w:sz w:val="22"/>
            <w:szCs w:val="22"/>
          </w:rPr>
          <w:t>TMPRSS</w:t>
        </w:r>
      </w:ins>
      <w:r w:rsidRPr="00740968">
        <w:rPr>
          <w:rFonts w:ascii="Arial" w:hAnsi="Arial" w:cs="Arial"/>
          <w:sz w:val="22"/>
          <w:szCs w:val="22"/>
          <w:rPrChange w:id="623" w:author="Schrodi Lab" w:date="2020-03-18T18:12:00Z">
            <w:rPr>
              <w:rFonts w:ascii="Times New Roman" w:hAnsi="Times New Roman" w:cs="Times New Roman"/>
              <w:sz w:val="32"/>
              <w:szCs w:val="32"/>
            </w:rPr>
          </w:rPrChange>
        </w:rPr>
        <w:t>2 were used as keywords to conduct literature retrieval in PubMed public database</w:t>
      </w:r>
      <w:ins w:id="624" w:author="Schrodi Lab" w:date="2020-03-18T20:42:00Z">
        <w:r w:rsidR="00B5788D">
          <w:rPr>
            <w:rFonts w:ascii="Arial" w:hAnsi="Arial" w:cs="Arial"/>
            <w:sz w:val="22"/>
            <w:szCs w:val="22"/>
          </w:rPr>
          <w:t>, respectively. All the title and abstract</w:t>
        </w:r>
      </w:ins>
      <w:ins w:id="625" w:author="Schrodi Lab" w:date="2020-03-18T20:43:00Z">
        <w:r w:rsidR="00B5788D">
          <w:rPr>
            <w:rFonts w:ascii="Arial" w:hAnsi="Arial" w:cs="Arial"/>
            <w:sz w:val="22"/>
            <w:szCs w:val="22"/>
          </w:rPr>
          <w:t>s</w:t>
        </w:r>
      </w:ins>
      <w:ins w:id="626" w:author="Schrodi Lab" w:date="2020-03-18T20:42:00Z">
        <w:r w:rsidR="00B5788D">
          <w:rPr>
            <w:rFonts w:ascii="Arial" w:hAnsi="Arial" w:cs="Arial"/>
            <w:sz w:val="22"/>
            <w:szCs w:val="22"/>
          </w:rPr>
          <w:t xml:space="preserve"> </w:t>
        </w:r>
      </w:ins>
      <w:ins w:id="627" w:author="Schrodi Lab" w:date="2020-03-18T20:43:00Z">
        <w:r w:rsidR="00B5788D">
          <w:rPr>
            <w:rFonts w:ascii="Arial" w:hAnsi="Arial" w:cs="Arial"/>
            <w:sz w:val="22"/>
            <w:szCs w:val="22"/>
          </w:rPr>
          <w:t>were</w:t>
        </w:r>
      </w:ins>
      <w:del w:id="628" w:author="Schrodi Lab" w:date="2020-03-18T20:42:00Z">
        <w:r w:rsidRPr="00740968" w:rsidDel="00B5788D">
          <w:rPr>
            <w:rFonts w:ascii="Arial" w:hAnsi="Arial" w:cs="Arial"/>
            <w:sz w:val="22"/>
            <w:szCs w:val="22"/>
            <w:rPrChange w:id="629" w:author="Schrodi Lab" w:date="2020-03-18T18:12:00Z">
              <w:rPr>
                <w:rFonts w:ascii="Times New Roman" w:hAnsi="Times New Roman" w:cs="Times New Roman"/>
                <w:sz w:val="32"/>
                <w:szCs w:val="32"/>
              </w:rPr>
            </w:rPrChange>
          </w:rPr>
          <w:delText xml:space="preserve"> and</w:delText>
        </w:r>
      </w:del>
      <w:r w:rsidRPr="00740968">
        <w:rPr>
          <w:rFonts w:ascii="Arial" w:hAnsi="Arial" w:cs="Arial"/>
          <w:sz w:val="22"/>
          <w:szCs w:val="22"/>
          <w:rPrChange w:id="630" w:author="Schrodi Lab" w:date="2020-03-18T18:12:00Z">
            <w:rPr>
              <w:rFonts w:ascii="Times New Roman" w:hAnsi="Times New Roman" w:cs="Times New Roman"/>
              <w:sz w:val="32"/>
              <w:szCs w:val="32"/>
            </w:rPr>
          </w:rPrChange>
        </w:rPr>
        <w:t xml:space="preserve"> obtain</w:t>
      </w:r>
      <w:ins w:id="631" w:author="Schrodi Lab" w:date="2020-03-18T20:42:00Z">
        <w:r w:rsidR="00B5788D">
          <w:rPr>
            <w:rFonts w:ascii="Arial" w:hAnsi="Arial" w:cs="Arial"/>
            <w:sz w:val="22"/>
            <w:szCs w:val="22"/>
          </w:rPr>
          <w:t>ed</w:t>
        </w:r>
      </w:ins>
      <w:del w:id="632" w:author="Schrodi Lab" w:date="2020-03-18T20:42:00Z">
        <w:r w:rsidRPr="00740968" w:rsidDel="00B5788D">
          <w:rPr>
            <w:rFonts w:ascii="Arial" w:hAnsi="Arial" w:cs="Arial"/>
            <w:sz w:val="22"/>
            <w:szCs w:val="22"/>
            <w:rPrChange w:id="633" w:author="Schrodi Lab" w:date="2020-03-18T18:12:00Z">
              <w:rPr>
                <w:rFonts w:ascii="Times New Roman" w:hAnsi="Times New Roman" w:cs="Times New Roman"/>
                <w:sz w:val="32"/>
                <w:szCs w:val="32"/>
              </w:rPr>
            </w:rPrChange>
          </w:rPr>
          <w:delText xml:space="preserve"> </w:delText>
        </w:r>
      </w:del>
      <w:ins w:id="634" w:author="Schrodi Lab" w:date="2020-03-18T20:42:00Z">
        <w:r w:rsidR="00B5788D">
          <w:rPr>
            <w:rFonts w:ascii="Arial" w:hAnsi="Arial" w:cs="Arial"/>
            <w:sz w:val="22"/>
            <w:szCs w:val="22"/>
          </w:rPr>
          <w:t xml:space="preserve"> with our c</w:t>
        </w:r>
      </w:ins>
      <w:ins w:id="635" w:author="Schrodi Lab" w:date="2020-03-18T20:43:00Z">
        <w:r w:rsidR="00B5788D">
          <w:rPr>
            <w:rFonts w:ascii="Arial" w:hAnsi="Arial" w:cs="Arial"/>
            <w:sz w:val="22"/>
            <w:szCs w:val="22"/>
          </w:rPr>
          <w:t>ustomed</w:t>
        </w:r>
      </w:ins>
      <w:ins w:id="636" w:author="Schrodi Lab" w:date="2020-03-18T20:42:00Z">
        <w:r w:rsidR="00B5788D">
          <w:rPr>
            <w:rFonts w:ascii="Arial" w:hAnsi="Arial" w:cs="Arial"/>
            <w:sz w:val="22"/>
            <w:szCs w:val="22"/>
          </w:rPr>
          <w:t xml:space="preserve"> script</w:t>
        </w:r>
      </w:ins>
      <w:ins w:id="637" w:author="Schrodi Lab" w:date="2020-03-18T20:43:00Z">
        <w:r w:rsidR="00B5788D">
          <w:rPr>
            <w:rFonts w:ascii="Arial" w:hAnsi="Arial" w:cs="Arial"/>
            <w:sz w:val="22"/>
            <w:szCs w:val="22"/>
          </w:rPr>
          <w:t xml:space="preserve"> (</w:t>
        </w:r>
        <w:r w:rsidR="00B5788D" w:rsidRPr="00B5788D">
          <w:rPr>
            <w:rFonts w:ascii="Arial" w:hAnsi="Arial" w:cs="Arial"/>
            <w:sz w:val="22"/>
            <w:szCs w:val="22"/>
            <w:highlight w:val="yellow"/>
            <w:rPrChange w:id="638" w:author="Schrodi Lab" w:date="2020-03-18T20:43:00Z">
              <w:rPr>
                <w:rFonts w:ascii="Arial" w:hAnsi="Arial" w:cs="Arial"/>
                <w:sz w:val="22"/>
                <w:szCs w:val="22"/>
              </w:rPr>
            </w:rPrChange>
          </w:rPr>
          <w:t>share the script in github</w:t>
        </w:r>
        <w:r w:rsidR="00B5788D">
          <w:rPr>
            <w:rFonts w:ascii="Arial" w:hAnsi="Arial" w:cs="Arial"/>
            <w:sz w:val="22"/>
            <w:szCs w:val="22"/>
          </w:rPr>
          <w:t>)</w:t>
        </w:r>
      </w:ins>
      <w:del w:id="639" w:author="Schrodi Lab" w:date="2020-03-18T20:42:00Z">
        <w:r w:rsidRPr="00740968" w:rsidDel="00B5788D">
          <w:rPr>
            <w:rFonts w:ascii="Arial" w:hAnsi="Arial" w:cs="Arial"/>
            <w:sz w:val="22"/>
            <w:szCs w:val="22"/>
            <w:rPrChange w:id="640" w:author="Schrodi Lab" w:date="2020-03-18T18:12:00Z">
              <w:rPr>
                <w:rFonts w:ascii="Times New Roman" w:hAnsi="Times New Roman" w:cs="Times New Roman"/>
                <w:sz w:val="32"/>
                <w:szCs w:val="32"/>
              </w:rPr>
            </w:rPrChange>
          </w:rPr>
          <w:delText>abstracts</w:delText>
        </w:r>
      </w:del>
      <w:r w:rsidRPr="00740968">
        <w:rPr>
          <w:rFonts w:ascii="Arial" w:hAnsi="Arial" w:cs="Arial"/>
          <w:sz w:val="22"/>
          <w:szCs w:val="22"/>
          <w:rPrChange w:id="641" w:author="Schrodi Lab" w:date="2020-03-18T18:12:00Z">
            <w:rPr>
              <w:rFonts w:ascii="Times New Roman" w:hAnsi="Times New Roman" w:cs="Times New Roman"/>
              <w:sz w:val="32"/>
              <w:szCs w:val="32"/>
            </w:rPr>
          </w:rPrChange>
        </w:rPr>
        <w:t>. Medical biological related entities in abstracts were extracted with MetaMap</w:t>
      </w:r>
      <w:ins w:id="642" w:author="Schrodi Lab" w:date="2020-03-18T20:44:00Z">
        <w:r w:rsidR="001A526A" w:rsidRPr="00593506">
          <w:rPr>
            <w:rFonts w:ascii="Arial" w:hAnsi="Arial" w:cs="Arial"/>
            <w:sz w:val="22"/>
            <w:szCs w:val="22"/>
          </w:rPr>
          <w:fldChar w:fldCharType="begin"/>
        </w:r>
        <w:r w:rsidR="001A526A" w:rsidRPr="00593506">
          <w:rPr>
            <w:rFonts w:ascii="Arial" w:hAnsi="Arial" w:cs="Arial"/>
            <w:sz w:val="22"/>
            <w:szCs w:val="22"/>
          </w:rPr>
          <w:instrText xml:space="preserve"> HYPERLINK \l "_ENREF_8" \o "Aronson, 2010 #1403" </w:instrText>
        </w:r>
        <w:r w:rsidR="001A526A" w:rsidRPr="00593506">
          <w:rPr>
            <w:rFonts w:ascii="Arial" w:hAnsi="Arial" w:cs="Arial"/>
            <w:sz w:val="22"/>
            <w:szCs w:val="22"/>
          </w:rPr>
          <w:fldChar w:fldCharType="separate"/>
        </w:r>
        <w:r w:rsidR="001A526A" w:rsidRPr="00593506">
          <w:rPr>
            <w:rFonts w:ascii="Arial" w:hAnsi="Arial" w:cs="Arial"/>
            <w:sz w:val="22"/>
            <w:szCs w:val="22"/>
          </w:rPr>
          <w:fldChar w:fldCharType="begin"/>
        </w:r>
        <w:r w:rsidR="001A526A" w:rsidRPr="00593506">
          <w:rPr>
            <w:rFonts w:ascii="Arial" w:hAnsi="Arial" w:cs="Arial"/>
            <w:sz w:val="22"/>
            <w:szCs w:val="22"/>
          </w:rPr>
          <w: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instrText>
        </w:r>
        <w:r w:rsidR="001A526A" w:rsidRPr="00593506">
          <w:rPr>
            <w:rFonts w:ascii="Arial" w:hAnsi="Arial" w:cs="Arial"/>
            <w:sz w:val="22"/>
            <w:szCs w:val="22"/>
          </w:rPr>
          <w:fldChar w:fldCharType="separate"/>
        </w:r>
        <w:r w:rsidR="001A526A" w:rsidRPr="00593506">
          <w:rPr>
            <w:rFonts w:ascii="Arial" w:hAnsi="Arial" w:cs="Arial"/>
            <w:sz w:val="22"/>
            <w:szCs w:val="22"/>
            <w:vertAlign w:val="superscript"/>
          </w:rPr>
          <w:t>8</w:t>
        </w:r>
        <w:r w:rsidR="001A526A" w:rsidRPr="00593506">
          <w:rPr>
            <w:rFonts w:ascii="Arial" w:hAnsi="Arial" w:cs="Arial"/>
            <w:sz w:val="22"/>
            <w:szCs w:val="22"/>
          </w:rPr>
          <w:fldChar w:fldCharType="end"/>
        </w:r>
        <w:r w:rsidR="001A526A" w:rsidRPr="00593506">
          <w:rPr>
            <w:rFonts w:ascii="Arial" w:hAnsi="Arial" w:cs="Arial"/>
            <w:sz w:val="22"/>
            <w:szCs w:val="22"/>
          </w:rPr>
          <w:fldChar w:fldCharType="end"/>
        </w:r>
      </w:ins>
      <w:ins w:id="643" w:author="Schrodi Lab" w:date="2020-03-18T20:47:00Z">
        <w:r w:rsidR="004B2363">
          <w:rPr>
            <w:rFonts w:ascii="Arial" w:hAnsi="Arial" w:cs="Arial"/>
            <w:sz w:val="22"/>
            <w:szCs w:val="22"/>
          </w:rPr>
          <w:t xml:space="preserve"> while </w:t>
        </w:r>
      </w:ins>
      <w:del w:id="644" w:author="Schrodi Lab" w:date="2020-03-18T20:45:00Z">
        <w:r w:rsidRPr="00740968" w:rsidDel="001A526A">
          <w:rPr>
            <w:rFonts w:ascii="Arial" w:hAnsi="Arial" w:cs="Arial"/>
            <w:sz w:val="22"/>
            <w:szCs w:val="22"/>
            <w:rPrChange w:id="645" w:author="Schrodi Lab" w:date="2020-03-18T18:12:00Z">
              <w:rPr>
                <w:rFonts w:ascii="Times New Roman" w:hAnsi="Times New Roman" w:cs="Times New Roman"/>
                <w:sz w:val="32"/>
                <w:szCs w:val="32"/>
              </w:rPr>
            </w:rPrChange>
          </w:rPr>
          <w:delText xml:space="preserve">. </w:delText>
        </w:r>
        <w:r w:rsidRPr="00740968" w:rsidDel="004B2363">
          <w:rPr>
            <w:rFonts w:ascii="Arial" w:hAnsi="Arial" w:cs="Arial"/>
            <w:sz w:val="22"/>
            <w:szCs w:val="22"/>
            <w:rPrChange w:id="646" w:author="Schrodi Lab" w:date="2020-03-18T18:12:00Z">
              <w:rPr>
                <w:rFonts w:ascii="Times New Roman" w:hAnsi="Times New Roman" w:cs="Times New Roman"/>
                <w:sz w:val="32"/>
                <w:szCs w:val="32"/>
              </w:rPr>
            </w:rPrChange>
          </w:rPr>
          <w:delText xml:space="preserve">MetaMap </w:delText>
        </w:r>
      </w:del>
      <w:del w:id="647" w:author="Schrodi Lab" w:date="2020-03-18T20:47:00Z">
        <w:r w:rsidRPr="00740968" w:rsidDel="004B2363">
          <w:rPr>
            <w:rFonts w:ascii="Arial" w:hAnsi="Arial" w:cs="Arial"/>
            <w:sz w:val="22"/>
            <w:szCs w:val="22"/>
            <w:rPrChange w:id="648" w:author="Schrodi Lab" w:date="2020-03-18T18:12:00Z">
              <w:rPr>
                <w:rFonts w:ascii="Times New Roman" w:hAnsi="Times New Roman" w:cs="Times New Roman"/>
                <w:sz w:val="32"/>
                <w:szCs w:val="32"/>
              </w:rPr>
            </w:rPrChange>
          </w:rPr>
          <w:delText xml:space="preserve">is a highly configurable program developed by </w:delText>
        </w:r>
      </w:del>
      <w:del w:id="649" w:author="Schrodi Lab" w:date="2020-03-18T20:45:00Z">
        <w:r w:rsidRPr="00740968" w:rsidDel="004B2363">
          <w:rPr>
            <w:rFonts w:ascii="Arial" w:hAnsi="Arial" w:cs="Arial"/>
            <w:sz w:val="22"/>
            <w:szCs w:val="22"/>
            <w:rPrChange w:id="650" w:author="Schrodi Lab" w:date="2020-03-18T18:12:00Z">
              <w:rPr>
                <w:rFonts w:ascii="Times New Roman" w:hAnsi="Times New Roman" w:cs="Times New Roman"/>
                <w:sz w:val="32"/>
                <w:szCs w:val="32"/>
              </w:rPr>
            </w:rPrChange>
          </w:rPr>
          <w:delText>Dr. Alan (Lan) Aronson at the </w:delText>
        </w:r>
      </w:del>
      <w:del w:id="651" w:author="Schrodi Lab" w:date="2020-03-18T20:47:00Z">
        <w:r w:rsidRPr="00740968" w:rsidDel="004B2363">
          <w:rPr>
            <w:rFonts w:ascii="Arial" w:hAnsi="Arial" w:cs="Arial"/>
            <w:sz w:val="22"/>
            <w:szCs w:val="22"/>
            <w:rPrChange w:id="652" w:author="Schrodi Lab" w:date="2020-03-18T18:12:00Z">
              <w:rPr>
                <w:rFonts w:ascii="Times New Roman" w:hAnsi="Times New Roman" w:cs="Times New Roman"/>
                <w:sz w:val="32"/>
                <w:szCs w:val="32"/>
              </w:rPr>
            </w:rPrChange>
          </w:rPr>
          <w:delText>National Library of Medicine (NLM)</w:delText>
        </w:r>
      </w:del>
      <w:del w:id="653" w:author="Schrodi Lab" w:date="2020-03-18T20:45:00Z">
        <w:r w:rsidRPr="00740968" w:rsidDel="004B2363">
          <w:rPr>
            <w:rFonts w:ascii="Arial" w:hAnsi="Arial" w:cs="Arial"/>
            <w:sz w:val="22"/>
            <w:szCs w:val="22"/>
            <w:rPrChange w:id="654" w:author="Schrodi Lab" w:date="2020-03-18T18:12:00Z">
              <w:rPr>
                <w:rFonts w:ascii="Times New Roman" w:hAnsi="Times New Roman" w:cs="Times New Roman"/>
                <w:sz w:val="32"/>
                <w:szCs w:val="32"/>
              </w:rPr>
            </w:rPrChange>
          </w:rPr>
          <w:delText xml:space="preserve">, which uses a </w:delText>
        </w:r>
      </w:del>
      <w:del w:id="655" w:author="Schrodi Lab" w:date="2020-03-18T20:47:00Z">
        <w:r w:rsidRPr="00740968" w:rsidDel="004B2363">
          <w:rPr>
            <w:rFonts w:ascii="Arial" w:hAnsi="Arial" w:cs="Arial"/>
            <w:sz w:val="22"/>
            <w:szCs w:val="22"/>
            <w:rPrChange w:id="656" w:author="Schrodi Lab" w:date="2020-03-18T18:12:00Z">
              <w:rPr>
                <w:rFonts w:ascii="Times New Roman" w:hAnsi="Times New Roman" w:cs="Times New Roman"/>
                <w:sz w:val="32"/>
                <w:szCs w:val="32"/>
              </w:rPr>
            </w:rPrChange>
          </w:rPr>
          <w:delText>knowledge-intensive approach based on symbolic, natural-language processing (NLP) and computational-linguistic techniques</w:delText>
        </w:r>
      </w:del>
      <w:del w:id="657" w:author="Schrodi Lab" w:date="2020-03-18T20:44:00Z">
        <w:r w:rsidRPr="00740968" w:rsidDel="001A526A">
          <w:rPr>
            <w:rFonts w:ascii="Arial" w:hAnsi="Arial" w:cs="Arial"/>
            <w:sz w:val="22"/>
            <w:szCs w:val="22"/>
            <w:rPrChange w:id="658" w:author="Schrodi Lab" w:date="2020-03-18T18:12:00Z">
              <w:rPr>
                <w:rFonts w:ascii="Times New Roman" w:hAnsi="Times New Roman" w:cs="Times New Roman"/>
                <w:sz w:val="32"/>
                <w:szCs w:val="32"/>
              </w:rPr>
            </w:rPrChange>
          </w:rPr>
          <w:delText>.</w:delText>
        </w:r>
      </w:del>
      <w:del w:id="659" w:author="Schrodi Lab" w:date="2020-03-18T20:47:00Z">
        <w:r w:rsidR="00D500B8" w:rsidRPr="00740968" w:rsidDel="004B2363">
          <w:rPr>
            <w:rFonts w:ascii="Arial" w:hAnsi="Arial" w:cs="Arial"/>
            <w:sz w:val="22"/>
            <w:szCs w:val="22"/>
            <w:rPrChange w:id="660" w:author="Schrodi Lab" w:date="2020-03-18T18:12:00Z">
              <w:rPr/>
            </w:rPrChange>
          </w:rPr>
          <w:fldChar w:fldCharType="begin"/>
        </w:r>
        <w:r w:rsidR="00D500B8" w:rsidRPr="00740968" w:rsidDel="004B2363">
          <w:rPr>
            <w:rFonts w:ascii="Arial" w:hAnsi="Arial" w:cs="Arial"/>
            <w:sz w:val="22"/>
            <w:szCs w:val="22"/>
            <w:rPrChange w:id="661" w:author="Schrodi Lab" w:date="2020-03-18T18:12:00Z">
              <w:rPr/>
            </w:rPrChange>
          </w:rPr>
          <w:delInstrText xml:space="preserve"> HYPERLINK \l "_ENREF_8" \o "Aronson, 2010 #1403" </w:delInstrText>
        </w:r>
        <w:r w:rsidR="00D500B8" w:rsidRPr="00740968" w:rsidDel="004B2363">
          <w:rPr>
            <w:rFonts w:ascii="Arial" w:hAnsi="Arial" w:cs="Arial"/>
            <w:sz w:val="22"/>
            <w:szCs w:val="22"/>
            <w:rPrChange w:id="662"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663" w:author="Schrodi Lab" w:date="2020-03-18T18:12:00Z">
              <w:rPr>
                <w:rFonts w:ascii="Times New Roman" w:hAnsi="Times New Roman" w:cs="Times New Roman"/>
                <w:sz w:val="32"/>
                <w:szCs w:val="32"/>
              </w:rPr>
            </w:rPrChange>
          </w:rPr>
          <w:fldChar w:fldCharType="begin"/>
        </w:r>
        <w:r w:rsidRPr="00740968" w:rsidDel="004B2363">
          <w:rPr>
            <w:rFonts w:ascii="Arial" w:hAnsi="Arial" w:cs="Arial"/>
            <w:sz w:val="22"/>
            <w:szCs w:val="22"/>
            <w:rPrChange w:id="664" w:author="Schrodi Lab" w:date="2020-03-18T18:12:00Z">
              <w:rPr>
                <w:rFonts w:ascii="Times New Roman" w:hAnsi="Times New Roman" w:cs="Times New Roman"/>
                <w:sz w:val="32"/>
                <w:szCs w:val="32"/>
              </w:rPr>
            </w:rPrChange>
          </w:rPr>
          <w:delInstrText xml:space="preserve"> ADDIN EN.CITE &lt;EndNote&gt;&lt;Cite&gt;&lt;Author&gt;Aronson&lt;/Author&gt;&lt;Year&gt;2010&lt;/Year&gt;&lt;RecNum&gt;1403&lt;/RecNum&gt;&lt;DisplayText&gt;&lt;style face="superscript"&gt;8&lt;/style&gt;&lt;/DisplayText&gt;&lt;record&gt;&lt;rec-number&gt;1403&lt;/rec-number&gt;&lt;foreign-keys&gt;&lt;key app="EN" db-id="vp9ww0rr7rx0dkedez6pef9bw5xtfxsatrs2"&gt;1403&lt;/key&gt;&lt;/foreign-keys&gt;&lt;ref-type name="Journal Article"&gt;17&lt;/ref-type&gt;&lt;contributors&gt;&lt;authors&gt;&lt;author&gt;Aronson, A. R.&lt;/author&gt;&lt;author&gt;Lang, F. M.&lt;/author&gt;&lt;/authors&gt;&lt;/contributors&gt;&lt;auth-address&gt;Lister Hill National Center for Biomedical Communications, US National Library of Medicine, National Institutes of Health, Bethesda, Maryland 20894, USA. alan@nlm.nih.gov&lt;/auth-address&gt;&lt;titles&gt;&lt;title&gt;An overview of MetaMap: historical perspective and recent advances&lt;/title&gt;&lt;secondary-title&gt;J Am Med Inform Assoc&lt;/secondary-title&gt;&lt;alt-title&gt;Journal of the American Medical Informatics Association : JAMIA&lt;/alt-title&gt;&lt;/titles&gt;&lt;periodical&gt;&lt;full-title&gt;J Am Med Inform Assoc&lt;/full-title&gt;&lt;abbr-1&gt;Journal of the American Medical Informatics Association : JAMIA&lt;/abbr-1&gt;&lt;/periodical&gt;&lt;alt-periodical&gt;&lt;full-title&gt;J Am Med Inform Assoc&lt;/full-title&gt;&lt;abbr-1&gt;Journal of the American Medical Informatics Association : JAMIA&lt;/abbr-1&gt;&lt;/alt-periodical&gt;&lt;pages&gt;229-36&lt;/pages&gt;&lt;volume&gt;17&lt;/volume&gt;&lt;number&gt;3&lt;/number&gt;&lt;keywords&gt;&lt;keyword&gt;History, 21st Century&lt;/keyword&gt;&lt;keyword&gt;Humans&lt;/keyword&gt;&lt;keyword&gt;*Information Storage and Retrieval&lt;/keyword&gt;&lt;keyword&gt;Unified Medical Language System/history/*trends&lt;/keyword&gt;&lt;keyword&gt;United States&lt;/keyword&gt;&lt;/keywords&gt;&lt;dates&gt;&lt;year&gt;2010&lt;/year&gt;&lt;pub-dates&gt;&lt;date&gt;May-Jun&lt;/date&gt;&lt;/pub-dates&gt;&lt;/dates&gt;&lt;isbn&gt;1527-974X (Electronic)&amp;#xD;1067-5027 (Linking)&lt;/isbn&gt;&lt;accession-num&gt;20442139&lt;/accession-num&gt;&lt;urls&gt;&lt;related-urls&gt;&lt;url&gt;http://www.ncbi.nlm.nih.gov/pubmed/20442139&lt;/url&gt;&lt;/related-urls&gt;&lt;/urls&gt;&lt;custom2&gt;2995713&lt;/custom2&gt;&lt;electronic-resource-num&gt;10.1136/jamia.2009.002733&lt;/electronic-resource-num&gt;&lt;/record&gt;&lt;/Cite&gt;&lt;/EndNote&gt;</w:delInstrText>
        </w:r>
        <w:r w:rsidRPr="00740968" w:rsidDel="004B2363">
          <w:rPr>
            <w:rFonts w:ascii="Arial" w:hAnsi="Arial" w:cs="Arial"/>
            <w:sz w:val="22"/>
            <w:szCs w:val="22"/>
            <w:rPrChange w:id="665"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666" w:author="Schrodi Lab" w:date="2020-03-18T18:12:00Z">
              <w:rPr>
                <w:rFonts w:ascii="Times New Roman" w:hAnsi="Times New Roman" w:cs="Times New Roman"/>
                <w:sz w:val="32"/>
                <w:szCs w:val="32"/>
                <w:vertAlign w:val="superscript"/>
              </w:rPr>
            </w:rPrChange>
          </w:rPr>
          <w:delText>8</w:delText>
        </w:r>
        <w:r w:rsidRPr="00740968" w:rsidDel="004B2363">
          <w:rPr>
            <w:rFonts w:ascii="Arial" w:hAnsi="Arial" w:cs="Arial"/>
            <w:sz w:val="22"/>
            <w:szCs w:val="22"/>
            <w:rPrChange w:id="667"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668"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669" w:author="Schrodi Lab" w:date="2020-03-18T18:12:00Z">
              <w:rPr>
                <w:rFonts w:ascii="Times New Roman" w:hAnsi="Times New Roman" w:cs="Times New Roman"/>
                <w:sz w:val="32"/>
                <w:szCs w:val="32"/>
              </w:rPr>
            </w:rPrChange>
          </w:rPr>
          <w:delText xml:space="preserve"> E</w:delText>
        </w:r>
      </w:del>
      <w:ins w:id="670" w:author="Schrodi Lab" w:date="2020-03-18T20:47:00Z">
        <w:r w:rsidR="004B2363">
          <w:rPr>
            <w:rFonts w:ascii="Arial" w:hAnsi="Arial" w:cs="Arial"/>
            <w:sz w:val="22"/>
            <w:szCs w:val="22"/>
          </w:rPr>
          <w:t>e</w:t>
        </w:r>
      </w:ins>
      <w:r w:rsidRPr="00740968">
        <w:rPr>
          <w:rFonts w:ascii="Arial" w:hAnsi="Arial" w:cs="Arial"/>
          <w:sz w:val="22"/>
          <w:szCs w:val="22"/>
          <w:rPrChange w:id="671" w:author="Schrodi Lab" w:date="2020-03-18T18:12:00Z">
            <w:rPr>
              <w:rFonts w:ascii="Times New Roman" w:hAnsi="Times New Roman" w:cs="Times New Roman"/>
              <w:sz w:val="32"/>
              <w:szCs w:val="32"/>
            </w:rPr>
          </w:rPrChange>
        </w:rPr>
        <w:t>ntity relationship was analyzed with SemRep</w:t>
      </w:r>
      <w:ins w:id="672" w:author="Schrodi Lab" w:date="2020-03-18T20:47:00Z">
        <w:r w:rsidR="004B2363" w:rsidRPr="00593506">
          <w:rPr>
            <w:rFonts w:ascii="Arial" w:hAnsi="Arial" w:cs="Arial"/>
            <w:sz w:val="22"/>
            <w:szCs w:val="22"/>
          </w:rPr>
          <w:fldChar w:fldCharType="begin"/>
        </w:r>
        <w:r w:rsidR="004B2363" w:rsidRPr="00593506">
          <w:rPr>
            <w:rFonts w:ascii="Arial" w:hAnsi="Arial" w:cs="Arial"/>
            <w:sz w:val="22"/>
            <w:szCs w:val="22"/>
          </w:rPr>
          <w:instrText xml:space="preserve"> HYPERLINK \l "_ENREF_9" \o "Rindflesch, 2003 #1402" </w:instrText>
        </w:r>
        <w:r w:rsidR="004B2363" w:rsidRPr="00593506">
          <w:rPr>
            <w:rFonts w:ascii="Arial" w:hAnsi="Arial" w:cs="Arial"/>
            <w:sz w:val="22"/>
            <w:szCs w:val="22"/>
          </w:rPr>
          <w:fldChar w:fldCharType="separate"/>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 </w:instrText>
        </w:r>
        <w:r w:rsidR="004B2363" w:rsidRPr="00593506">
          <w:rPr>
            <w:rFonts w:ascii="Arial" w:hAnsi="Arial" w:cs="Arial"/>
            <w:sz w:val="22"/>
            <w:szCs w:val="22"/>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004B2363" w:rsidRPr="00593506">
          <w:rPr>
            <w:rFonts w:ascii="Arial" w:hAnsi="Arial" w:cs="Arial"/>
            <w:sz w:val="22"/>
            <w:szCs w:val="22"/>
          </w:rPr>
          <w:instrText xml:space="preserve"> ADDIN EN.CITE.DATA </w:instrText>
        </w:r>
        <w:r w:rsidR="004B2363" w:rsidRPr="00593506">
          <w:rPr>
            <w:rFonts w:ascii="Arial" w:hAnsi="Arial" w:cs="Arial"/>
            <w:sz w:val="22"/>
            <w:szCs w:val="22"/>
          </w:rPr>
        </w:r>
        <w:r w:rsidR="004B2363" w:rsidRPr="00593506">
          <w:rPr>
            <w:rFonts w:ascii="Arial" w:hAnsi="Arial" w:cs="Arial"/>
            <w:sz w:val="22"/>
            <w:szCs w:val="22"/>
          </w:rPr>
          <w:fldChar w:fldCharType="end"/>
        </w:r>
        <w:r w:rsidR="004B2363" w:rsidRPr="00593506">
          <w:rPr>
            <w:rFonts w:ascii="Arial" w:hAnsi="Arial" w:cs="Arial"/>
            <w:sz w:val="22"/>
            <w:szCs w:val="22"/>
          </w:rPr>
        </w:r>
        <w:r w:rsidR="004B2363" w:rsidRPr="00593506">
          <w:rPr>
            <w:rFonts w:ascii="Arial" w:hAnsi="Arial" w:cs="Arial"/>
            <w:sz w:val="22"/>
            <w:szCs w:val="22"/>
          </w:rPr>
          <w:fldChar w:fldCharType="separate"/>
        </w:r>
        <w:r w:rsidR="004B2363" w:rsidRPr="00593506">
          <w:rPr>
            <w:rFonts w:ascii="Arial" w:hAnsi="Arial" w:cs="Arial"/>
            <w:sz w:val="22"/>
            <w:szCs w:val="22"/>
            <w:vertAlign w:val="superscript"/>
          </w:rPr>
          <w:t>9</w:t>
        </w:r>
        <w:r w:rsidR="004B2363" w:rsidRPr="00593506">
          <w:rPr>
            <w:rFonts w:ascii="Arial" w:hAnsi="Arial" w:cs="Arial"/>
            <w:sz w:val="22"/>
            <w:szCs w:val="22"/>
          </w:rPr>
          <w:fldChar w:fldCharType="end"/>
        </w:r>
        <w:r w:rsidR="004B2363" w:rsidRPr="00593506">
          <w:rPr>
            <w:rFonts w:ascii="Arial" w:hAnsi="Arial" w:cs="Arial"/>
            <w:sz w:val="22"/>
            <w:szCs w:val="22"/>
          </w:rPr>
          <w:fldChar w:fldCharType="end"/>
        </w:r>
      </w:ins>
      <w:r w:rsidRPr="00740968">
        <w:rPr>
          <w:rFonts w:ascii="Arial" w:hAnsi="Arial" w:cs="Arial"/>
          <w:sz w:val="22"/>
          <w:szCs w:val="22"/>
          <w:rPrChange w:id="673" w:author="Schrodi Lab" w:date="2020-03-18T18:12:00Z">
            <w:rPr>
              <w:rFonts w:ascii="Times New Roman" w:hAnsi="Times New Roman" w:cs="Times New Roman"/>
              <w:sz w:val="32"/>
              <w:szCs w:val="32"/>
            </w:rPr>
          </w:rPrChange>
        </w:rPr>
        <w:t>.</w:t>
      </w:r>
      <w:ins w:id="674" w:author="Schrodi Lab" w:date="2020-03-18T20:48:00Z">
        <w:r w:rsidR="004B2363">
          <w:rPr>
            <w:rFonts w:ascii="Arial" w:hAnsi="Arial" w:cs="Arial"/>
            <w:sz w:val="22"/>
            <w:szCs w:val="22"/>
          </w:rPr>
          <w:t xml:space="preserve"> </w:t>
        </w:r>
      </w:ins>
      <w:del w:id="675" w:author="Schrodi Lab" w:date="2020-03-18T20:48:00Z">
        <w:r w:rsidRPr="00740968" w:rsidDel="004B2363">
          <w:rPr>
            <w:rFonts w:ascii="Arial" w:hAnsi="Arial" w:cs="Arial"/>
            <w:sz w:val="22"/>
            <w:szCs w:val="22"/>
            <w:rPrChange w:id="676" w:author="Schrodi Lab" w:date="2020-03-18T18:12:00Z">
              <w:rPr>
                <w:rFonts w:ascii="Times New Roman" w:hAnsi="Times New Roman" w:cs="Times New Roman"/>
                <w:sz w:val="32"/>
                <w:szCs w:val="32"/>
              </w:rPr>
            </w:rPrChange>
          </w:rPr>
          <w:delText xml:space="preserve"> </w:delText>
        </w:r>
      </w:del>
      <w:del w:id="677" w:author="Schrodi Lab" w:date="2020-03-18T20:47:00Z">
        <w:r w:rsidRPr="00740968" w:rsidDel="004B2363">
          <w:rPr>
            <w:rFonts w:ascii="Arial" w:hAnsi="Arial" w:cs="Arial"/>
            <w:sz w:val="22"/>
            <w:szCs w:val="22"/>
            <w:rPrChange w:id="678" w:author="Schrodi Lab" w:date="2020-03-18T18:12:00Z">
              <w:rPr>
                <w:rFonts w:ascii="Times New Roman" w:hAnsi="Times New Roman" w:cs="Times New Roman"/>
                <w:sz w:val="32"/>
                <w:szCs w:val="32"/>
              </w:rPr>
            </w:rPrChange>
          </w:rPr>
          <w:delText>SemRep is a UMLS-based program that extracts three-part propositions, called semantic predications, from sentences in biomedical text. Predications consist of a subject argument, an object argument, and the relation that binds them</w:delText>
        </w:r>
      </w:del>
      <w:del w:id="679" w:author="Schrodi Lab" w:date="2020-03-18T18:11:00Z">
        <w:r w:rsidRPr="00740968" w:rsidDel="00A26262">
          <w:rPr>
            <w:rFonts w:ascii="Arial" w:hAnsi="Arial" w:cs="Arial"/>
            <w:sz w:val="22"/>
            <w:szCs w:val="22"/>
            <w:rPrChange w:id="680" w:author="Schrodi Lab" w:date="2020-03-18T18:12:00Z">
              <w:rPr>
                <w:rFonts w:ascii="Times New Roman" w:hAnsi="Times New Roman" w:cs="Times New Roman"/>
                <w:sz w:val="32"/>
                <w:szCs w:val="32"/>
              </w:rPr>
            </w:rPrChange>
          </w:rPr>
          <w:delText xml:space="preserve">. </w:delText>
        </w:r>
      </w:del>
      <w:del w:id="681" w:author="Schrodi Lab" w:date="2020-03-18T20:47:00Z">
        <w:r w:rsidR="00D500B8" w:rsidRPr="00740968" w:rsidDel="004B2363">
          <w:rPr>
            <w:rFonts w:ascii="Arial" w:hAnsi="Arial" w:cs="Arial"/>
            <w:sz w:val="22"/>
            <w:szCs w:val="22"/>
            <w:rPrChange w:id="682" w:author="Schrodi Lab" w:date="2020-03-18T18:12:00Z">
              <w:rPr/>
            </w:rPrChange>
          </w:rPr>
          <w:fldChar w:fldCharType="begin"/>
        </w:r>
        <w:r w:rsidR="00D500B8" w:rsidRPr="00740968" w:rsidDel="004B2363">
          <w:rPr>
            <w:rFonts w:ascii="Arial" w:hAnsi="Arial" w:cs="Arial"/>
            <w:sz w:val="22"/>
            <w:szCs w:val="22"/>
            <w:rPrChange w:id="683" w:author="Schrodi Lab" w:date="2020-03-18T18:12:00Z">
              <w:rPr/>
            </w:rPrChange>
          </w:rPr>
          <w:delInstrText xml:space="preserve"> HYPERLINK \l "_ENREF_9" \o "Rindflesch, 2003 #1402" </w:delInstrText>
        </w:r>
        <w:r w:rsidR="00D500B8" w:rsidRPr="00740968" w:rsidDel="004B2363">
          <w:rPr>
            <w:rFonts w:ascii="Arial" w:hAnsi="Arial" w:cs="Arial"/>
            <w:sz w:val="22"/>
            <w:szCs w:val="22"/>
            <w:rPrChange w:id="684"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rPrChange w:id="685"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686" w:author="Schrodi Lab" w:date="2020-03-18T18:12:00Z">
              <w:rPr>
                <w:rFonts w:ascii="Times New Roman" w:hAnsi="Times New Roman" w:cs="Times New Roman"/>
                <w:sz w:val="32"/>
                <w:szCs w:val="32"/>
              </w:rPr>
            </w:rPrChange>
          </w:rPr>
          <w:delInstrText xml:space="preserve"> ADDIN EN.CITE </w:delInstrText>
        </w:r>
        <w:r w:rsidRPr="00740968" w:rsidDel="004B2363">
          <w:rPr>
            <w:rFonts w:ascii="Arial" w:hAnsi="Arial" w:cs="Arial"/>
            <w:sz w:val="22"/>
            <w:szCs w:val="22"/>
            <w:rPrChange w:id="687" w:author="Schrodi Lab" w:date="2020-03-18T18:12:00Z">
              <w:rPr>
                <w:rFonts w:ascii="Times New Roman" w:hAnsi="Times New Roman" w:cs="Times New Roman"/>
                <w:sz w:val="32"/>
                <w:szCs w:val="32"/>
              </w:rPr>
            </w:rPrChange>
          </w:rPr>
          <w:fldChar w:fldCharType="begin">
            <w:fldData xml:space="preserve">PEVuZE5vdGU+PENpdGU+PEF1dGhvcj5SaW5kZmxlc2NoPC9BdXRob3I+PFllYXI+MjAwMzwvWWVh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</w:fldData>
          </w:fldChar>
        </w:r>
        <w:r w:rsidRPr="00740968" w:rsidDel="004B2363">
          <w:rPr>
            <w:rFonts w:ascii="Arial" w:hAnsi="Arial" w:cs="Arial"/>
            <w:sz w:val="22"/>
            <w:szCs w:val="22"/>
            <w:rPrChange w:id="688" w:author="Schrodi Lab" w:date="2020-03-18T18:12:00Z">
              <w:rPr>
                <w:rFonts w:ascii="Times New Roman" w:hAnsi="Times New Roman" w:cs="Times New Roman"/>
                <w:sz w:val="32"/>
                <w:szCs w:val="32"/>
              </w:rPr>
            </w:rPrChange>
          </w:rPr>
          <w:delInstrText xml:space="preserve"> ADDIN EN.CITE.DATA </w:delInstrText>
        </w:r>
        <w:r w:rsidRPr="00740968" w:rsidDel="004B2363">
          <w:rPr>
            <w:rFonts w:ascii="Arial" w:hAnsi="Arial" w:cs="Arial"/>
            <w:sz w:val="22"/>
            <w:szCs w:val="22"/>
            <w:rPrChange w:id="689" w:author="Schrodi Lab" w:date="2020-03-18T18:12:00Z">
              <w:rPr>
                <w:rFonts w:ascii="Arial" w:hAnsi="Arial" w:cs="Arial"/>
                <w:sz w:val="22"/>
                <w:szCs w:val="22"/>
              </w:rPr>
            </w:rPrChange>
          </w:rPr>
        </w:r>
        <w:r w:rsidRPr="00740968" w:rsidDel="004B2363">
          <w:rPr>
            <w:rFonts w:ascii="Arial" w:hAnsi="Arial" w:cs="Arial"/>
            <w:sz w:val="22"/>
            <w:szCs w:val="22"/>
            <w:rPrChange w:id="690" w:author="Schrodi Lab" w:date="2020-03-18T18:12:00Z">
              <w:rPr>
                <w:rFonts w:ascii="Times New Roman" w:hAnsi="Times New Roman" w:cs="Times New Roman"/>
                <w:sz w:val="32"/>
                <w:szCs w:val="32"/>
              </w:rPr>
            </w:rPrChange>
          </w:rPr>
          <w:fldChar w:fldCharType="end"/>
        </w:r>
        <w:r w:rsidRPr="00740968" w:rsidDel="004B2363">
          <w:rPr>
            <w:rFonts w:ascii="Arial" w:hAnsi="Arial" w:cs="Arial"/>
            <w:sz w:val="22"/>
            <w:szCs w:val="22"/>
            <w:rPrChange w:id="691" w:author="Schrodi Lab" w:date="2020-03-18T18:12:00Z">
              <w:rPr>
                <w:rFonts w:ascii="Arial" w:hAnsi="Arial" w:cs="Arial"/>
                <w:sz w:val="22"/>
                <w:szCs w:val="22"/>
              </w:rPr>
            </w:rPrChange>
          </w:rPr>
        </w:r>
        <w:r w:rsidRPr="00740968" w:rsidDel="004B2363">
          <w:rPr>
            <w:rFonts w:ascii="Arial" w:hAnsi="Arial" w:cs="Arial"/>
            <w:sz w:val="22"/>
            <w:szCs w:val="22"/>
            <w:rPrChange w:id="692" w:author="Schrodi Lab" w:date="2020-03-18T18:12:00Z">
              <w:rPr>
                <w:rFonts w:ascii="Times New Roman" w:hAnsi="Times New Roman" w:cs="Times New Roman"/>
                <w:sz w:val="32"/>
                <w:szCs w:val="32"/>
              </w:rPr>
            </w:rPrChange>
          </w:rPr>
          <w:fldChar w:fldCharType="separate"/>
        </w:r>
        <w:r w:rsidRPr="00740968" w:rsidDel="004B2363">
          <w:rPr>
            <w:rFonts w:ascii="Arial" w:hAnsi="Arial" w:cs="Arial"/>
            <w:sz w:val="22"/>
            <w:szCs w:val="22"/>
            <w:vertAlign w:val="superscript"/>
            <w:rPrChange w:id="693" w:author="Schrodi Lab" w:date="2020-03-18T18:12:00Z">
              <w:rPr>
                <w:rFonts w:ascii="Times New Roman" w:hAnsi="Times New Roman" w:cs="Times New Roman"/>
                <w:sz w:val="32"/>
                <w:szCs w:val="32"/>
                <w:vertAlign w:val="superscript"/>
              </w:rPr>
            </w:rPrChange>
          </w:rPr>
          <w:delText>9</w:delText>
        </w:r>
        <w:r w:rsidRPr="00740968" w:rsidDel="004B2363">
          <w:rPr>
            <w:rFonts w:ascii="Arial" w:hAnsi="Arial" w:cs="Arial"/>
            <w:sz w:val="22"/>
            <w:szCs w:val="22"/>
            <w:rPrChange w:id="694" w:author="Schrodi Lab" w:date="2020-03-18T18:12:00Z">
              <w:rPr>
                <w:rFonts w:ascii="Times New Roman" w:hAnsi="Times New Roman" w:cs="Times New Roman"/>
                <w:sz w:val="32"/>
                <w:szCs w:val="32"/>
              </w:rPr>
            </w:rPrChange>
          </w:rPr>
          <w:fldChar w:fldCharType="end"/>
        </w:r>
        <w:r w:rsidR="00D500B8" w:rsidRPr="00740968" w:rsidDel="004B2363">
          <w:rPr>
            <w:rFonts w:ascii="Arial" w:hAnsi="Arial" w:cs="Arial"/>
            <w:sz w:val="22"/>
            <w:szCs w:val="22"/>
            <w:rPrChange w:id="695" w:author="Schrodi Lab" w:date="2020-03-18T18:12:00Z">
              <w:rPr>
                <w:rFonts w:ascii="Times New Roman" w:hAnsi="Times New Roman" w:cs="Times New Roman"/>
                <w:sz w:val="32"/>
                <w:szCs w:val="32"/>
              </w:rPr>
            </w:rPrChange>
          </w:rPr>
          <w:fldChar w:fldCharType="end"/>
        </w:r>
      </w:del>
    </w:p>
    <w:p w14:paraId="0FDDB9B5" w14:textId="5748EAEF" w:rsidR="00021F1F" w:rsidRPr="00AA02E9" w:rsidDel="004B2363" w:rsidRDefault="00E17F99">
      <w:pPr>
        <w:jc w:val="both"/>
        <w:rPr>
          <w:del w:id="696" w:author="Schrodi Lab" w:date="2020-03-18T20:47:00Z"/>
          <w:moveFrom w:id="697" w:author="Schrodi Lab" w:date="2020-03-18T20:47:00Z"/>
          <w:rFonts w:ascii="Arial" w:eastAsiaTheme="minorEastAsia" w:hAnsi="Arial" w:cs="Arial"/>
          <w:b/>
          <w:bCs/>
          <w:color w:val="202020"/>
          <w:sz w:val="22"/>
          <w:szCs w:val="22"/>
          <w:rPrChange w:id="698" w:author="Schrodi Lab" w:date="2020-03-18T18:43:00Z">
            <w:rPr>
              <w:del w:id="699" w:author="Schrodi Lab" w:date="2020-03-18T20:47:00Z"/>
              <w:moveFrom w:id="700" w:author="Schrodi Lab" w:date="2020-03-18T20:47:00Z"/>
              <w:rFonts w:ascii="Times New Roman" w:eastAsiaTheme="minorEastAsia" w:hAnsi="Times New Roman" w:cs="Times New Roman"/>
              <w:color w:val="202020"/>
              <w:sz w:val="32"/>
              <w:szCs w:val="32"/>
            </w:rPr>
          </w:rPrChange>
        </w:rPr>
        <w:pPrChange w:id="701" w:author="Schrodi Lab" w:date="2020-03-18T18:12:00Z">
          <w:pPr>
            <w:pStyle w:val="2"/>
            <w:numPr>
              <w:numId w:val="1"/>
            </w:numPr>
            <w:spacing w:line="360" w:lineRule="auto"/>
            <w:ind w:left="840" w:firstLine="640"/>
            <w:jc w:val="both"/>
          </w:pPr>
        </w:pPrChange>
      </w:pPr>
      <w:moveFromRangeStart w:id="702" w:author="Schrodi Lab" w:date="2020-03-18T20:47:00Z" w:name="move35456886"/>
      <w:moveFrom w:id="703" w:author="Schrodi Lab" w:date="2020-03-18T20:47:00Z">
        <w:r w:rsidRPr="00AA02E9" w:rsidDel="004B2363">
          <w:rPr>
            <w:rFonts w:ascii="Arial" w:eastAsiaTheme="minorEastAsia" w:hAnsi="Arial" w:cs="Arial"/>
            <w:b/>
            <w:bCs/>
            <w:color w:val="202020"/>
            <w:sz w:val="22"/>
            <w:szCs w:val="22"/>
            <w:rPrChange w:id="704" w:author="Schrodi Lab" w:date="2020-03-18T18:43:00Z">
              <w:rPr>
                <w:rFonts w:ascii="Times New Roman" w:eastAsiaTheme="minorEastAsia" w:hAnsi="Times New Roman" w:cs="Times New Roman"/>
                <w:color w:val="202020"/>
                <w:sz w:val="32"/>
                <w:szCs w:val="32"/>
              </w:rPr>
            </w:rPrChange>
          </w:rPr>
          <w:t>Vector construction and entity correlation calculatio</w:t>
        </w:r>
        <w:del w:id="705" w:author="Schrodi Lab" w:date="2020-03-18T20:47:00Z">
          <w:r w:rsidRPr="00AA02E9" w:rsidDel="004B2363">
            <w:rPr>
              <w:rFonts w:ascii="Arial" w:eastAsiaTheme="minorEastAsia" w:hAnsi="Arial" w:cs="Arial"/>
              <w:b/>
              <w:bCs/>
              <w:color w:val="202020"/>
              <w:sz w:val="22"/>
              <w:szCs w:val="22"/>
              <w:rPrChange w:id="706" w:author="Schrodi Lab" w:date="2020-03-18T18:43:00Z">
                <w:rPr>
                  <w:rFonts w:ascii="Times New Roman" w:eastAsiaTheme="minorEastAsia" w:hAnsi="Times New Roman" w:cs="Times New Roman"/>
                  <w:color w:val="202020"/>
                  <w:sz w:val="32"/>
                  <w:szCs w:val="32"/>
                </w:rPr>
              </w:rPrChange>
            </w:rPr>
            <w:delText>n</w:delText>
          </w:r>
        </w:del>
      </w:moveFrom>
    </w:p>
    <w:moveFromRangeEnd w:id="702"/>
    <w:p w14:paraId="482A036F" w14:textId="0496CEBB" w:rsidR="00021F1F" w:rsidRPr="00740968" w:rsidRDefault="00E17F99">
      <w:pPr>
        <w:jc w:val="both"/>
        <w:rPr>
          <w:rFonts w:ascii="Arial" w:eastAsiaTheme="minorEastAsia" w:hAnsi="Arial" w:cs="Arial"/>
          <w:color w:val="202020"/>
          <w:sz w:val="22"/>
          <w:szCs w:val="22"/>
          <w:rPrChange w:id="707" w:author="Schrodi Lab" w:date="2020-03-18T18:12:00Z">
            <w:rPr>
              <w:rFonts w:eastAsiaTheme="minorEastAsia"/>
              <w:color w:val="202020"/>
              <w:sz w:val="32"/>
              <w:szCs w:val="32"/>
            </w:rPr>
          </w:rPrChange>
        </w:rPr>
        <w:pPrChange w:id="708" w:author="Schrodi Lab" w:date="2020-03-18T20:48:00Z">
          <w:pPr>
            <w:pStyle w:val="Default"/>
            <w:ind w:firstLine="640"/>
          </w:pPr>
        </w:pPrChange>
      </w:pPr>
      <w:del w:id="709" w:author="Schrodi Lab" w:date="2020-03-18T20:48:00Z">
        <w:r w:rsidRPr="00740968" w:rsidDel="004B2363">
          <w:rPr>
            <w:rFonts w:ascii="Arial" w:eastAsia="Droid Sans" w:hAnsi="Arial" w:cs="Arial"/>
            <w:color w:val="202020"/>
            <w:sz w:val="22"/>
            <w:szCs w:val="22"/>
            <w:rPrChange w:id="710" w:author="Schrodi Lab" w:date="2020-03-18T18:12:00Z">
              <w:rPr>
                <w:rFonts w:eastAsia="Droid Sans"/>
                <w:color w:val="202020"/>
                <w:sz w:val="32"/>
                <w:szCs w:val="32"/>
              </w:rPr>
            </w:rPrChange>
          </w:rPr>
          <w:delText xml:space="preserve">For MetaMap and SemRep results, we used the </w:delText>
        </w:r>
      </w:del>
      <w:r w:rsidRPr="00740968">
        <w:rPr>
          <w:rFonts w:ascii="Arial" w:eastAsia="Droid Sans" w:hAnsi="Arial" w:cs="Arial"/>
          <w:color w:val="202020"/>
          <w:sz w:val="22"/>
          <w:szCs w:val="22"/>
          <w:rPrChange w:id="711" w:author="Schrodi Lab" w:date="2020-03-18T18:12:00Z">
            <w:rPr>
              <w:rFonts w:eastAsia="Droid Sans"/>
              <w:color w:val="202020"/>
              <w:sz w:val="32"/>
              <w:szCs w:val="32"/>
            </w:rPr>
          </w:rPrChange>
        </w:rPr>
        <w:t>MedE2vec</w:t>
      </w:r>
      <w:ins w:id="712" w:author="Schrodi Lab" w:date="2020-03-18T20:48:00Z">
        <w:r w:rsidR="00AF7211">
          <w:rPr>
            <w:rFonts w:ascii="Arial" w:eastAsia="Droid Sans" w:hAnsi="Arial" w:cs="Arial"/>
            <w:color w:val="202020"/>
            <w:sz w:val="22"/>
            <w:szCs w:val="22"/>
          </w:rPr>
          <w:t xml:space="preserve"> (</w:t>
        </w:r>
        <w:r w:rsidR="00AF7211" w:rsidRPr="00AF7211">
          <w:rPr>
            <w:rFonts w:ascii="Arial" w:eastAsia="Droid Sans" w:hAnsi="Arial" w:cs="Arial"/>
            <w:color w:val="202020"/>
            <w:sz w:val="22"/>
            <w:szCs w:val="22"/>
            <w:highlight w:val="yellow"/>
            <w:rPrChange w:id="713" w:author="Schrodi Lab" w:date="2020-03-18T20:49:00Z">
              <w:rPr>
                <w:rFonts w:ascii="Arial" w:eastAsia="Droid Sans" w:hAnsi="Arial" w:cs="Arial"/>
                <w:color w:val="202020"/>
                <w:sz w:val="22"/>
                <w:szCs w:val="22"/>
              </w:rPr>
            </w:rPrChange>
          </w:rPr>
          <w:t xml:space="preserve">reference for </w:t>
        </w:r>
      </w:ins>
      <w:ins w:id="714" w:author="Schrodi Lab" w:date="2020-03-18T20:49:00Z">
        <w:r w:rsidR="00AF7211" w:rsidRPr="00AF7211">
          <w:rPr>
            <w:rFonts w:ascii="Arial" w:eastAsia="Droid Sans" w:hAnsi="Arial" w:cs="Arial"/>
            <w:color w:val="202020"/>
            <w:sz w:val="22"/>
            <w:szCs w:val="22"/>
            <w:highlight w:val="yellow"/>
            <w:rPrChange w:id="715" w:author="Schrodi Lab" w:date="2020-03-18T20:49:00Z">
              <w:rPr>
                <w:rFonts w:ascii="Arial" w:eastAsia="Droid Sans" w:hAnsi="Arial" w:cs="Arial"/>
                <w:color w:val="202020"/>
                <w:sz w:val="22"/>
                <w:szCs w:val="22"/>
              </w:rPr>
            </w:rPrChange>
          </w:rPr>
          <w:t>MedE2vec</w:t>
        </w:r>
      </w:ins>
      <w:ins w:id="716" w:author="Schrodi Lab" w:date="2020-03-18T20:48:00Z">
        <w:r w:rsidR="00AF7211">
          <w:rPr>
            <w:rFonts w:ascii="Arial" w:eastAsia="Droid Sans" w:hAnsi="Arial" w:cs="Arial"/>
            <w:color w:val="202020"/>
            <w:sz w:val="22"/>
            <w:szCs w:val="22"/>
          </w:rPr>
          <w:t>)</w:t>
        </w:r>
      </w:ins>
      <w:r w:rsidRPr="00740968">
        <w:rPr>
          <w:rFonts w:ascii="Arial" w:eastAsia="Droid Sans" w:hAnsi="Arial" w:cs="Arial"/>
          <w:color w:val="202020"/>
          <w:sz w:val="22"/>
          <w:szCs w:val="22"/>
          <w:rPrChange w:id="717" w:author="Schrodi Lab" w:date="2020-03-18T18:12:00Z">
            <w:rPr>
              <w:rFonts w:eastAsia="Droid Sans"/>
              <w:color w:val="202020"/>
              <w:sz w:val="32"/>
              <w:szCs w:val="32"/>
            </w:rPr>
          </w:rPrChange>
        </w:rPr>
        <w:t xml:space="preserve"> </w:t>
      </w:r>
      <w:del w:id="718" w:author="Schrodi Lab" w:date="2020-03-18T20:48:00Z">
        <w:r w:rsidRPr="00740968" w:rsidDel="004B2363">
          <w:rPr>
            <w:rFonts w:ascii="Arial" w:eastAsia="Droid Sans" w:hAnsi="Arial" w:cs="Arial"/>
            <w:color w:val="202020"/>
            <w:sz w:val="22"/>
            <w:szCs w:val="22"/>
            <w:rPrChange w:id="719" w:author="Schrodi Lab" w:date="2020-03-18T18:12:00Z">
              <w:rPr>
                <w:rFonts w:eastAsia="Droid Sans"/>
                <w:color w:val="202020"/>
                <w:sz w:val="32"/>
                <w:szCs w:val="32"/>
              </w:rPr>
            </w:rPrChange>
          </w:rPr>
          <w:delText xml:space="preserve">method </w:delText>
        </w:r>
      </w:del>
      <w:ins w:id="720" w:author="Schrodi Lab" w:date="2020-03-18T20:48:00Z">
        <w:r w:rsidR="004B2363">
          <w:rPr>
            <w:rFonts w:ascii="Arial" w:eastAsia="Droid Sans" w:hAnsi="Arial" w:cs="Arial"/>
            <w:color w:val="202020"/>
            <w:sz w:val="22"/>
            <w:szCs w:val="22"/>
          </w:rPr>
          <w:t>was applied</w:t>
        </w:r>
        <w:r w:rsidR="004B2363" w:rsidRPr="00740968">
          <w:rPr>
            <w:rFonts w:ascii="Arial" w:eastAsia="Droid Sans" w:hAnsi="Arial" w:cs="Arial"/>
            <w:color w:val="202020"/>
            <w:sz w:val="22"/>
            <w:szCs w:val="22"/>
            <w:rPrChange w:id="721" w:author="Schrodi Lab" w:date="2020-03-18T18:12:00Z">
              <w:rPr>
                <w:rFonts w:eastAsia="Droid Sans"/>
                <w:color w:val="202020"/>
                <w:sz w:val="32"/>
                <w:szCs w:val="32"/>
              </w:rPr>
            </w:rPrChange>
          </w:rPr>
          <w:t xml:space="preserve"> </w:t>
        </w:r>
      </w:ins>
      <w:r w:rsidRPr="00740968">
        <w:rPr>
          <w:rFonts w:ascii="Arial" w:eastAsia="Droid Sans" w:hAnsi="Arial" w:cs="Arial"/>
          <w:color w:val="202020"/>
          <w:sz w:val="22"/>
          <w:szCs w:val="22"/>
          <w:rPrChange w:id="722" w:author="Schrodi Lab" w:date="2020-03-18T18:12:00Z">
            <w:rPr>
              <w:rFonts w:eastAsia="Droid Sans"/>
              <w:color w:val="202020"/>
              <w:sz w:val="32"/>
              <w:szCs w:val="32"/>
            </w:rPr>
          </w:rPrChange>
        </w:rPr>
        <w:t xml:space="preserve">to </w:t>
      </w:r>
      <w:r w:rsidRPr="00740968">
        <w:rPr>
          <w:rFonts w:ascii="Arial" w:hAnsi="Arial" w:cs="Arial"/>
          <w:color w:val="202020"/>
          <w:sz w:val="22"/>
          <w:szCs w:val="22"/>
          <w:rPrChange w:id="723" w:author="Schrodi Lab" w:date="2020-03-18T18:12:00Z">
            <w:rPr>
              <w:color w:val="202020"/>
              <w:sz w:val="32"/>
              <w:szCs w:val="32"/>
            </w:rPr>
          </w:rPrChange>
        </w:rPr>
        <w:t xml:space="preserve">calculate </w:t>
      </w:r>
      <w:r w:rsidRPr="00740968">
        <w:rPr>
          <w:rFonts w:ascii="Arial" w:eastAsia="Droid Sans" w:hAnsi="Arial" w:cs="Arial"/>
          <w:color w:val="202020"/>
          <w:sz w:val="22"/>
          <w:szCs w:val="22"/>
          <w:rPrChange w:id="724" w:author="Schrodi Lab" w:date="2020-03-18T18:12:00Z">
            <w:rPr>
              <w:rFonts w:eastAsia="Droid Sans"/>
              <w:color w:val="202020"/>
              <w:sz w:val="32"/>
              <w:szCs w:val="32"/>
            </w:rPr>
          </w:rPrChange>
        </w:rPr>
        <w:t>the entity correlation.</w:t>
      </w:r>
      <w:r w:rsidRPr="00740968">
        <w:rPr>
          <w:rFonts w:ascii="Arial" w:hAnsi="Arial" w:cs="Arial"/>
          <w:sz w:val="22"/>
          <w:szCs w:val="22"/>
          <w:rPrChange w:id="725" w:author="Schrodi Lab" w:date="2020-03-18T18:12:00Z">
            <w:rPr>
              <w:sz w:val="32"/>
              <w:szCs w:val="32"/>
            </w:rPr>
          </w:rPrChange>
        </w:rPr>
        <w:t xml:space="preserve"> </w:t>
      </w:r>
      <w:r w:rsidRPr="00740968">
        <w:rPr>
          <w:rFonts w:ascii="Arial" w:eastAsiaTheme="minorEastAsia" w:hAnsi="Arial" w:cs="Arial"/>
          <w:color w:val="202020"/>
          <w:sz w:val="22"/>
          <w:szCs w:val="22"/>
          <w:rPrChange w:id="726" w:author="Schrodi Lab" w:date="2020-03-18T18:12:00Z">
            <w:rPr>
              <w:rFonts w:eastAsiaTheme="minorEastAsia"/>
              <w:color w:val="202020"/>
              <w:sz w:val="32"/>
              <w:szCs w:val="32"/>
            </w:rPr>
          </w:rPrChange>
        </w:rPr>
        <w:t>MedE2vec is a modified Med2vec method relying on attention mechanism to extract features. MedE2vec was implemented and trained using the TensorFlow 1.8.0 deep learning framework. All models were performed on a CentOS server equipped with two 16G NVIDIA TESLA P100 graphics cards. MedE2vec used the Adadelta optimizer</w:t>
      </w:r>
      <w:ins w:id="727" w:author="Schrodi Lab" w:date="2020-03-18T20:50:00Z">
        <w:r w:rsidR="00672141">
          <w:rPr>
            <w:rFonts w:ascii="Arial" w:eastAsiaTheme="minorEastAsia" w:hAnsi="Arial" w:cs="Arial"/>
            <w:color w:val="202020"/>
            <w:sz w:val="22"/>
            <w:szCs w:val="22"/>
          </w:rPr>
          <w:t xml:space="preserve"> (</w:t>
        </w:r>
        <w:r w:rsidR="00672141" w:rsidRPr="00672141">
          <w:rPr>
            <w:rFonts w:ascii="Arial" w:eastAsiaTheme="minorEastAsia" w:hAnsi="Arial" w:cs="Arial"/>
            <w:color w:val="202020"/>
            <w:sz w:val="22"/>
            <w:szCs w:val="22"/>
            <w:highlight w:val="yellow"/>
            <w:rPrChange w:id="728" w:author="Schrodi Lab" w:date="2020-03-18T20:50:00Z">
              <w:rPr>
                <w:rFonts w:ascii="Arial" w:eastAsiaTheme="minorEastAsia" w:hAnsi="Arial" w:cs="Arial"/>
                <w:color w:val="202020"/>
                <w:sz w:val="22"/>
                <w:szCs w:val="22"/>
              </w:rPr>
            </w:rPrChange>
          </w:rPr>
          <w:t>reference here</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29" w:author="Schrodi Lab" w:date="2020-03-18T18:12:00Z">
            <w:rPr>
              <w:rFonts w:eastAsiaTheme="minorEastAsia"/>
              <w:color w:val="202020"/>
              <w:sz w:val="32"/>
              <w:szCs w:val="32"/>
            </w:rPr>
          </w:rPrChange>
        </w:rPr>
        <w:t>. The number of attention heads in the self-attention mechanism was eight, and the number of vector dimensions was 512. MedE2vec was trained 20 epochs for the best result</w:t>
      </w:r>
      <w:ins w:id="730" w:author="Schrodi Lab" w:date="2020-03-18T20:51:00Z">
        <w:r w:rsidR="00672141">
          <w:rPr>
            <w:rFonts w:ascii="Arial" w:eastAsiaTheme="minorEastAsia" w:hAnsi="Arial" w:cs="Arial"/>
            <w:color w:val="202020"/>
            <w:sz w:val="22"/>
            <w:szCs w:val="22"/>
          </w:rPr>
          <w:t xml:space="preserve"> (</w:t>
        </w:r>
      </w:ins>
      <w:ins w:id="731" w:author="Schrodi Lab" w:date="2020-03-18T20:52:00Z">
        <w:r w:rsidR="00D122CB">
          <w:rPr>
            <w:rFonts w:ascii="Arial" w:eastAsiaTheme="minorEastAsia" w:hAnsi="Arial" w:cs="Arial"/>
            <w:color w:val="202020"/>
            <w:sz w:val="22"/>
            <w:szCs w:val="22"/>
            <w:highlight w:val="yellow"/>
          </w:rPr>
          <w:t>W</w:t>
        </w:r>
      </w:ins>
      <w:ins w:id="732" w:author="Schrodi Lab" w:date="2020-03-18T20:51:00Z">
        <w:r w:rsidR="00672141" w:rsidRPr="00672141">
          <w:rPr>
            <w:rFonts w:ascii="Arial" w:eastAsiaTheme="minorEastAsia" w:hAnsi="Arial" w:cs="Arial"/>
            <w:color w:val="202020"/>
            <w:sz w:val="22"/>
            <w:szCs w:val="22"/>
            <w:highlight w:val="yellow"/>
            <w:rPrChange w:id="733" w:author="Schrodi Lab" w:date="2020-03-18T20:51:00Z">
              <w:rPr>
                <w:rFonts w:ascii="Arial" w:eastAsiaTheme="minorEastAsia" w:hAnsi="Arial" w:cs="Arial"/>
                <w:color w:val="202020"/>
                <w:sz w:val="22"/>
                <w:szCs w:val="22"/>
              </w:rPr>
            </w:rPrChange>
          </w:rPr>
          <w:t xml:space="preserve">hy </w:t>
        </w:r>
      </w:ins>
      <w:ins w:id="734" w:author="Schrodi Lab" w:date="2020-03-18T20:52:00Z">
        <w:r w:rsidR="00D122CB">
          <w:rPr>
            <w:rFonts w:ascii="Arial" w:eastAsiaTheme="minorEastAsia" w:hAnsi="Arial" w:cs="Arial"/>
            <w:color w:val="202020"/>
            <w:sz w:val="22"/>
            <w:szCs w:val="22"/>
            <w:highlight w:val="yellow"/>
          </w:rPr>
          <w:t xml:space="preserve">to set </w:t>
        </w:r>
      </w:ins>
      <w:ins w:id="735" w:author="Schrodi Lab" w:date="2020-03-18T20:51:00Z">
        <w:r w:rsidR="00672141" w:rsidRPr="00672141">
          <w:rPr>
            <w:rFonts w:ascii="Arial" w:eastAsiaTheme="minorEastAsia" w:hAnsi="Arial" w:cs="Arial"/>
            <w:color w:val="202020"/>
            <w:sz w:val="22"/>
            <w:szCs w:val="22"/>
            <w:highlight w:val="yellow"/>
            <w:rPrChange w:id="736" w:author="Schrodi Lab" w:date="2020-03-18T20:51:00Z">
              <w:rPr>
                <w:rFonts w:ascii="Arial" w:eastAsiaTheme="minorEastAsia" w:hAnsi="Arial" w:cs="Arial"/>
                <w:color w:val="202020"/>
                <w:sz w:val="22"/>
                <w:szCs w:val="22"/>
              </w:rPr>
            </w:rPrChange>
          </w:rPr>
          <w:t>20 should be explained</w:t>
        </w:r>
        <w:r w:rsidR="00672141">
          <w:rPr>
            <w:rFonts w:ascii="Arial" w:eastAsiaTheme="minorEastAsia" w:hAnsi="Arial" w:cs="Arial"/>
            <w:color w:val="202020"/>
            <w:sz w:val="22"/>
            <w:szCs w:val="22"/>
          </w:rPr>
          <w:t>)</w:t>
        </w:r>
      </w:ins>
      <w:r w:rsidRPr="00740968">
        <w:rPr>
          <w:rFonts w:ascii="Arial" w:eastAsiaTheme="minorEastAsia" w:hAnsi="Arial" w:cs="Arial"/>
          <w:color w:val="202020"/>
          <w:sz w:val="22"/>
          <w:szCs w:val="22"/>
          <w:rPrChange w:id="737" w:author="Schrodi Lab" w:date="2020-03-18T18:12:00Z">
            <w:rPr>
              <w:rFonts w:eastAsiaTheme="minorEastAsia"/>
              <w:color w:val="202020"/>
              <w:sz w:val="32"/>
              <w:szCs w:val="32"/>
            </w:rPr>
          </w:rPrChange>
        </w:rPr>
        <w:t xml:space="preserve">. </w:t>
      </w:r>
    </w:p>
    <w:p w14:paraId="2B285523" w14:textId="77777777" w:rsidR="00A26262" w:rsidRPr="00F5776A" w:rsidRDefault="00A26262">
      <w:pPr>
        <w:jc w:val="both"/>
        <w:rPr>
          <w:ins w:id="738" w:author="Schrodi Lab" w:date="2020-03-18T18:11:00Z"/>
          <w:rFonts w:ascii="Arial" w:hAnsi="Arial" w:cs="Arial"/>
          <w:sz w:val="22"/>
          <w:szCs w:val="22"/>
        </w:rPr>
        <w:pPrChange w:id="739" w:author="Schrodi Lab" w:date="2020-03-18T18:12:00Z">
          <w:pPr>
            <w:pStyle w:val="1"/>
            <w:adjustRightInd w:val="0"/>
            <w:snapToGrid w:val="0"/>
            <w:ind w:firstLineChars="0" w:firstLine="0"/>
            <w:jc w:val="both"/>
          </w:pPr>
        </w:pPrChange>
      </w:pPr>
    </w:p>
    <w:p w14:paraId="0ED29963" w14:textId="5543F55A" w:rsidR="00021F1F" w:rsidRPr="00AA02E9" w:rsidRDefault="00E17F99">
      <w:pPr>
        <w:jc w:val="both"/>
        <w:rPr>
          <w:rFonts w:ascii="Arial" w:hAnsi="Arial" w:cs="Arial"/>
          <w:b/>
          <w:bCs/>
          <w:sz w:val="22"/>
          <w:szCs w:val="22"/>
          <w:rPrChange w:id="740" w:author="Schrodi Lab" w:date="2020-03-18T18:43:00Z">
            <w:rPr>
              <w:rFonts w:ascii="Times New Roman" w:hAnsi="Times New Roman" w:cs="Times New Roman"/>
              <w:sz w:val="32"/>
              <w:szCs w:val="32"/>
            </w:rPr>
          </w:rPrChange>
        </w:rPr>
        <w:pPrChange w:id="741" w:author="Schrodi Lab" w:date="2020-03-18T18:12:00Z">
          <w:pPr>
            <w:pStyle w:val="1"/>
            <w:numPr>
              <w:numId w:val="1"/>
            </w:numPr>
            <w:adjustRightInd w:val="0"/>
            <w:snapToGrid w:val="0"/>
            <w:spacing w:line="360" w:lineRule="auto"/>
            <w:ind w:left="840" w:firstLine="640"/>
            <w:jc w:val="both"/>
          </w:pPr>
        </w:pPrChange>
      </w:pPr>
      <w:r w:rsidRPr="00AA02E9">
        <w:rPr>
          <w:rFonts w:ascii="Arial" w:hAnsi="Arial" w:cs="Arial"/>
          <w:b/>
          <w:bCs/>
          <w:sz w:val="22"/>
          <w:szCs w:val="22"/>
          <w:rPrChange w:id="742" w:author="Schrodi Lab" w:date="2020-03-18T18:43:00Z">
            <w:rPr>
              <w:rFonts w:ascii="Times New Roman" w:hAnsi="Times New Roman" w:cs="Times New Roman"/>
              <w:sz w:val="32"/>
              <w:szCs w:val="32"/>
            </w:rPr>
          </w:rPrChange>
        </w:rPr>
        <w:t>Analysis and validation of clinical manifestations</w:t>
      </w:r>
    </w:p>
    <w:p w14:paraId="348B2FF1" w14:textId="77777777" w:rsidR="00A26262" w:rsidRPr="00F5776A" w:rsidRDefault="00A26262">
      <w:pPr>
        <w:jc w:val="both"/>
        <w:rPr>
          <w:ins w:id="743" w:author="Schrodi Lab" w:date="2020-03-18T18:11:00Z"/>
          <w:rFonts w:ascii="Arial" w:hAnsi="Arial" w:cs="Arial"/>
          <w:sz w:val="22"/>
          <w:szCs w:val="22"/>
        </w:rPr>
        <w:pPrChange w:id="744" w:author="Schrodi Lab" w:date="2020-03-18T18:12:00Z">
          <w:pPr>
            <w:pStyle w:val="1"/>
            <w:adjustRightInd w:val="0"/>
            <w:snapToGrid w:val="0"/>
            <w:ind w:firstLineChars="0" w:firstLine="0"/>
            <w:jc w:val="both"/>
          </w:pPr>
        </w:pPrChange>
      </w:pPr>
    </w:p>
    <w:p w14:paraId="40531932" w14:textId="50FD897D" w:rsidR="00021F1F" w:rsidRPr="00740968" w:rsidRDefault="00E17F99">
      <w:pPr>
        <w:jc w:val="both"/>
        <w:rPr>
          <w:rFonts w:ascii="Arial" w:eastAsia="Microsoft YaHei" w:hAnsi="Arial" w:cs="Arial"/>
          <w:color w:val="0000FF"/>
          <w:sz w:val="22"/>
          <w:szCs w:val="22"/>
          <w:shd w:val="clear" w:color="auto" w:fill="FFFFFF"/>
          <w:rPrChange w:id="745" w:author="Schrodi Lab" w:date="2020-03-18T18:12:00Z">
            <w:rPr>
              <w:rFonts w:ascii="Times New Roman" w:eastAsia="Microsoft YaHei" w:hAnsi="Times New Roman" w:cs="Times New Roman"/>
              <w:color w:val="0000FF"/>
              <w:sz w:val="32"/>
              <w:szCs w:val="32"/>
              <w:shd w:val="clear" w:color="auto" w:fill="FFFFFF"/>
            </w:rPr>
          </w:rPrChange>
        </w:rPr>
        <w:pPrChange w:id="746" w:author="Schrodi Lab" w:date="2020-03-18T18:12:00Z">
          <w:pPr>
            <w:pStyle w:val="1"/>
            <w:adjustRightInd w:val="0"/>
            <w:snapToGrid w:val="0"/>
            <w:spacing w:line="360" w:lineRule="auto"/>
            <w:ind w:firstLine="640"/>
            <w:jc w:val="both"/>
          </w:pPr>
        </w:pPrChange>
      </w:pPr>
      <w:r w:rsidRPr="00740968">
        <w:rPr>
          <w:rFonts w:ascii="Arial" w:hAnsi="Arial" w:cs="Arial"/>
          <w:sz w:val="22"/>
          <w:szCs w:val="22"/>
          <w:rPrChange w:id="747" w:author="Schrodi Lab" w:date="2020-03-18T18:12:00Z">
            <w:rPr>
              <w:rFonts w:ascii="Times New Roman" w:hAnsi="Times New Roman" w:cs="Times New Roman"/>
              <w:sz w:val="32"/>
              <w:szCs w:val="32"/>
            </w:rPr>
          </w:rPrChange>
        </w:rPr>
        <w:t>Keywords including SARS-CoV-2, 2019-nCoV, COVID-19, SARS-CoV, SARS, MARS-CoV, and MARS were used to conduct literature retrieval in PubMed and CNKI</w:t>
      </w:r>
      <w:ins w:id="748" w:author="Schrodi Lab" w:date="2020-03-18T20:52:00Z">
        <w:r w:rsidR="00DC0A3E">
          <w:rPr>
            <w:rFonts w:ascii="Arial" w:hAnsi="Arial" w:cs="Arial"/>
            <w:sz w:val="22"/>
            <w:szCs w:val="22"/>
          </w:rPr>
          <w:t xml:space="preserve"> (</w:t>
        </w:r>
        <w:r w:rsidR="00DC0A3E" w:rsidRPr="00DC0A3E">
          <w:rPr>
            <w:rFonts w:ascii="Arial" w:hAnsi="Arial" w:cs="Arial"/>
            <w:sz w:val="22"/>
            <w:szCs w:val="22"/>
            <w:highlight w:val="yellow"/>
          </w:rPr>
          <w:t>details or</w:t>
        </w:r>
        <w:r w:rsidR="00DC0A3E" w:rsidRPr="00DC0A3E">
          <w:rPr>
            <w:rFonts w:ascii="Arial" w:hAnsi="Arial" w:cs="Arial"/>
            <w:sz w:val="22"/>
            <w:szCs w:val="22"/>
            <w:highlight w:val="yellow"/>
            <w:rPrChange w:id="749" w:author="Schrodi Lab" w:date="2020-03-18T20:52:00Z">
              <w:rPr>
                <w:rFonts w:ascii="Arial" w:hAnsi="Arial" w:cs="Arial"/>
                <w:sz w:val="22"/>
                <w:szCs w:val="22"/>
              </w:rPr>
            </w:rPrChange>
          </w:rPr>
          <w:t xml:space="preserve"> share scripts</w:t>
        </w:r>
        <w:r w:rsidR="00DC0A3E">
          <w:rPr>
            <w:rFonts w:ascii="Arial" w:hAnsi="Arial" w:cs="Arial"/>
            <w:sz w:val="22"/>
            <w:szCs w:val="22"/>
          </w:rPr>
          <w:t>)</w:t>
        </w:r>
      </w:ins>
      <w:r w:rsidRPr="00740968">
        <w:rPr>
          <w:rFonts w:ascii="Arial" w:hAnsi="Arial" w:cs="Arial"/>
          <w:sz w:val="22"/>
          <w:szCs w:val="22"/>
          <w:rPrChange w:id="750" w:author="Schrodi Lab" w:date="2020-03-18T18:12:00Z">
            <w:rPr>
              <w:rFonts w:ascii="Times New Roman" w:hAnsi="Times New Roman" w:cs="Times New Roman"/>
              <w:sz w:val="32"/>
              <w:szCs w:val="32"/>
            </w:rPr>
          </w:rPrChange>
        </w:rPr>
        <w:t xml:space="preserve">. Two doctors with rich clinical experience </w:t>
      </w:r>
      <w:del w:id="751" w:author="Schrodi Lab" w:date="2020-03-18T18:14:00Z">
        <w:r w:rsidRPr="00740968" w:rsidDel="005B0185">
          <w:rPr>
            <w:rFonts w:ascii="Arial" w:hAnsi="Arial" w:cs="Arial"/>
            <w:sz w:val="22"/>
            <w:szCs w:val="22"/>
            <w:rPrChange w:id="752" w:author="Schrodi Lab" w:date="2020-03-18T18:12:00Z">
              <w:rPr>
                <w:rFonts w:ascii="Times New Roman" w:hAnsi="Times New Roman" w:cs="Times New Roman"/>
                <w:sz w:val="32"/>
                <w:szCs w:val="32"/>
              </w:rPr>
            </w:rPrChange>
          </w:rPr>
          <w:delText xml:space="preserve">and well English reading </w:delText>
        </w:r>
        <w:r w:rsidRPr="00740968" w:rsidDel="00353845">
          <w:rPr>
            <w:rFonts w:ascii="Arial" w:hAnsi="Arial" w:cs="Arial"/>
            <w:sz w:val="22"/>
            <w:szCs w:val="22"/>
            <w:rPrChange w:id="753" w:author="Schrodi Lab" w:date="2020-03-18T18:12:00Z">
              <w:rPr>
                <w:rFonts w:ascii="Times New Roman" w:hAnsi="Times New Roman" w:cs="Times New Roman"/>
                <w:sz w:val="32"/>
                <w:szCs w:val="32"/>
              </w:rPr>
            </w:rPrChange>
          </w:rPr>
          <w:delText xml:space="preserve"> </w:delText>
        </w:r>
        <w:r w:rsidRPr="00740968" w:rsidDel="005B0185">
          <w:rPr>
            <w:rFonts w:ascii="Arial" w:hAnsi="Arial" w:cs="Arial"/>
            <w:sz w:val="22"/>
            <w:szCs w:val="22"/>
            <w:rPrChange w:id="754" w:author="Schrodi Lab" w:date="2020-03-18T18:12:00Z">
              <w:rPr>
                <w:rFonts w:ascii="Times New Roman" w:hAnsi="Times New Roman" w:cs="Times New Roman"/>
                <w:sz w:val="32"/>
                <w:szCs w:val="32"/>
              </w:rPr>
            </w:rPrChange>
          </w:rPr>
          <w:delText xml:space="preserve">skills </w:delText>
        </w:r>
      </w:del>
      <w:r w:rsidRPr="00740968">
        <w:rPr>
          <w:rFonts w:ascii="Arial" w:hAnsi="Arial" w:cs="Arial"/>
          <w:sz w:val="22"/>
          <w:szCs w:val="22"/>
          <w:rPrChange w:id="755" w:author="Schrodi Lab" w:date="2020-03-18T18:12:00Z">
            <w:rPr>
              <w:rFonts w:ascii="Times New Roman" w:hAnsi="Times New Roman" w:cs="Times New Roman"/>
              <w:sz w:val="32"/>
              <w:szCs w:val="32"/>
            </w:rPr>
          </w:rPrChange>
        </w:rPr>
        <w:t xml:space="preserve">selected literatures concerning clinical manifestations and organ involvement, extracted clinical manifestations and organ damage, and calculated the incidence according to the number of cases to verify with the result of </w:t>
      </w:r>
      <w:r w:rsidRPr="005D12F9">
        <w:rPr>
          <w:rFonts w:ascii="Arial" w:hAnsi="Arial" w:cs="Arial"/>
          <w:sz w:val="22"/>
          <w:szCs w:val="22"/>
          <w:highlight w:val="yellow"/>
          <w:rPrChange w:id="756" w:author="Schrodi Lab" w:date="2020-03-18T20:54:00Z">
            <w:rPr>
              <w:rFonts w:ascii="Times New Roman" w:hAnsi="Times New Roman" w:cs="Times New Roman"/>
              <w:sz w:val="32"/>
              <w:szCs w:val="32"/>
            </w:rPr>
          </w:rPrChange>
        </w:rPr>
        <w:t>computer analysis</w:t>
      </w:r>
      <w:ins w:id="757" w:author="Schrodi Lab" w:date="2020-03-18T20:54:00Z">
        <w:r w:rsidR="005D12F9">
          <w:rPr>
            <w:rFonts w:ascii="Arial" w:hAnsi="Arial" w:cs="Arial"/>
            <w:sz w:val="22"/>
            <w:szCs w:val="22"/>
          </w:rPr>
          <w:t xml:space="preserve"> (</w:t>
        </w:r>
        <w:r w:rsidR="005D12F9" w:rsidRPr="005D12F9">
          <w:rPr>
            <w:rFonts w:ascii="Arial" w:hAnsi="Arial" w:cs="Arial"/>
            <w:sz w:val="22"/>
            <w:szCs w:val="22"/>
            <w:highlight w:val="yellow"/>
            <w:rPrChange w:id="758" w:author="Schrodi Lab" w:date="2020-03-18T20:55:00Z">
              <w:rPr>
                <w:rFonts w:ascii="Arial" w:hAnsi="Arial" w:cs="Arial"/>
                <w:sz w:val="22"/>
                <w:szCs w:val="22"/>
              </w:rPr>
            </w:rPrChange>
          </w:rPr>
          <w:t>what kind of computer analysis? Show details or show it more explicitly</w:t>
        </w:r>
        <w:r w:rsidR="005D12F9">
          <w:rPr>
            <w:rFonts w:ascii="Arial" w:hAnsi="Arial" w:cs="Arial"/>
            <w:sz w:val="22"/>
            <w:szCs w:val="22"/>
          </w:rPr>
          <w:t>)</w:t>
        </w:r>
      </w:ins>
      <w:r w:rsidRPr="00740968">
        <w:rPr>
          <w:rFonts w:ascii="Arial" w:hAnsi="Arial" w:cs="Arial"/>
          <w:sz w:val="22"/>
          <w:szCs w:val="22"/>
          <w:rPrChange w:id="759" w:author="Schrodi Lab" w:date="2020-03-18T18:12:00Z">
            <w:rPr>
              <w:rFonts w:ascii="Times New Roman" w:hAnsi="Times New Roman" w:cs="Times New Roman"/>
              <w:sz w:val="32"/>
              <w:szCs w:val="32"/>
            </w:rPr>
          </w:rPrChange>
        </w:rPr>
        <w:t xml:space="preserve"> based on natural language.</w:t>
      </w:r>
    </w:p>
    <w:p w14:paraId="5100F8BD" w14:textId="77777777" w:rsidR="00A26262" w:rsidRPr="00F5776A" w:rsidRDefault="00A26262">
      <w:pPr>
        <w:jc w:val="both"/>
        <w:rPr>
          <w:ins w:id="760" w:author="Schrodi Lab" w:date="2020-03-18T18:11:00Z"/>
          <w:rFonts w:ascii="Arial" w:eastAsia="Microsoft YaHei" w:hAnsi="Arial" w:cs="Arial"/>
          <w:sz w:val="22"/>
          <w:szCs w:val="22"/>
          <w:shd w:val="clear" w:color="auto" w:fill="FFFFFF"/>
        </w:rPr>
        <w:pPrChange w:id="761" w:author="Schrodi Lab" w:date="2020-03-18T18:12:00Z">
          <w:pPr>
            <w:pStyle w:val="1"/>
            <w:adjustRightInd w:val="0"/>
            <w:snapToGrid w:val="0"/>
            <w:ind w:firstLineChars="0" w:firstLine="0"/>
            <w:jc w:val="both"/>
          </w:pPr>
        </w:pPrChange>
      </w:pPr>
    </w:p>
    <w:p w14:paraId="4EFA6FC6" w14:textId="5ABAF2C9" w:rsidR="00021F1F" w:rsidRPr="00AA02E9" w:rsidRDefault="00E17F99">
      <w:pPr>
        <w:jc w:val="both"/>
        <w:rPr>
          <w:rFonts w:ascii="Arial" w:eastAsia="Microsoft YaHei" w:hAnsi="Arial" w:cs="Arial"/>
          <w:b/>
          <w:bCs/>
          <w:sz w:val="22"/>
          <w:szCs w:val="22"/>
          <w:shd w:val="clear" w:color="auto" w:fill="FFFFFF"/>
          <w:rPrChange w:id="762" w:author="Schrodi Lab" w:date="2020-03-18T18:43:00Z">
            <w:rPr>
              <w:rFonts w:ascii="Times New Roman" w:eastAsia="Microsoft YaHei" w:hAnsi="Times New Roman" w:cs="Times New Roman"/>
              <w:sz w:val="32"/>
              <w:szCs w:val="32"/>
              <w:shd w:val="clear" w:color="auto" w:fill="FFFFFF"/>
            </w:rPr>
          </w:rPrChange>
        </w:rPr>
        <w:pPrChange w:id="763" w:author="Schrodi Lab" w:date="2020-03-18T18:12:00Z">
          <w:pPr>
            <w:pStyle w:val="1"/>
            <w:numPr>
              <w:numId w:val="1"/>
            </w:numPr>
            <w:adjustRightInd w:val="0"/>
            <w:snapToGrid w:val="0"/>
            <w:spacing w:line="360" w:lineRule="auto"/>
            <w:ind w:left="840" w:firstLine="640"/>
            <w:jc w:val="both"/>
          </w:pPr>
        </w:pPrChange>
      </w:pPr>
      <w:r w:rsidRPr="00AA02E9">
        <w:rPr>
          <w:rFonts w:ascii="Arial" w:eastAsia="Microsoft YaHei" w:hAnsi="Arial" w:cs="Arial"/>
          <w:b/>
          <w:bCs/>
          <w:sz w:val="22"/>
          <w:szCs w:val="22"/>
          <w:shd w:val="clear" w:color="auto" w:fill="FFFFFF"/>
          <w:rPrChange w:id="764" w:author="Schrodi Lab" w:date="2020-03-18T18:43:00Z">
            <w:rPr>
              <w:rFonts w:ascii="Times New Roman" w:eastAsia="Microsoft YaHei" w:hAnsi="Times New Roman" w:cs="Times New Roman"/>
              <w:sz w:val="32"/>
              <w:szCs w:val="32"/>
              <w:shd w:val="clear" w:color="auto" w:fill="FFFFFF"/>
            </w:rPr>
          </w:rPrChange>
        </w:rPr>
        <w:t>Bioinformatics analysis and drug correlation prediction</w:t>
      </w:r>
    </w:p>
    <w:p w14:paraId="6D77DFAE" w14:textId="77777777" w:rsidR="00A26262" w:rsidRPr="00F5776A" w:rsidRDefault="00A26262">
      <w:pPr>
        <w:jc w:val="both"/>
        <w:rPr>
          <w:ins w:id="765" w:author="Schrodi Lab" w:date="2020-03-18T18:11:00Z"/>
          <w:rFonts w:ascii="Arial" w:eastAsia="Microsoft YaHei" w:hAnsi="Arial" w:cs="Arial"/>
          <w:sz w:val="22"/>
          <w:szCs w:val="22"/>
          <w:shd w:val="clear" w:color="auto" w:fill="FFFFFF"/>
        </w:rPr>
        <w:pPrChange w:id="766" w:author="Schrodi Lab" w:date="2020-03-18T18:12:00Z">
          <w:pPr>
            <w:pStyle w:val="1"/>
            <w:adjustRightInd w:val="0"/>
            <w:snapToGrid w:val="0"/>
            <w:ind w:firstLineChars="0" w:firstLine="0"/>
            <w:jc w:val="both"/>
          </w:pPr>
        </w:pPrChange>
      </w:pPr>
    </w:p>
    <w:p w14:paraId="789EEC3F" w14:textId="4ABB2ED6" w:rsidR="00021F1F" w:rsidRDefault="00E17F99">
      <w:pPr>
        <w:jc w:val="both"/>
        <w:rPr>
          <w:ins w:id="767" w:author="Schrodi Lab" w:date="2020-03-18T21:13:00Z"/>
          <w:rFonts w:ascii="Arial" w:eastAsia="Microsoft YaHei" w:hAnsi="Arial" w:cs="Arial"/>
          <w:sz w:val="22"/>
          <w:szCs w:val="22"/>
          <w:shd w:val="clear" w:color="auto" w:fill="FFFFFF"/>
        </w:rPr>
      </w:pPr>
      <w:r w:rsidRPr="00740968">
        <w:rPr>
          <w:rFonts w:ascii="Arial" w:eastAsia="Microsoft YaHei" w:hAnsi="Arial" w:cs="Arial"/>
          <w:sz w:val="22"/>
          <w:szCs w:val="22"/>
          <w:shd w:val="clear" w:color="auto" w:fill="FFFFFF"/>
          <w:rPrChange w:id="768" w:author="Schrodi Lab" w:date="2020-03-18T18:12:00Z">
            <w:rPr>
              <w:rFonts w:ascii="Times New Roman" w:eastAsia="Microsoft YaHei" w:hAnsi="Times New Roman" w:cs="Times New Roman"/>
              <w:sz w:val="32"/>
              <w:szCs w:val="32"/>
              <w:shd w:val="clear" w:color="auto" w:fill="FFFFFF"/>
            </w:rPr>
          </w:rPrChange>
        </w:rPr>
        <w:t>Molecules and protein tokens in</w:t>
      </w:r>
      <w:ins w:id="769" w:author="Schrodi Lab" w:date="2020-03-18T20:56:00Z">
        <w:r w:rsidR="001253FF">
          <w:rPr>
            <w:rFonts w:ascii="Arial" w:eastAsia="Microsoft YaHei" w:hAnsi="Arial" w:cs="Arial"/>
            <w:sz w:val="22"/>
            <w:szCs w:val="22"/>
            <w:shd w:val="clear" w:color="auto" w:fill="FFFFFF"/>
          </w:rPr>
          <w:t xml:space="preserve"> the</w:t>
        </w:r>
      </w:ins>
      <w:r w:rsidRPr="00740968">
        <w:rPr>
          <w:rFonts w:ascii="Arial" w:eastAsia="Microsoft YaHei" w:hAnsi="Arial" w:cs="Arial"/>
          <w:sz w:val="22"/>
          <w:szCs w:val="22"/>
          <w:shd w:val="clear" w:color="auto" w:fill="FFFFFF"/>
          <w:rPrChange w:id="770" w:author="Schrodi Lab" w:date="2020-03-18T18:12:00Z">
            <w:rPr>
              <w:rFonts w:ascii="Times New Roman" w:eastAsia="Microsoft YaHei" w:hAnsi="Times New Roman" w:cs="Times New Roman"/>
              <w:sz w:val="32"/>
              <w:szCs w:val="32"/>
              <w:shd w:val="clear" w:color="auto" w:fill="FFFFFF"/>
            </w:rPr>
          </w:rPrChange>
        </w:rPr>
        <w:t xml:space="preserve"> top 200 entities</w:t>
      </w:r>
      <w:ins w:id="771"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772" w:author="Schrodi Lab" w:date="2020-03-18T21:02:00Z">
              <w:rPr>
                <w:rFonts w:ascii="Arial" w:eastAsia="Microsoft YaHei" w:hAnsi="Arial" w:cs="Arial"/>
                <w:sz w:val="22"/>
                <w:szCs w:val="22"/>
                <w:shd w:val="clear" w:color="auto" w:fill="FFFFFF"/>
              </w:rPr>
            </w:rPrChange>
          </w:rPr>
          <w:t>why top 200? Not 500?</w:t>
        </w:r>
        <w:r w:rsidR="009F54F9">
          <w:rPr>
            <w:rFonts w:ascii="Arial" w:eastAsia="Microsoft YaHei" w:hAnsi="Arial" w:cs="Arial"/>
            <w:sz w:val="22"/>
            <w:szCs w:val="22"/>
            <w:shd w:val="clear" w:color="auto" w:fill="FFFFFF"/>
          </w:rPr>
          <w:t>)</w:t>
        </w:r>
      </w:ins>
      <w:r w:rsidRPr="00740968">
        <w:rPr>
          <w:rFonts w:ascii="Arial" w:eastAsia="Microsoft YaHei" w:hAnsi="Arial" w:cs="Arial"/>
          <w:sz w:val="22"/>
          <w:szCs w:val="22"/>
          <w:shd w:val="clear" w:color="auto" w:fill="FFFFFF"/>
          <w:rPrChange w:id="773" w:author="Schrodi Lab" w:date="2020-03-18T18:12:00Z">
            <w:rPr>
              <w:rFonts w:ascii="Times New Roman" w:eastAsia="Microsoft YaHei" w:hAnsi="Times New Roman" w:cs="Times New Roman"/>
              <w:sz w:val="32"/>
              <w:szCs w:val="32"/>
              <w:shd w:val="clear" w:color="auto" w:fill="FFFFFF"/>
            </w:rPr>
          </w:rPrChange>
        </w:rPr>
        <w:t xml:space="preserve"> were extracted for enrichment analysis of signaling pathways using direct interaction algorithm of MetaCore</w:t>
      </w:r>
      <w:r w:rsidRPr="00740968">
        <w:rPr>
          <w:rFonts w:ascii="Arial" w:eastAsia="Microsoft YaHei" w:hAnsi="Arial" w:cs="Arial"/>
          <w:sz w:val="22"/>
          <w:szCs w:val="22"/>
          <w:shd w:val="clear" w:color="auto" w:fill="FFFFFF"/>
          <w:vertAlign w:val="superscript"/>
          <w:rPrChange w:id="774" w:author="Schrodi Lab" w:date="2020-03-18T18:12:00Z">
            <w:rPr>
              <w:rFonts w:ascii="Times New Roman" w:eastAsia="Microsoft YaHei" w:hAnsi="Times New Roman" w:cs="Times New Roman"/>
              <w:sz w:val="32"/>
              <w:szCs w:val="32"/>
              <w:shd w:val="clear" w:color="auto" w:fill="FFFFFF"/>
              <w:vertAlign w:val="superscript"/>
            </w:rPr>
          </w:rPrChange>
        </w:rPr>
        <w:t>TM</w:t>
      </w:r>
      <w:r w:rsidRPr="00740968">
        <w:rPr>
          <w:rFonts w:ascii="Arial" w:eastAsia="Microsoft YaHei" w:hAnsi="Arial" w:cs="Arial"/>
          <w:sz w:val="22"/>
          <w:szCs w:val="22"/>
          <w:shd w:val="clear" w:color="auto" w:fill="FFFFFF"/>
          <w:rPrChange w:id="775" w:author="Schrodi Lab" w:date="2020-03-18T18:12:00Z">
            <w:rPr>
              <w:rFonts w:ascii="Times New Roman" w:eastAsia="Microsoft YaHei" w:hAnsi="Times New Roman" w:cs="Times New Roman"/>
              <w:sz w:val="32"/>
              <w:szCs w:val="32"/>
              <w:shd w:val="clear" w:color="auto" w:fill="FFFFFF"/>
            </w:rPr>
          </w:rPrChange>
        </w:rPr>
        <w:t xml:space="preserve"> (Clarivate Analytics) (</w:t>
      </w:r>
      <w:r w:rsidRPr="001253FF">
        <w:rPr>
          <w:rFonts w:ascii="Arial" w:eastAsia="Microsoft YaHei" w:hAnsi="Arial" w:cs="Arial"/>
          <w:sz w:val="22"/>
          <w:szCs w:val="22"/>
          <w:highlight w:val="yellow"/>
          <w:shd w:val="clear" w:color="auto" w:fill="FFFFFF"/>
          <w:rPrChange w:id="776" w:author="Schrodi Lab" w:date="2020-03-18T20:57:00Z">
            <w:rPr>
              <w:rFonts w:ascii="Times New Roman" w:eastAsia="Microsoft YaHei" w:hAnsi="Times New Roman" w:cs="Times New Roman"/>
              <w:sz w:val="32"/>
              <w:szCs w:val="32"/>
              <w:shd w:val="clear" w:color="auto" w:fill="FFFFFF"/>
            </w:rPr>
          </w:rPrChange>
        </w:rPr>
        <w:t>p&lt;0.05</w:t>
      </w:r>
      <w:ins w:id="777" w:author="Schrodi Lab" w:date="2020-03-18T20:56:00Z">
        <w:r w:rsidR="001253FF" w:rsidRPr="001253FF">
          <w:rPr>
            <w:rFonts w:ascii="Arial" w:eastAsia="Microsoft YaHei" w:hAnsi="Arial" w:cs="Arial"/>
            <w:sz w:val="22"/>
            <w:szCs w:val="22"/>
            <w:highlight w:val="yellow"/>
            <w:shd w:val="clear" w:color="auto" w:fill="FFFFFF"/>
            <w:rPrChange w:id="778" w:author="Schrodi Lab" w:date="2020-03-18T20:57:00Z">
              <w:rPr>
                <w:rFonts w:ascii="Arial" w:eastAsia="Microsoft YaHei" w:hAnsi="Arial" w:cs="Arial"/>
                <w:sz w:val="22"/>
                <w:szCs w:val="22"/>
                <w:shd w:val="clear" w:color="auto" w:fill="FFFFFF"/>
              </w:rPr>
            </w:rPrChange>
          </w:rPr>
          <w:t>, here what’s P it is? What kind of test was used to obtain thi</w:t>
        </w:r>
      </w:ins>
      <w:ins w:id="779" w:author="Schrodi Lab" w:date="2020-03-18T20:57:00Z">
        <w:r w:rsidR="001253FF" w:rsidRPr="001253FF">
          <w:rPr>
            <w:rFonts w:ascii="Arial" w:eastAsia="Microsoft YaHei" w:hAnsi="Arial" w:cs="Arial"/>
            <w:sz w:val="22"/>
            <w:szCs w:val="22"/>
            <w:highlight w:val="yellow"/>
            <w:shd w:val="clear" w:color="auto" w:fill="FFFFFF"/>
            <w:rPrChange w:id="780" w:author="Schrodi Lab" w:date="2020-03-18T20:57:00Z">
              <w:rPr>
                <w:rFonts w:ascii="Arial" w:eastAsia="Microsoft YaHei" w:hAnsi="Arial" w:cs="Arial"/>
                <w:sz w:val="22"/>
                <w:szCs w:val="22"/>
                <w:shd w:val="clear" w:color="auto" w:fill="FFFFFF"/>
              </w:rPr>
            </w:rPrChange>
          </w:rPr>
          <w:t>s P-value?</w:t>
        </w:r>
      </w:ins>
      <w:r w:rsidRPr="00740968">
        <w:rPr>
          <w:rFonts w:ascii="Arial" w:eastAsia="Microsoft YaHei" w:hAnsi="Arial" w:cs="Arial"/>
          <w:sz w:val="22"/>
          <w:szCs w:val="22"/>
          <w:shd w:val="clear" w:color="auto" w:fill="FFFFFF"/>
          <w:rPrChange w:id="781" w:author="Schrodi Lab" w:date="2020-03-18T18:12:00Z">
            <w:rPr>
              <w:rFonts w:ascii="Times New Roman" w:eastAsia="Microsoft YaHei" w:hAnsi="Times New Roman" w:cs="Times New Roman"/>
              <w:sz w:val="32"/>
              <w:szCs w:val="32"/>
              <w:shd w:val="clear" w:color="auto" w:fill="FFFFFF"/>
            </w:rPr>
          </w:rPrChange>
        </w:rPr>
        <w:t>). According to the results, pathways were verified in the 21 reported drugs based on host-based treatment strategies using MetaCore database</w:t>
      </w:r>
      <w:del w:id="782" w:author="Schrodi Lab" w:date="2020-03-18T18:43:00Z">
        <w:r w:rsidRPr="00740968" w:rsidDel="00AA02E9">
          <w:rPr>
            <w:rFonts w:ascii="Arial" w:eastAsia="Microsoft YaHei" w:hAnsi="Arial" w:cs="Arial"/>
            <w:sz w:val="22"/>
            <w:szCs w:val="22"/>
            <w:shd w:val="clear" w:color="auto" w:fill="FFFFFF"/>
            <w:rPrChange w:id="783" w:author="Schrodi Lab" w:date="2020-03-18T18:12:00Z">
              <w:rPr>
                <w:rFonts w:ascii="Times New Roman" w:eastAsia="Microsoft YaHei" w:hAnsi="Times New Roman" w:cs="Times New Roman"/>
                <w:sz w:val="32"/>
                <w:szCs w:val="32"/>
                <w:shd w:val="clear" w:color="auto" w:fill="FFFFFF"/>
              </w:rPr>
            </w:rPrChange>
          </w:rPr>
          <w:delText xml:space="preserve">. </w:delText>
        </w:r>
      </w:del>
      <w:r w:rsidR="00D500B8" w:rsidRPr="00740968">
        <w:rPr>
          <w:rFonts w:ascii="Arial" w:hAnsi="Arial" w:cs="Arial"/>
          <w:sz w:val="22"/>
          <w:szCs w:val="22"/>
          <w:rPrChange w:id="784" w:author="Schrodi Lab" w:date="2020-03-18T18:12:00Z">
            <w:rPr/>
          </w:rPrChange>
        </w:rPr>
        <w:fldChar w:fldCharType="begin"/>
      </w:r>
      <w:r w:rsidR="00D500B8" w:rsidRPr="00740968">
        <w:rPr>
          <w:rFonts w:ascii="Arial" w:hAnsi="Arial" w:cs="Arial"/>
          <w:sz w:val="22"/>
          <w:szCs w:val="22"/>
          <w:rPrChange w:id="785" w:author="Schrodi Lab" w:date="2020-03-18T18:12:00Z">
            <w:rPr/>
          </w:rPrChange>
        </w:rPr>
        <w:instrText xml:space="preserve"> HYPERLINK \l "_ENREF_10" \o "Li, 2020 #1414" </w:instrText>
      </w:r>
      <w:r w:rsidR="00D500B8" w:rsidRPr="00740968">
        <w:rPr>
          <w:rFonts w:ascii="Arial" w:hAnsi="Arial" w:cs="Arial"/>
          <w:sz w:val="22"/>
          <w:szCs w:val="22"/>
          <w:rPrChange w:id="786"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sz w:val="22"/>
          <w:szCs w:val="22"/>
          <w:shd w:val="clear" w:color="auto" w:fill="FFFFFF"/>
          <w:rPrChange w:id="787" w:author="Schrodi Lab" w:date="2020-03-18T18:12:00Z">
            <w:rPr>
              <w:rFonts w:ascii="Times New Roman" w:eastAsia="Microsoft YaHei" w:hAnsi="Times New Roman" w:cs="Times New Roman"/>
              <w:sz w:val="32"/>
              <w:szCs w:val="32"/>
              <w:shd w:val="clear" w:color="auto" w:fill="FFFFFF"/>
            </w:rPr>
          </w:rPrChange>
        </w:rPr>
        <w:fldChar w:fldCharType="begin"/>
      </w:r>
      <w:r w:rsidRPr="00740968">
        <w:rPr>
          <w:rFonts w:ascii="Arial" w:eastAsia="Microsoft YaHei" w:hAnsi="Arial" w:cs="Arial"/>
          <w:sz w:val="22"/>
          <w:szCs w:val="22"/>
          <w:shd w:val="clear" w:color="auto" w:fill="FFFFFF"/>
          <w:rPrChange w:id="788" w:author="Schrodi Lab" w:date="2020-03-18T18:12:00Z">
            <w:rPr>
              <w:rFonts w:ascii="Times New Roman" w:eastAsia="Microsoft YaHei" w:hAnsi="Times New Roman" w:cs="Times New Roman"/>
              <w:sz w:val="32"/>
              <w:szCs w:val="32"/>
              <w:shd w:val="clear" w:color="auto" w:fill="FFFFFF"/>
            </w:rPr>
          </w:rPrChange>
        </w:rPr>
        <w:instrText xml:space="preserve"> ADDIN EN.CITE &lt;EndNote&gt;&lt;Cite&gt;&lt;Author&gt;Li&lt;/Author&gt;&lt;Year&gt;2020&lt;/Year&gt;&lt;RecNum&gt;1414&lt;/RecNum&gt;&lt;DisplayText&gt;&lt;style face="superscript"&gt;10&lt;/style&gt;&lt;/DisplayText&gt;&lt;record&gt;&lt;rec-number&gt;1414&lt;/rec-number&gt;&lt;foreign-keys&gt;&lt;key app="EN" db-id="vp9ww0rr7rx0dkedez6pef9bw5xtfxsatrs2"&gt;1414&lt;/key&gt;&lt;/foreign-keys&gt;&lt;ref-type name="Journal Article"&gt;17&lt;/ref-type&gt;&lt;contributors&gt;&lt;authors&gt;&lt;author&gt;Li, G.&lt;/author&gt;&lt;author&gt;De Clercq, E.&lt;/author&gt;&lt;/authors&gt;&lt;/contributors&gt;&lt;titles&gt;&lt;title&gt;Therapeutic options for the 2019 novel coronavirus (2019-nCoV)&lt;/title&gt;&lt;secondary-title&gt;Nat Rev Drug Discov&lt;/secondary-title&gt;&lt;alt-title&gt;Nature reviews. Drug discovery&lt;/alt-title&gt;&lt;/titles&gt;&lt;periodical&gt;&lt;full-title&gt;Nat Rev Drug Discov&lt;/full-title&gt;&lt;abbr-1&gt;Nature reviews. Drug discovery&lt;/abbr-1&gt;&lt;/periodical&gt;&lt;alt-periodical&gt;&lt;full-title&gt;Nat Rev Drug Discov&lt;/full-title&gt;&lt;abbr-1&gt;Nature reviews. Drug discovery&lt;/abbr-1&gt;&lt;/alt-periodical&gt;&lt;pages&gt;149-150&lt;/pages&gt;&lt;volume&gt;19&lt;/volume&gt;&lt;number&gt;3&lt;/number&gt;&lt;dates&gt;&lt;year&gt;2020&lt;/year&gt;&lt;pub-dates&gt;&lt;date&gt;Mar&lt;/date&gt;&lt;/pub-dates&gt;&lt;/dates&gt;&lt;isbn&gt;1474-1784 (Electronic)&amp;#xD;1474-1776 (Linking)&lt;/isbn&gt;&lt;accession-num&gt;32127666&lt;/accession-num&gt;&lt;urls&gt;&lt;related-urls&gt;&lt;url&gt;http://www.ncbi.nlm.nih.gov/pubmed/32127666&lt;/url&gt;&lt;/related-urls&gt;&lt;/urls&gt;&lt;electronic-resource-num&gt;10.1038/d41573-020-00016-0&lt;/electronic-resource-num&gt;&lt;/record&gt;&lt;/Cite&gt;&lt;/EndNote&gt;</w:instrText>
      </w:r>
      <w:r w:rsidRPr="00740968">
        <w:rPr>
          <w:rFonts w:ascii="Arial" w:eastAsia="Microsoft YaHei" w:hAnsi="Arial" w:cs="Arial"/>
          <w:sz w:val="22"/>
          <w:szCs w:val="22"/>
          <w:shd w:val="clear" w:color="auto" w:fill="FFFFFF"/>
          <w:rPrChange w:id="789" w:author="Schrodi Lab" w:date="2020-03-18T18:12:00Z">
            <w:rPr>
              <w:rFonts w:ascii="Times New Roman" w:eastAsia="Microsoft YaHei" w:hAnsi="Times New Roman" w:cs="Times New Roman"/>
              <w:sz w:val="32"/>
              <w:szCs w:val="32"/>
              <w:shd w:val="clear" w:color="auto" w:fill="FFFFFF"/>
            </w:rPr>
          </w:rPrChange>
        </w:rPr>
        <w:fldChar w:fldCharType="separate"/>
      </w:r>
      <w:r w:rsidRPr="00740968">
        <w:rPr>
          <w:rFonts w:ascii="Arial" w:eastAsia="Microsoft YaHei" w:hAnsi="Arial" w:cs="Arial"/>
          <w:noProof/>
          <w:sz w:val="22"/>
          <w:szCs w:val="22"/>
          <w:shd w:val="clear" w:color="auto" w:fill="FFFFFF"/>
          <w:vertAlign w:val="superscript"/>
          <w:rPrChange w:id="790" w:author="Schrodi Lab" w:date="2020-03-18T18:12:00Z">
            <w:rPr>
              <w:rFonts w:ascii="Times New Roman" w:eastAsia="Microsoft YaHei" w:hAnsi="Times New Roman" w:cs="Times New Roman"/>
              <w:noProof/>
              <w:sz w:val="32"/>
              <w:szCs w:val="32"/>
              <w:shd w:val="clear" w:color="auto" w:fill="FFFFFF"/>
              <w:vertAlign w:val="superscript"/>
            </w:rPr>
          </w:rPrChange>
        </w:rPr>
        <w:t>10</w:t>
      </w:r>
      <w:r w:rsidRPr="00740968">
        <w:rPr>
          <w:rFonts w:ascii="Arial" w:eastAsia="Microsoft YaHei" w:hAnsi="Arial" w:cs="Arial"/>
          <w:sz w:val="22"/>
          <w:szCs w:val="22"/>
          <w:shd w:val="clear" w:color="auto" w:fill="FFFFFF"/>
          <w:rPrChange w:id="791" w:author="Schrodi Lab" w:date="2020-03-18T18:12:00Z">
            <w:rPr>
              <w:rFonts w:ascii="Times New Roman" w:eastAsia="Microsoft YaHei" w:hAnsi="Times New Roman" w:cs="Times New Roman"/>
              <w:sz w:val="32"/>
              <w:szCs w:val="32"/>
              <w:shd w:val="clear" w:color="auto" w:fill="FFFFFF"/>
            </w:rPr>
          </w:rPrChange>
        </w:rPr>
        <w:fldChar w:fldCharType="end"/>
      </w:r>
      <w:r w:rsidR="00D500B8" w:rsidRPr="00740968">
        <w:rPr>
          <w:rFonts w:ascii="Arial" w:eastAsia="Microsoft YaHei" w:hAnsi="Arial" w:cs="Arial"/>
          <w:sz w:val="22"/>
          <w:szCs w:val="22"/>
          <w:shd w:val="clear" w:color="auto" w:fill="FFFFFF"/>
          <w:rPrChange w:id="792" w:author="Schrodi Lab" w:date="2020-03-18T18:12:00Z">
            <w:rPr>
              <w:rFonts w:ascii="Times New Roman" w:eastAsia="Microsoft YaHei" w:hAnsi="Times New Roman" w:cs="Times New Roman"/>
              <w:sz w:val="32"/>
              <w:szCs w:val="32"/>
              <w:shd w:val="clear" w:color="auto" w:fill="FFFFFF"/>
            </w:rPr>
          </w:rPrChange>
        </w:rPr>
        <w:fldChar w:fldCharType="end"/>
      </w:r>
      <w:ins w:id="793" w:author="Schrodi Lab" w:date="2020-03-18T18:44:00Z">
        <w:r w:rsidR="00AA02E9">
          <w:rPr>
            <w:rFonts w:ascii="Arial" w:eastAsia="Microsoft YaHei" w:hAnsi="Arial" w:cs="Arial"/>
            <w:sz w:val="22"/>
            <w:szCs w:val="22"/>
            <w:shd w:val="clear" w:color="auto" w:fill="FFFFFF"/>
          </w:rPr>
          <w:t xml:space="preserve">. </w:t>
        </w:r>
      </w:ins>
      <w:r w:rsidRPr="00740968">
        <w:rPr>
          <w:rFonts w:ascii="Arial" w:eastAsia="Microsoft YaHei" w:hAnsi="Arial" w:cs="Arial"/>
          <w:sz w:val="22"/>
          <w:szCs w:val="22"/>
          <w:shd w:val="clear" w:color="auto" w:fill="FFFFFF"/>
          <w:rPrChange w:id="794" w:author="Schrodi Lab" w:date="2020-03-18T18:12:00Z">
            <w:rPr>
              <w:rFonts w:ascii="Times New Roman" w:eastAsia="Microsoft YaHei" w:hAnsi="Times New Roman" w:cs="Times New Roman"/>
              <w:sz w:val="32"/>
              <w:szCs w:val="32"/>
              <w:shd w:val="clear" w:color="auto" w:fill="FFFFFF"/>
            </w:rPr>
          </w:rPrChange>
        </w:rPr>
        <w:t xml:space="preserve">Besides, </w:t>
      </w:r>
      <w:ins w:id="795" w:author="Schrodi Lab" w:date="2020-03-18T21:00:00Z">
        <w:r w:rsidR="00674918">
          <w:rPr>
            <w:rFonts w:ascii="Arial" w:eastAsia="Microsoft YaHei" w:hAnsi="Arial" w:cs="Arial"/>
            <w:sz w:val="22"/>
            <w:szCs w:val="22"/>
            <w:shd w:val="clear" w:color="auto" w:fill="FFFFFF"/>
          </w:rPr>
          <w:t>top 50 pathway</w:t>
        </w:r>
      </w:ins>
      <w:ins w:id="796" w:author="Schrodi Lab" w:date="2020-03-18T21:02:00Z">
        <w:r w:rsidR="009F54F9">
          <w:rPr>
            <w:rFonts w:ascii="Arial" w:eastAsia="Microsoft YaHei" w:hAnsi="Arial" w:cs="Arial"/>
            <w:sz w:val="22"/>
            <w:szCs w:val="22"/>
            <w:shd w:val="clear" w:color="auto" w:fill="FFFFFF"/>
          </w:rPr>
          <w:t xml:space="preserve"> (</w:t>
        </w:r>
        <w:r w:rsidR="009F54F9" w:rsidRPr="009F54F9">
          <w:rPr>
            <w:rFonts w:ascii="Arial" w:eastAsia="Microsoft YaHei" w:hAnsi="Arial" w:cs="Arial"/>
            <w:sz w:val="22"/>
            <w:szCs w:val="22"/>
            <w:highlight w:val="yellow"/>
            <w:shd w:val="clear" w:color="auto" w:fill="FFFFFF"/>
            <w:rPrChange w:id="797" w:author="Schrodi Lab" w:date="2020-03-18T21:03:00Z">
              <w:rPr>
                <w:rFonts w:ascii="Arial" w:eastAsia="Microsoft YaHei" w:hAnsi="Arial" w:cs="Arial"/>
                <w:sz w:val="22"/>
                <w:szCs w:val="22"/>
                <w:shd w:val="clear" w:color="auto" w:fill="FFFFFF"/>
              </w:rPr>
            </w:rPrChange>
          </w:rPr>
          <w:t>why top 50?</w:t>
        </w:r>
        <w:r w:rsidR="009F54F9">
          <w:rPr>
            <w:rFonts w:ascii="Arial" w:eastAsia="Microsoft YaHei" w:hAnsi="Arial" w:cs="Arial"/>
            <w:sz w:val="22"/>
            <w:szCs w:val="22"/>
            <w:shd w:val="clear" w:color="auto" w:fill="FFFFFF"/>
          </w:rPr>
          <w:t>)</w:t>
        </w:r>
      </w:ins>
      <w:ins w:id="798" w:author="Schrodi Lab" w:date="2020-03-18T21:00:00Z">
        <w:r w:rsidR="00674918">
          <w:rPr>
            <w:rFonts w:ascii="Arial" w:eastAsia="Microsoft YaHei" w:hAnsi="Arial" w:cs="Arial"/>
            <w:sz w:val="22"/>
            <w:szCs w:val="22"/>
            <w:shd w:val="clear" w:color="auto" w:fill="FFFFFF"/>
          </w:rPr>
          <w:t xml:space="preserve"> related </w:t>
        </w:r>
      </w:ins>
      <w:del w:id="799" w:author="Schrodi Lab" w:date="2020-03-18T21:00:00Z">
        <w:r w:rsidRPr="00740968" w:rsidDel="00674918">
          <w:rPr>
            <w:rFonts w:ascii="Arial" w:eastAsia="Microsoft YaHei" w:hAnsi="Arial" w:cs="Arial"/>
            <w:sz w:val="22"/>
            <w:szCs w:val="22"/>
            <w:shd w:val="clear" w:color="auto" w:fill="FFFFFF"/>
            <w:rPrChange w:id="800" w:author="Schrodi Lab" w:date="2020-03-18T18:12:00Z">
              <w:rPr>
                <w:rFonts w:ascii="Times New Roman" w:eastAsia="Microsoft YaHei" w:hAnsi="Times New Roman" w:cs="Times New Roman"/>
                <w:sz w:val="32"/>
                <w:szCs w:val="32"/>
                <w:shd w:val="clear" w:color="auto" w:fill="FFFFFF"/>
              </w:rPr>
            </w:rPrChange>
          </w:rPr>
          <w:delText>current available</w:delText>
        </w:r>
      </w:del>
      <w:ins w:id="801" w:author="Schrodi Lab" w:date="2020-03-18T21:00:00Z">
        <w:r w:rsidR="00674918">
          <w:rPr>
            <w:rFonts w:ascii="Arial" w:eastAsia="Microsoft YaHei" w:hAnsi="Arial" w:cs="Arial"/>
            <w:sz w:val="22"/>
            <w:szCs w:val="22"/>
            <w:shd w:val="clear" w:color="auto" w:fill="FFFFFF"/>
          </w:rPr>
          <w:t>MetaCore collected</w:t>
        </w:r>
      </w:ins>
      <w:r w:rsidRPr="00740968">
        <w:rPr>
          <w:rFonts w:ascii="Arial" w:eastAsia="Microsoft YaHei" w:hAnsi="Arial" w:cs="Arial"/>
          <w:sz w:val="22"/>
          <w:szCs w:val="22"/>
          <w:shd w:val="clear" w:color="auto" w:fill="FFFFFF"/>
          <w:rPrChange w:id="802" w:author="Schrodi Lab" w:date="2020-03-18T18:12:00Z">
            <w:rPr>
              <w:rFonts w:ascii="Times New Roman" w:eastAsia="Microsoft YaHei" w:hAnsi="Times New Roman" w:cs="Times New Roman"/>
              <w:sz w:val="32"/>
              <w:szCs w:val="32"/>
              <w:shd w:val="clear" w:color="auto" w:fill="FFFFFF"/>
            </w:rPr>
          </w:rPrChange>
        </w:rPr>
        <w:t xml:space="preserve"> drugs</w:t>
      </w:r>
      <w:del w:id="803" w:author="Schrodi Lab" w:date="2020-03-18T20:59:00Z">
        <w:r w:rsidRPr="00740968" w:rsidDel="00674918">
          <w:rPr>
            <w:rFonts w:ascii="Arial" w:eastAsia="Microsoft YaHei" w:hAnsi="Arial" w:cs="Arial"/>
            <w:sz w:val="22"/>
            <w:szCs w:val="22"/>
            <w:shd w:val="clear" w:color="auto" w:fill="FFFFFF"/>
            <w:rPrChange w:id="804" w:author="Schrodi Lab" w:date="2020-03-18T18:12:00Z">
              <w:rPr>
                <w:rFonts w:ascii="Times New Roman" w:eastAsia="Microsoft YaHei" w:hAnsi="Times New Roman" w:cs="Times New Roman"/>
                <w:sz w:val="32"/>
                <w:szCs w:val="32"/>
                <w:shd w:val="clear" w:color="auto" w:fill="FFFFFF"/>
              </w:rPr>
            </w:rPrChange>
          </w:rPr>
          <w:delText xml:space="preserve"> </w:delText>
        </w:r>
      </w:del>
      <w:del w:id="805" w:author="Schrodi Lab" w:date="2020-03-18T21:00:00Z">
        <w:r w:rsidRPr="00740968" w:rsidDel="00674918">
          <w:rPr>
            <w:rFonts w:ascii="Arial" w:eastAsia="Microsoft YaHei" w:hAnsi="Arial" w:cs="Arial"/>
            <w:sz w:val="22"/>
            <w:szCs w:val="22"/>
            <w:shd w:val="clear" w:color="auto" w:fill="FFFFFF"/>
            <w:rPrChange w:id="806" w:author="Schrodi Lab" w:date="2020-03-18T18:12:00Z">
              <w:rPr>
                <w:rFonts w:ascii="Times New Roman" w:eastAsia="Microsoft YaHei" w:hAnsi="Times New Roman" w:cs="Times New Roman"/>
                <w:sz w:val="32"/>
                <w:szCs w:val="32"/>
                <w:shd w:val="clear" w:color="auto" w:fill="FFFFFF"/>
              </w:rPr>
            </w:rPrChange>
          </w:rPr>
          <w:delText>related to the calculated top 50 pathways</w:delText>
        </w:r>
      </w:del>
      <w:r w:rsidRPr="00740968">
        <w:rPr>
          <w:rFonts w:ascii="Arial" w:eastAsia="Microsoft YaHei" w:hAnsi="Arial" w:cs="Arial"/>
          <w:sz w:val="22"/>
          <w:szCs w:val="22"/>
          <w:shd w:val="clear" w:color="auto" w:fill="FFFFFF"/>
          <w:rPrChange w:id="807" w:author="Schrodi Lab" w:date="2020-03-18T18:12:00Z">
            <w:rPr>
              <w:rFonts w:ascii="Times New Roman" w:eastAsia="Microsoft YaHei" w:hAnsi="Times New Roman" w:cs="Times New Roman"/>
              <w:sz w:val="32"/>
              <w:szCs w:val="32"/>
              <w:shd w:val="clear" w:color="auto" w:fill="FFFFFF"/>
            </w:rPr>
          </w:rPrChange>
        </w:rPr>
        <w:t xml:space="preserve"> were summarized</w:t>
      </w:r>
      <w:del w:id="808" w:author="Schrodi Lab" w:date="2020-03-18T21:00:00Z">
        <w:r w:rsidRPr="00740968" w:rsidDel="00674918">
          <w:rPr>
            <w:rFonts w:ascii="Arial" w:eastAsia="Microsoft YaHei" w:hAnsi="Arial" w:cs="Arial"/>
            <w:sz w:val="22"/>
            <w:szCs w:val="22"/>
            <w:shd w:val="clear" w:color="auto" w:fill="FFFFFF"/>
            <w:rPrChange w:id="809" w:author="Schrodi Lab" w:date="2020-03-18T18:12:00Z">
              <w:rPr>
                <w:rFonts w:ascii="Times New Roman" w:eastAsia="Microsoft YaHei" w:hAnsi="Times New Roman" w:cs="Times New Roman"/>
                <w:sz w:val="32"/>
                <w:szCs w:val="32"/>
                <w:shd w:val="clear" w:color="auto" w:fill="FFFFFF"/>
              </w:rPr>
            </w:rPrChange>
          </w:rPr>
          <w:delText xml:space="preserve"> </w:delText>
        </w:r>
      </w:del>
      <w:ins w:id="810" w:author="Schrodi Lab" w:date="2020-03-18T21:00:00Z">
        <w:r w:rsidR="00674918">
          <w:rPr>
            <w:rFonts w:ascii="Arial" w:eastAsia="Microsoft YaHei" w:hAnsi="Arial" w:cs="Arial"/>
            <w:sz w:val="22"/>
            <w:szCs w:val="22"/>
            <w:shd w:val="clear" w:color="auto" w:fill="FFFFFF"/>
          </w:rPr>
          <w:t xml:space="preserve"> </w:t>
        </w:r>
      </w:ins>
      <w:ins w:id="811" w:author="Schrodi Lab" w:date="2020-03-18T21:01:00Z">
        <w:r w:rsidR="00674918">
          <w:rPr>
            <w:rFonts w:ascii="Arial" w:eastAsia="Microsoft YaHei" w:hAnsi="Arial" w:cs="Arial"/>
            <w:sz w:val="22"/>
            <w:szCs w:val="22"/>
            <w:shd w:val="clear" w:color="auto" w:fill="FFFFFF"/>
          </w:rPr>
          <w:t xml:space="preserve">to support further clinical trials. </w:t>
        </w:r>
      </w:ins>
      <w:del w:id="812" w:author="Schrodi Lab" w:date="2020-03-18T21:00:00Z">
        <w:r w:rsidRPr="00740968" w:rsidDel="00674918">
          <w:rPr>
            <w:rFonts w:ascii="Arial" w:eastAsia="Microsoft YaHei" w:hAnsi="Arial" w:cs="Arial"/>
            <w:sz w:val="22"/>
            <w:szCs w:val="22"/>
            <w:shd w:val="clear" w:color="auto" w:fill="FFFFFF"/>
            <w:rPrChange w:id="813" w:author="Schrodi Lab" w:date="2020-03-18T18:12:00Z">
              <w:rPr>
                <w:rFonts w:ascii="Times New Roman" w:eastAsia="Microsoft YaHei" w:hAnsi="Times New Roman" w:cs="Times New Roman"/>
                <w:sz w:val="32"/>
                <w:szCs w:val="32"/>
                <w:shd w:val="clear" w:color="auto" w:fill="FFFFFF"/>
              </w:rPr>
            </w:rPrChange>
          </w:rPr>
          <w:delText>using MetaCore</w:delText>
        </w:r>
      </w:del>
      <w:del w:id="814" w:author="Schrodi Lab" w:date="2020-03-18T21:01:00Z">
        <w:r w:rsidRPr="00740968" w:rsidDel="00674918">
          <w:rPr>
            <w:rFonts w:ascii="Arial" w:eastAsia="Microsoft YaHei" w:hAnsi="Arial" w:cs="Arial"/>
            <w:sz w:val="22"/>
            <w:szCs w:val="22"/>
            <w:shd w:val="clear" w:color="auto" w:fill="FFFFFF"/>
            <w:rPrChange w:id="815" w:author="Schrodi Lab" w:date="2020-03-18T18:12:00Z">
              <w:rPr>
                <w:rFonts w:ascii="Times New Roman" w:eastAsia="Microsoft YaHei" w:hAnsi="Times New Roman" w:cs="Times New Roman"/>
                <w:sz w:val="32"/>
                <w:szCs w:val="32"/>
                <w:shd w:val="clear" w:color="auto" w:fill="FFFFFF"/>
              </w:rPr>
            </w:rPrChange>
          </w:rPr>
          <w:delText>.</w:delText>
        </w:r>
      </w:del>
    </w:p>
    <w:p w14:paraId="0A009A77" w14:textId="54328F16" w:rsidR="009B4DAC" w:rsidRDefault="009B4DAC">
      <w:pPr>
        <w:jc w:val="both"/>
        <w:rPr>
          <w:ins w:id="816" w:author="Schrodi Lab" w:date="2020-03-18T21:13:00Z"/>
          <w:rFonts w:ascii="Arial" w:eastAsia="Microsoft YaHei" w:hAnsi="Arial" w:cs="Arial"/>
          <w:sz w:val="22"/>
          <w:szCs w:val="22"/>
          <w:shd w:val="clear" w:color="auto" w:fill="FFFFFF"/>
        </w:rPr>
      </w:pPr>
    </w:p>
    <w:p w14:paraId="32A82040" w14:textId="743F8563" w:rsidR="009B4DAC" w:rsidRDefault="009B4DAC">
      <w:pPr>
        <w:jc w:val="both"/>
        <w:rPr>
          <w:ins w:id="817" w:author="Schrodi Lab" w:date="2020-03-18T21:13:00Z"/>
          <w:rFonts w:ascii="Arial" w:eastAsia="Microsoft YaHei" w:hAnsi="Arial" w:cs="Arial"/>
          <w:sz w:val="22"/>
          <w:szCs w:val="22"/>
          <w:shd w:val="clear" w:color="auto" w:fill="FFFFFF"/>
        </w:rPr>
      </w:pPr>
      <w:ins w:id="818" w:author="Schrodi Lab" w:date="2020-03-18T21:13:00Z">
        <w:r>
          <w:rPr>
            <w:rFonts w:ascii="Arial" w:eastAsia="Microsoft YaHei" w:hAnsi="Arial" w:cs="Arial"/>
            <w:sz w:val="22"/>
            <w:szCs w:val="22"/>
            <w:shd w:val="clear" w:color="auto" w:fill="FFFFFF"/>
          </w:rPr>
          <w:t>Statistical analysis</w:t>
        </w:r>
      </w:ins>
    </w:p>
    <w:p w14:paraId="43ED164F" w14:textId="28E7FD9E" w:rsidR="009B4DAC" w:rsidRPr="00740968" w:rsidRDefault="009B4DAC">
      <w:pPr>
        <w:jc w:val="both"/>
        <w:rPr>
          <w:rFonts w:ascii="Arial" w:eastAsia="Microsoft YaHei" w:hAnsi="Arial" w:cs="Arial"/>
          <w:sz w:val="22"/>
          <w:szCs w:val="22"/>
          <w:shd w:val="clear" w:color="auto" w:fill="FFFFFF"/>
          <w:rPrChange w:id="819" w:author="Schrodi Lab" w:date="2020-03-18T18:12:00Z">
            <w:rPr>
              <w:rFonts w:ascii="Times New Roman" w:eastAsia="Microsoft YaHei" w:hAnsi="Times New Roman" w:cs="Times New Roman"/>
              <w:sz w:val="32"/>
              <w:szCs w:val="32"/>
              <w:shd w:val="clear" w:color="auto" w:fill="FFFFFF"/>
            </w:rPr>
          </w:rPrChange>
        </w:rPr>
        <w:pPrChange w:id="820" w:author="Schrodi Lab" w:date="2020-03-18T18:12:00Z">
          <w:pPr>
            <w:pStyle w:val="1"/>
            <w:adjustRightInd w:val="0"/>
            <w:snapToGrid w:val="0"/>
            <w:spacing w:line="360" w:lineRule="auto"/>
            <w:ind w:firstLine="440"/>
            <w:jc w:val="both"/>
          </w:pPr>
        </w:pPrChange>
      </w:pPr>
      <w:ins w:id="821" w:author="Schrodi Lab" w:date="2020-03-18T21:13:00Z">
        <w:r w:rsidRPr="00631DEA">
          <w:rPr>
            <w:rFonts w:ascii="Arial" w:eastAsia="Microsoft YaHei" w:hAnsi="Arial" w:cs="Arial"/>
            <w:sz w:val="22"/>
            <w:szCs w:val="22"/>
            <w:highlight w:val="yellow"/>
            <w:shd w:val="clear" w:color="auto" w:fill="FFFFFF"/>
            <w:rPrChange w:id="822" w:author="Schrodi Lab" w:date="2020-03-18T21:14:00Z">
              <w:rPr>
                <w:rFonts w:ascii="Arial" w:eastAsia="Microsoft YaHei" w:hAnsi="Arial" w:cs="Arial"/>
                <w:sz w:val="22"/>
                <w:szCs w:val="22"/>
                <w:shd w:val="clear" w:color="auto" w:fill="FFFFFF"/>
              </w:rPr>
            </w:rPrChange>
          </w:rPr>
          <w:lastRenderedPageBreak/>
          <w:t xml:space="preserve">Describe all the P-values here and which software were used to </w:t>
        </w:r>
      </w:ins>
      <w:ins w:id="823" w:author="Schrodi Lab" w:date="2020-03-18T21:14:00Z">
        <w:r w:rsidRPr="00631DEA">
          <w:rPr>
            <w:rFonts w:ascii="Arial" w:eastAsia="Microsoft YaHei" w:hAnsi="Arial" w:cs="Arial"/>
            <w:sz w:val="22"/>
            <w:szCs w:val="22"/>
            <w:highlight w:val="yellow"/>
            <w:shd w:val="clear" w:color="auto" w:fill="FFFFFF"/>
            <w:rPrChange w:id="824" w:author="Schrodi Lab" w:date="2020-03-18T21:14:00Z">
              <w:rPr>
                <w:rFonts w:ascii="Arial" w:eastAsia="Microsoft YaHei" w:hAnsi="Arial" w:cs="Arial"/>
                <w:sz w:val="22"/>
                <w:szCs w:val="22"/>
                <w:shd w:val="clear" w:color="auto" w:fill="FFFFFF"/>
              </w:rPr>
            </w:rPrChange>
          </w:rPr>
          <w:t>conduct these tests, R or SPSS or what?</w:t>
        </w:r>
        <w:r>
          <w:rPr>
            <w:rFonts w:ascii="Arial" w:eastAsia="Microsoft YaHei" w:hAnsi="Arial" w:cs="Arial"/>
            <w:sz w:val="22"/>
            <w:szCs w:val="22"/>
            <w:shd w:val="clear" w:color="auto" w:fill="FFFFFF"/>
          </w:rPr>
          <w:t xml:space="preserve"> </w:t>
        </w:r>
      </w:ins>
    </w:p>
    <w:p w14:paraId="03DA2D9E" w14:textId="188D8BBC" w:rsidR="00021F1F" w:rsidRDefault="00021F1F">
      <w:pPr>
        <w:jc w:val="both"/>
        <w:rPr>
          <w:ins w:id="825" w:author="Schrodi Lab" w:date="2020-03-18T21:02:00Z"/>
          <w:rFonts w:ascii="Arial" w:eastAsia="Microsoft YaHei" w:hAnsi="Arial" w:cs="Arial"/>
          <w:sz w:val="22"/>
          <w:szCs w:val="22"/>
          <w:shd w:val="clear" w:color="auto" w:fill="FFFFFF"/>
        </w:rPr>
      </w:pPr>
    </w:p>
    <w:p w14:paraId="09366359" w14:textId="2CA8E1D6" w:rsidR="009F54F9" w:rsidRDefault="009F54F9">
      <w:pPr>
        <w:jc w:val="both"/>
        <w:rPr>
          <w:ins w:id="826" w:author="Schrodi Lab" w:date="2020-03-18T21:02:00Z"/>
          <w:rFonts w:ascii="Arial" w:eastAsia="Microsoft YaHei" w:hAnsi="Arial" w:cs="Arial"/>
          <w:sz w:val="22"/>
          <w:szCs w:val="22"/>
          <w:shd w:val="clear" w:color="auto" w:fill="FFFFFF"/>
        </w:rPr>
      </w:pPr>
    </w:p>
    <w:p w14:paraId="0FFE5FAB" w14:textId="6B3DF8CF" w:rsidR="009F54F9" w:rsidRPr="00740968" w:rsidDel="00334D1F" w:rsidRDefault="009F54F9">
      <w:pPr>
        <w:jc w:val="both"/>
        <w:rPr>
          <w:del w:id="827" w:author="Schrodi Lab" w:date="2020-03-18T21:03:00Z"/>
          <w:rFonts w:ascii="Arial" w:eastAsia="Microsoft YaHei" w:hAnsi="Arial" w:cs="Arial"/>
          <w:sz w:val="22"/>
          <w:szCs w:val="22"/>
          <w:shd w:val="clear" w:color="auto" w:fill="FFFFFF"/>
          <w:rPrChange w:id="828" w:author="Schrodi Lab" w:date="2020-03-18T18:12:00Z">
            <w:rPr>
              <w:del w:id="829" w:author="Schrodi Lab" w:date="2020-03-18T21:03:00Z"/>
              <w:rFonts w:ascii="Times New Roman" w:eastAsia="Microsoft YaHei" w:hAnsi="Times New Roman" w:cs="Times New Roman"/>
              <w:b/>
              <w:bCs/>
              <w:sz w:val="32"/>
              <w:szCs w:val="32"/>
              <w:shd w:val="clear" w:color="auto" w:fill="FFFFFF"/>
            </w:rPr>
          </w:rPrChange>
        </w:rPr>
        <w:pPrChange w:id="830" w:author="Schrodi Lab" w:date="2020-03-18T18:12:00Z">
          <w:pPr>
            <w:pStyle w:val="1"/>
            <w:adjustRightInd w:val="0"/>
            <w:snapToGrid w:val="0"/>
            <w:spacing w:line="360" w:lineRule="auto"/>
            <w:ind w:firstLine="640"/>
            <w:jc w:val="both"/>
          </w:pPr>
        </w:pPrChange>
      </w:pPr>
    </w:p>
    <w:p w14:paraId="6414BC45" w14:textId="359CD885" w:rsidR="00021F1F" w:rsidRPr="00474C8A" w:rsidRDefault="00E17F99">
      <w:pPr>
        <w:jc w:val="both"/>
        <w:rPr>
          <w:ins w:id="831" w:author="Schrodi Lab" w:date="2020-03-18T18:02:00Z"/>
          <w:rFonts w:ascii="Arial" w:hAnsi="Arial" w:cs="Arial"/>
          <w:b/>
          <w:bCs/>
          <w:sz w:val="22"/>
          <w:szCs w:val="22"/>
        </w:rPr>
        <w:pPrChange w:id="832" w:author="Schrodi Lab" w:date="2020-03-18T18:12:00Z">
          <w:pPr>
            <w:adjustRightInd w:val="0"/>
            <w:snapToGrid w:val="0"/>
            <w:spacing w:line="360" w:lineRule="auto"/>
            <w:jc w:val="both"/>
          </w:pPr>
        </w:pPrChange>
      </w:pPr>
      <w:r w:rsidRPr="005B0185">
        <w:rPr>
          <w:rFonts w:ascii="Arial" w:hAnsi="Arial" w:cs="Arial"/>
          <w:b/>
          <w:bCs/>
          <w:sz w:val="22"/>
          <w:szCs w:val="22"/>
          <w:rPrChange w:id="833" w:author="Schrodi Lab" w:date="2020-03-18T18:15:00Z">
            <w:rPr>
              <w:rFonts w:ascii="Times New Roman" w:hAnsi="Times New Roman" w:cs="Times New Roman"/>
              <w:b/>
              <w:bCs/>
              <w:sz w:val="32"/>
              <w:szCs w:val="32"/>
            </w:rPr>
          </w:rPrChange>
        </w:rPr>
        <w:t>Results</w:t>
      </w:r>
    </w:p>
    <w:p w14:paraId="5D2B379D" w14:textId="5E015EF2" w:rsidR="00C501EB" w:rsidRPr="00F5776A" w:rsidDel="00C501EB" w:rsidRDefault="00C501EB">
      <w:pPr>
        <w:jc w:val="both"/>
        <w:rPr>
          <w:del w:id="834" w:author="Schrodi Lab" w:date="2020-03-18T18:02:00Z"/>
          <w:rFonts w:ascii="Arial" w:hAnsi="Arial" w:cs="Arial"/>
          <w:sz w:val="22"/>
          <w:szCs w:val="22"/>
        </w:rPr>
        <w:pPrChange w:id="835" w:author="Schrodi Lab" w:date="2020-03-18T18:12:00Z">
          <w:pPr>
            <w:pStyle w:val="2"/>
            <w:adjustRightInd w:val="0"/>
            <w:snapToGrid w:val="0"/>
            <w:spacing w:line="360" w:lineRule="auto"/>
            <w:ind w:firstLineChars="0" w:firstLine="0"/>
            <w:jc w:val="both"/>
          </w:pPr>
        </w:pPrChange>
      </w:pPr>
    </w:p>
    <w:p w14:paraId="75A44CBE" w14:textId="77777777" w:rsidR="00C501EB" w:rsidRPr="00740968" w:rsidRDefault="00C501EB">
      <w:pPr>
        <w:jc w:val="both"/>
        <w:rPr>
          <w:ins w:id="836" w:author="Schrodi Lab" w:date="2020-03-18T18:02:00Z"/>
          <w:rFonts w:ascii="Arial" w:hAnsi="Arial" w:cs="Arial"/>
          <w:sz w:val="22"/>
          <w:szCs w:val="22"/>
          <w:rPrChange w:id="837" w:author="Schrodi Lab" w:date="2020-03-18T18:12:00Z">
            <w:rPr>
              <w:ins w:id="838" w:author="Schrodi Lab" w:date="2020-03-18T18:02:00Z"/>
              <w:rFonts w:ascii="Times New Roman" w:hAnsi="Times New Roman" w:cs="Times New Roman"/>
              <w:b/>
              <w:bCs/>
              <w:sz w:val="32"/>
              <w:szCs w:val="32"/>
            </w:rPr>
          </w:rPrChange>
        </w:rPr>
        <w:pPrChange w:id="839" w:author="Schrodi Lab" w:date="2020-03-18T18:12:00Z">
          <w:pPr>
            <w:adjustRightInd w:val="0"/>
            <w:snapToGrid w:val="0"/>
            <w:spacing w:line="360" w:lineRule="auto"/>
            <w:jc w:val="both"/>
          </w:pPr>
        </w:pPrChange>
      </w:pPr>
    </w:p>
    <w:p w14:paraId="0A8793E9" w14:textId="77777777" w:rsidR="00021F1F" w:rsidRPr="005B0185" w:rsidRDefault="00E17F99">
      <w:pPr>
        <w:jc w:val="both"/>
        <w:rPr>
          <w:rFonts w:ascii="Arial" w:hAnsi="Arial" w:cs="Arial"/>
          <w:b/>
          <w:bCs/>
          <w:sz w:val="22"/>
          <w:szCs w:val="22"/>
          <w:rPrChange w:id="840" w:author="Schrodi Lab" w:date="2020-03-18T18:15:00Z">
            <w:rPr>
              <w:rFonts w:ascii="Times New Roman" w:hAnsi="Times New Roman" w:cs="Times New Roman"/>
              <w:sz w:val="32"/>
              <w:szCs w:val="32"/>
            </w:rPr>
          </w:rPrChange>
        </w:rPr>
        <w:pPrChange w:id="841" w:author="Schrodi Lab" w:date="2020-03-18T18:12:00Z">
          <w:pPr>
            <w:pStyle w:val="2"/>
            <w:numPr>
              <w:numId w:val="2"/>
            </w:numPr>
            <w:adjustRightInd w:val="0"/>
            <w:snapToGrid w:val="0"/>
            <w:spacing w:line="360" w:lineRule="auto"/>
            <w:ind w:firstLineChars="0" w:firstLine="0"/>
            <w:jc w:val="both"/>
          </w:pPr>
        </w:pPrChange>
      </w:pPr>
      <w:r w:rsidRPr="005B0185">
        <w:rPr>
          <w:rFonts w:ascii="Arial" w:hAnsi="Arial" w:cs="Arial"/>
          <w:b/>
          <w:bCs/>
          <w:sz w:val="22"/>
          <w:szCs w:val="22"/>
          <w:rPrChange w:id="842" w:author="Schrodi Lab" w:date="2020-03-18T18:15:00Z">
            <w:rPr>
              <w:rFonts w:ascii="Times New Roman" w:hAnsi="Times New Roman" w:cs="Times New Roman"/>
              <w:sz w:val="32"/>
              <w:szCs w:val="32"/>
            </w:rPr>
          </w:rPrChange>
        </w:rPr>
        <w:t>Vector Construction and Optimization of Entity Correlation Calculation</w:t>
      </w:r>
    </w:p>
    <w:p w14:paraId="7CD3DF6F" w14:textId="77777777" w:rsidR="00C501EB" w:rsidRPr="00F5776A" w:rsidRDefault="00C501EB">
      <w:pPr>
        <w:jc w:val="both"/>
        <w:rPr>
          <w:ins w:id="843" w:author="Schrodi Lab" w:date="2020-03-18T18:02:00Z"/>
          <w:rFonts w:ascii="Arial" w:hAnsi="Arial" w:cs="Arial"/>
          <w:sz w:val="22"/>
          <w:szCs w:val="22"/>
        </w:rPr>
        <w:pPrChange w:id="844" w:author="Schrodi Lab" w:date="2020-03-18T18:12:00Z">
          <w:pPr>
            <w:pStyle w:val="1"/>
            <w:adjustRightInd w:val="0"/>
            <w:snapToGrid w:val="0"/>
            <w:spacing w:line="360" w:lineRule="auto"/>
            <w:ind w:firstLine="440"/>
            <w:jc w:val="both"/>
          </w:pPr>
        </w:pPrChange>
      </w:pPr>
    </w:p>
    <w:p w14:paraId="0E421A41" w14:textId="48CC405A" w:rsidR="00021F1F" w:rsidRPr="00740968" w:rsidDel="00A364FD" w:rsidRDefault="00A364FD">
      <w:pPr>
        <w:jc w:val="both"/>
        <w:rPr>
          <w:del w:id="845" w:author="Schrodi Lab" w:date="2020-03-18T21:11:00Z"/>
          <w:rFonts w:ascii="Arial" w:hAnsi="Arial" w:cs="Arial"/>
          <w:sz w:val="22"/>
          <w:szCs w:val="22"/>
          <w:rPrChange w:id="846" w:author="Schrodi Lab" w:date="2020-03-18T18:12:00Z">
            <w:rPr>
              <w:del w:id="847" w:author="Schrodi Lab" w:date="2020-03-18T21:11:00Z"/>
              <w:rFonts w:ascii="Times New Roman" w:hAnsi="Times New Roman" w:cs="Times New Roman"/>
              <w:sz w:val="32"/>
              <w:szCs w:val="32"/>
            </w:rPr>
          </w:rPrChange>
        </w:rPr>
        <w:pPrChange w:id="848" w:author="Schrodi Lab" w:date="2020-03-18T18:12:00Z">
          <w:pPr>
            <w:pStyle w:val="1"/>
            <w:adjustRightInd w:val="0"/>
            <w:snapToGrid w:val="0"/>
            <w:spacing w:line="360" w:lineRule="auto"/>
            <w:ind w:firstLine="440"/>
            <w:jc w:val="both"/>
          </w:pPr>
        </w:pPrChange>
      </w:pPr>
      <w:ins w:id="849" w:author="Schrodi Lab" w:date="2020-03-18T21:04:00Z">
        <w:r>
          <w:rPr>
            <w:rFonts w:ascii="Arial" w:hAnsi="Arial" w:cs="Arial"/>
            <w:sz w:val="22"/>
            <w:szCs w:val="22"/>
          </w:rPr>
          <w:t xml:space="preserve">We received a </w:t>
        </w:r>
      </w:ins>
      <w:del w:id="850" w:author="Schrodi Lab" w:date="2020-03-18T21:04:00Z">
        <w:r w:rsidR="00E17F99" w:rsidRPr="00740968" w:rsidDel="00A364FD">
          <w:rPr>
            <w:rFonts w:ascii="Arial" w:hAnsi="Arial" w:cs="Arial"/>
            <w:sz w:val="22"/>
            <w:szCs w:val="22"/>
            <w:rPrChange w:id="851" w:author="Schrodi Lab" w:date="2020-03-18T18:12:00Z">
              <w:rPr>
                <w:rFonts w:ascii="Times New Roman" w:hAnsi="Times New Roman" w:cs="Times New Roman"/>
                <w:sz w:val="32"/>
                <w:szCs w:val="32"/>
              </w:rPr>
            </w:rPrChange>
          </w:rPr>
          <w:delText xml:space="preserve">A </w:delText>
        </w:r>
      </w:del>
      <w:r w:rsidR="00E17F99" w:rsidRPr="00740968">
        <w:rPr>
          <w:rFonts w:ascii="Arial" w:hAnsi="Arial" w:cs="Arial"/>
          <w:sz w:val="22"/>
          <w:szCs w:val="22"/>
          <w:rPrChange w:id="852" w:author="Schrodi Lab" w:date="2020-03-18T18:12:00Z">
            <w:rPr>
              <w:rFonts w:ascii="Times New Roman" w:hAnsi="Times New Roman" w:cs="Times New Roman"/>
              <w:sz w:val="32"/>
              <w:szCs w:val="32"/>
            </w:rPr>
          </w:rPrChange>
        </w:rPr>
        <w:t>total of 1</w:t>
      </w:r>
      <w:ins w:id="853"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854" w:author="Schrodi Lab" w:date="2020-03-18T18:12:00Z">
            <w:rPr>
              <w:rFonts w:ascii="Times New Roman" w:hAnsi="Times New Roman" w:cs="Times New Roman"/>
              <w:sz w:val="32"/>
              <w:szCs w:val="32"/>
            </w:rPr>
          </w:rPrChange>
        </w:rPr>
        <w:t xml:space="preserve">025 papers related to </w:t>
      </w:r>
      <w:del w:id="855" w:author="Schrodi Lab" w:date="2020-03-18T18:06:00Z">
        <w:r w:rsidR="00E17F99" w:rsidRPr="00740968" w:rsidDel="00D04047">
          <w:rPr>
            <w:rFonts w:ascii="Arial" w:hAnsi="Arial" w:cs="Arial"/>
            <w:sz w:val="22"/>
            <w:szCs w:val="22"/>
            <w:rPrChange w:id="856" w:author="Schrodi Lab" w:date="2020-03-18T18:12:00Z">
              <w:rPr>
                <w:rFonts w:ascii="Times New Roman" w:hAnsi="Times New Roman" w:cs="Times New Roman"/>
                <w:sz w:val="32"/>
                <w:szCs w:val="32"/>
              </w:rPr>
            </w:rPrChange>
          </w:rPr>
          <w:delText>TMPRSS</w:delText>
        </w:r>
      </w:del>
      <w:ins w:id="857"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858" w:author="Schrodi Lab" w:date="2020-03-18T18:12:00Z">
            <w:rPr>
              <w:rFonts w:ascii="Times New Roman" w:hAnsi="Times New Roman" w:cs="Times New Roman"/>
              <w:sz w:val="32"/>
              <w:szCs w:val="32"/>
            </w:rPr>
          </w:rPrChange>
        </w:rPr>
        <w:t>2 and 1</w:t>
      </w:r>
      <w:ins w:id="859" w:author="Schrodi Lab" w:date="2020-03-18T18:08:00Z">
        <w:r w:rsidR="00DB76BA" w:rsidRPr="00F5776A">
          <w:rPr>
            <w:rFonts w:ascii="Arial" w:hAnsi="Arial" w:cs="Arial"/>
            <w:sz w:val="22"/>
            <w:szCs w:val="22"/>
          </w:rPr>
          <w:t>,</w:t>
        </w:r>
      </w:ins>
      <w:r w:rsidR="00E17F99" w:rsidRPr="00740968">
        <w:rPr>
          <w:rFonts w:ascii="Arial" w:hAnsi="Arial" w:cs="Arial"/>
          <w:sz w:val="22"/>
          <w:szCs w:val="22"/>
          <w:rPrChange w:id="860" w:author="Schrodi Lab" w:date="2020-03-18T18:12:00Z">
            <w:rPr>
              <w:rFonts w:ascii="Times New Roman" w:hAnsi="Times New Roman" w:cs="Times New Roman"/>
              <w:sz w:val="32"/>
              <w:szCs w:val="32"/>
            </w:rPr>
          </w:rPrChange>
        </w:rPr>
        <w:t xml:space="preserve">912 papers related to </w:t>
      </w:r>
      <w:del w:id="861" w:author="Schrodi Lab" w:date="2020-03-18T18:05:00Z">
        <w:r w:rsidR="00E17F99" w:rsidRPr="00740968" w:rsidDel="00D04047">
          <w:rPr>
            <w:rFonts w:ascii="Arial" w:hAnsi="Arial" w:cs="Arial"/>
            <w:sz w:val="22"/>
            <w:szCs w:val="22"/>
            <w:rPrChange w:id="862" w:author="Schrodi Lab" w:date="2020-03-18T18:12:00Z">
              <w:rPr>
                <w:rFonts w:ascii="Times New Roman" w:hAnsi="Times New Roman" w:cs="Times New Roman"/>
                <w:sz w:val="32"/>
                <w:szCs w:val="32"/>
              </w:rPr>
            </w:rPrChange>
          </w:rPr>
          <w:delText>ACE2</w:delText>
        </w:r>
      </w:del>
      <w:ins w:id="863" w:author="Schrodi Lab" w:date="2020-03-18T18:05:00Z">
        <w:r w:rsidR="00D04047" w:rsidRPr="00F5776A">
          <w:rPr>
            <w:rFonts w:ascii="Arial" w:hAnsi="Arial" w:cs="Arial"/>
            <w:i/>
            <w:sz w:val="22"/>
            <w:szCs w:val="22"/>
          </w:rPr>
          <w:t>ACE2</w:t>
        </w:r>
      </w:ins>
      <w:ins w:id="864" w:author="Schrodi Lab" w:date="2020-03-18T21:06:00Z">
        <w:r>
          <w:rPr>
            <w:rFonts w:ascii="Arial" w:hAnsi="Arial" w:cs="Arial"/>
            <w:i/>
            <w:sz w:val="22"/>
            <w:szCs w:val="22"/>
          </w:rPr>
          <w:t xml:space="preserve"> (</w:t>
        </w:r>
      </w:ins>
      <w:ins w:id="865" w:author="Schrodi Lab" w:date="2020-03-18T21:07:00Z">
        <w:r w:rsidRPr="00A364FD">
          <w:rPr>
            <w:rFonts w:ascii="Arial" w:hAnsi="Arial" w:cs="Arial"/>
            <w:i/>
            <w:sz w:val="22"/>
            <w:szCs w:val="22"/>
            <w:highlight w:val="yellow"/>
            <w:rPrChange w:id="866" w:author="Schrodi Lab" w:date="2020-03-18T21:08:00Z">
              <w:rPr>
                <w:rFonts w:ascii="Arial" w:hAnsi="Arial" w:cs="Arial"/>
                <w:i/>
                <w:sz w:val="22"/>
                <w:szCs w:val="22"/>
              </w:rPr>
            </w:rPrChange>
          </w:rPr>
          <w:t>upload and share these 2937 abstract in github</w:t>
        </w:r>
      </w:ins>
      <w:ins w:id="867" w:author="Schrodi Lab" w:date="2020-03-18T21:06:00Z">
        <w:r>
          <w:rPr>
            <w:rFonts w:ascii="Arial" w:hAnsi="Arial" w:cs="Arial"/>
            <w:i/>
            <w:sz w:val="22"/>
            <w:szCs w:val="22"/>
          </w:rPr>
          <w:t>)</w:t>
        </w:r>
      </w:ins>
      <w:ins w:id="868" w:author="Schrodi Lab" w:date="2020-03-18T21:04:00Z">
        <w:r>
          <w:rPr>
            <w:rFonts w:ascii="Arial" w:hAnsi="Arial" w:cs="Arial"/>
            <w:i/>
            <w:sz w:val="22"/>
            <w:szCs w:val="22"/>
          </w:rPr>
          <w:t>.</w:t>
        </w:r>
      </w:ins>
      <w:del w:id="869" w:author="Schrodi Lab" w:date="2020-03-18T21:04:00Z">
        <w:r w:rsidR="00E17F99" w:rsidRPr="00740968" w:rsidDel="00A364FD">
          <w:rPr>
            <w:rFonts w:ascii="Arial" w:hAnsi="Arial" w:cs="Arial"/>
            <w:sz w:val="22"/>
            <w:szCs w:val="22"/>
            <w:rPrChange w:id="870" w:author="Schrodi Lab" w:date="2020-03-18T18:12:00Z">
              <w:rPr>
                <w:rFonts w:ascii="Times New Roman" w:hAnsi="Times New Roman" w:cs="Times New Roman"/>
                <w:sz w:val="32"/>
                <w:szCs w:val="32"/>
              </w:rPr>
            </w:rPrChange>
          </w:rPr>
          <w:delText xml:space="preserve"> were obtained, abstracts of which were downloaded for analysis.</w:delText>
        </w:r>
      </w:del>
      <w:r w:rsidR="00E17F99" w:rsidRPr="00740968">
        <w:rPr>
          <w:rFonts w:ascii="Arial" w:hAnsi="Arial" w:cs="Arial"/>
          <w:sz w:val="22"/>
          <w:szCs w:val="22"/>
          <w:rPrChange w:id="871" w:author="Schrodi Lab" w:date="2020-03-18T18:12:00Z">
            <w:rPr>
              <w:rFonts w:ascii="Times New Roman" w:hAnsi="Times New Roman" w:cs="Times New Roman"/>
              <w:sz w:val="32"/>
              <w:szCs w:val="32"/>
            </w:rPr>
          </w:rPrChange>
        </w:rPr>
        <w:t xml:space="preserve"> Entities and relationships </w:t>
      </w:r>
      <w:ins w:id="872" w:author="Schrodi Lab" w:date="2020-03-18T21:05:00Z">
        <w:r>
          <w:rPr>
            <w:rFonts w:ascii="Arial" w:hAnsi="Arial" w:cs="Arial"/>
            <w:sz w:val="22"/>
            <w:szCs w:val="22"/>
          </w:rPr>
          <w:t xml:space="preserve">analysis to abstract </w:t>
        </w:r>
      </w:ins>
      <w:r w:rsidR="00E17F99" w:rsidRPr="00740968">
        <w:rPr>
          <w:rFonts w:ascii="Arial" w:hAnsi="Arial" w:cs="Arial"/>
          <w:sz w:val="22"/>
          <w:szCs w:val="22"/>
          <w:rPrChange w:id="873" w:author="Schrodi Lab" w:date="2020-03-18T18:12:00Z">
            <w:rPr>
              <w:rFonts w:ascii="Times New Roman" w:hAnsi="Times New Roman" w:cs="Times New Roman"/>
              <w:sz w:val="32"/>
              <w:szCs w:val="32"/>
            </w:rPr>
          </w:rPrChange>
        </w:rPr>
        <w:t xml:space="preserve">were formed respectively with the processing by MetaMap and SepRep. Finally, vector calculation and sequencing were carried out, and candidate analytical entities were labeled by human body, organ, disease, protein, gene, organic/inorganic molecules and drug. </w:t>
      </w:r>
      <w:ins w:id="874" w:author="Schrodi Lab" w:date="2020-03-18T21:08:00Z">
        <w:r>
          <w:rPr>
            <w:rFonts w:ascii="Arial" w:hAnsi="Arial" w:cs="Arial"/>
            <w:sz w:val="22"/>
            <w:szCs w:val="22"/>
          </w:rPr>
          <w:t xml:space="preserve">We notice </w:t>
        </w:r>
      </w:ins>
      <w:del w:id="875" w:author="Schrodi Lab" w:date="2020-03-18T21:08:00Z">
        <w:r w:rsidR="00E17F99" w:rsidRPr="00740968" w:rsidDel="00A364FD">
          <w:rPr>
            <w:rFonts w:ascii="Arial" w:hAnsi="Arial" w:cs="Arial"/>
            <w:sz w:val="22"/>
            <w:szCs w:val="22"/>
            <w:rPrChange w:id="876" w:author="Schrodi Lab" w:date="2020-03-18T18:12:00Z">
              <w:rPr>
                <w:rFonts w:ascii="Times New Roman" w:hAnsi="Times New Roman" w:cs="Times New Roman"/>
                <w:sz w:val="32"/>
                <w:szCs w:val="32"/>
              </w:rPr>
            </w:rPrChange>
          </w:rPr>
          <w:delText xml:space="preserve">The </w:delText>
        </w:r>
      </w:del>
      <w:ins w:id="877" w:author="Schrodi Lab" w:date="2020-03-18T21:08:00Z">
        <w:r>
          <w:rPr>
            <w:rFonts w:ascii="Arial" w:hAnsi="Arial" w:cs="Arial"/>
            <w:sz w:val="22"/>
            <w:szCs w:val="22"/>
          </w:rPr>
          <w:t>t</w:t>
        </w:r>
        <w:r w:rsidRPr="00740968">
          <w:rPr>
            <w:rFonts w:ascii="Arial" w:hAnsi="Arial" w:cs="Arial"/>
            <w:sz w:val="22"/>
            <w:szCs w:val="22"/>
            <w:rPrChange w:id="878" w:author="Schrodi Lab" w:date="2020-03-18T18:12:00Z">
              <w:rPr>
                <w:rFonts w:ascii="Times New Roman" w:hAnsi="Times New Roman" w:cs="Times New Roman"/>
                <w:sz w:val="32"/>
                <w:szCs w:val="32"/>
              </w:rPr>
            </w:rPrChange>
          </w:rPr>
          <w:t xml:space="preserve">he </w:t>
        </w:r>
      </w:ins>
      <w:r w:rsidR="00E17F99" w:rsidRPr="00740968">
        <w:rPr>
          <w:rFonts w:ascii="Arial" w:hAnsi="Arial" w:cs="Arial"/>
          <w:sz w:val="22"/>
          <w:szCs w:val="22"/>
          <w:rPrChange w:id="879" w:author="Schrodi Lab" w:date="2020-03-18T18:12:00Z">
            <w:rPr>
              <w:rFonts w:ascii="Times New Roman" w:hAnsi="Times New Roman" w:cs="Times New Roman"/>
              <w:sz w:val="32"/>
              <w:szCs w:val="32"/>
            </w:rPr>
          </w:rPrChange>
        </w:rPr>
        <w:t>top 200 candidate entities</w:t>
      </w:r>
      <w:ins w:id="880" w:author="Schrodi Lab" w:date="2020-03-18T21:08:00Z">
        <w:r>
          <w:rPr>
            <w:rFonts w:ascii="Arial" w:hAnsi="Arial" w:cs="Arial"/>
            <w:sz w:val="22"/>
            <w:szCs w:val="22"/>
          </w:rPr>
          <w:t xml:space="preserve"> provided usef</w:t>
        </w:r>
      </w:ins>
      <w:ins w:id="881" w:author="Schrodi Lab" w:date="2020-03-18T21:09:00Z">
        <w:r>
          <w:rPr>
            <w:rFonts w:ascii="Arial" w:hAnsi="Arial" w:cs="Arial"/>
            <w:sz w:val="22"/>
            <w:szCs w:val="22"/>
          </w:rPr>
          <w:t>ul information for the clinical research and clinical trials</w:t>
        </w:r>
      </w:ins>
      <w:ins w:id="882" w:author="Schrodi Lab" w:date="2020-03-18T21:10:00Z">
        <w:r>
          <w:rPr>
            <w:rFonts w:ascii="Arial" w:hAnsi="Arial" w:cs="Arial"/>
            <w:sz w:val="22"/>
            <w:szCs w:val="22"/>
          </w:rPr>
          <w:t xml:space="preserve"> (</w:t>
        </w:r>
        <w:r w:rsidRPr="00A364FD">
          <w:rPr>
            <w:rFonts w:ascii="Arial" w:hAnsi="Arial" w:cs="Arial"/>
            <w:sz w:val="22"/>
            <w:szCs w:val="22"/>
            <w:highlight w:val="yellow"/>
            <w:rPrChange w:id="883" w:author="Schrodi Lab" w:date="2020-03-18T21:10:00Z">
              <w:rPr>
                <w:rFonts w:ascii="Arial" w:hAnsi="Arial" w:cs="Arial"/>
                <w:sz w:val="22"/>
                <w:szCs w:val="22"/>
              </w:rPr>
            </w:rPrChange>
          </w:rPr>
          <w:t>supplementary table to show top 500 entitles</w:t>
        </w:r>
        <w:r>
          <w:rPr>
            <w:rFonts w:ascii="Arial" w:hAnsi="Arial" w:cs="Arial"/>
            <w:sz w:val="22"/>
            <w:szCs w:val="22"/>
          </w:rPr>
          <w:t>)</w:t>
        </w:r>
      </w:ins>
      <w:ins w:id="884" w:author="Schrodi Lab" w:date="2020-03-18T21:09:00Z">
        <w:r>
          <w:rPr>
            <w:rFonts w:ascii="Arial" w:hAnsi="Arial" w:cs="Arial"/>
            <w:sz w:val="22"/>
            <w:szCs w:val="22"/>
          </w:rPr>
          <w:t xml:space="preserve">, such as </w:t>
        </w:r>
      </w:ins>
      <w:ins w:id="885" w:author="Schrodi Lab" w:date="2020-03-18T21:08:00Z">
        <w:r>
          <w:rPr>
            <w:rFonts w:ascii="Arial" w:hAnsi="Arial" w:cs="Arial"/>
            <w:sz w:val="22"/>
            <w:szCs w:val="22"/>
          </w:rPr>
          <w:t>xxx, xxx, xxx, xxx</w:t>
        </w:r>
      </w:ins>
      <w:ins w:id="886" w:author="Schrodi Lab" w:date="2020-03-18T21:09:00Z">
        <w:r w:rsidRPr="00D74961">
          <w:rPr>
            <w:rFonts w:ascii="Arial" w:hAnsi="Arial" w:cs="Arial"/>
            <w:sz w:val="22"/>
            <w:szCs w:val="22"/>
            <w:highlight w:val="yellow"/>
            <w:rPrChange w:id="887" w:author="Schrodi Lab" w:date="2020-03-18T21:14:00Z">
              <w:rPr>
                <w:rFonts w:ascii="Arial" w:hAnsi="Arial" w:cs="Arial"/>
                <w:sz w:val="22"/>
                <w:szCs w:val="22"/>
              </w:rPr>
            </w:rPrChange>
          </w:rPr>
          <w:t>.</w:t>
        </w:r>
      </w:ins>
      <w:ins w:id="888" w:author="Schrodi Lab" w:date="2020-03-18T21:13:00Z">
        <w:r w:rsidR="009B4DAC" w:rsidRPr="00D74961">
          <w:rPr>
            <w:rFonts w:ascii="Arial" w:hAnsi="Arial" w:cs="Arial"/>
            <w:sz w:val="22"/>
            <w:szCs w:val="22"/>
            <w:highlight w:val="yellow"/>
            <w:rPrChange w:id="889" w:author="Schrodi Lab" w:date="2020-03-18T21:14:00Z">
              <w:rPr>
                <w:rFonts w:ascii="Arial" w:hAnsi="Arial" w:cs="Arial"/>
                <w:sz w:val="22"/>
                <w:szCs w:val="22"/>
              </w:rPr>
            </w:rPrChange>
          </w:rPr>
          <w:t xml:space="preserve"> </w:t>
        </w:r>
      </w:ins>
      <w:ins w:id="890" w:author="Schrodi Lab" w:date="2020-03-18T21:14:00Z">
        <w:r w:rsidR="00D74961" w:rsidRPr="00D74961">
          <w:rPr>
            <w:rFonts w:ascii="Arial" w:hAnsi="Arial" w:cs="Arial"/>
            <w:sz w:val="22"/>
            <w:szCs w:val="22"/>
            <w:highlight w:val="yellow"/>
            <w:rPrChange w:id="891" w:author="Schrodi Lab" w:date="2020-03-18T21:14:00Z">
              <w:rPr>
                <w:rFonts w:ascii="Arial" w:hAnsi="Arial" w:cs="Arial"/>
                <w:sz w:val="22"/>
                <w:szCs w:val="22"/>
              </w:rPr>
            </w:rPrChange>
          </w:rPr>
          <w:t>[We need P-values for each candidate here].</w:t>
        </w:r>
        <w:r w:rsidR="00D74961">
          <w:rPr>
            <w:rFonts w:ascii="Arial" w:hAnsi="Arial" w:cs="Arial"/>
            <w:sz w:val="22"/>
            <w:szCs w:val="22"/>
          </w:rPr>
          <w:t xml:space="preserve"> </w:t>
        </w:r>
      </w:ins>
      <w:del w:id="892" w:author="Schrodi Lab" w:date="2020-03-18T21:09:00Z">
        <w:r w:rsidR="00E17F99" w:rsidRPr="00740968" w:rsidDel="00A364FD">
          <w:rPr>
            <w:rFonts w:ascii="Arial" w:hAnsi="Arial" w:cs="Arial"/>
            <w:sz w:val="22"/>
            <w:szCs w:val="22"/>
            <w:rPrChange w:id="893" w:author="Schrodi Lab" w:date="2020-03-18T18:12:00Z">
              <w:rPr>
                <w:rFonts w:ascii="Times New Roman" w:hAnsi="Times New Roman" w:cs="Times New Roman"/>
                <w:sz w:val="32"/>
                <w:szCs w:val="32"/>
              </w:rPr>
            </w:rPrChange>
          </w:rPr>
          <w:delText xml:space="preserve"> </w:delText>
        </w:r>
      </w:del>
      <w:del w:id="894" w:author="Schrodi Lab" w:date="2020-03-18T21:11:00Z">
        <w:r w:rsidR="00E17F99" w:rsidRPr="00A364FD" w:rsidDel="00A364FD">
          <w:rPr>
            <w:rFonts w:ascii="Arial" w:hAnsi="Arial" w:cs="Arial"/>
            <w:sz w:val="22"/>
            <w:szCs w:val="22"/>
            <w:highlight w:val="yellow"/>
            <w:rPrChange w:id="895" w:author="Schrodi Lab" w:date="2020-03-18T21:12:00Z">
              <w:rPr>
                <w:rFonts w:ascii="Times New Roman" w:hAnsi="Times New Roman" w:cs="Times New Roman"/>
                <w:sz w:val="32"/>
                <w:szCs w:val="32"/>
              </w:rPr>
            </w:rPrChange>
          </w:rPr>
          <w:delText xml:space="preserve">were selected for the analysis of </w:delText>
        </w:r>
      </w:del>
      <w:del w:id="896" w:author="Schrodi Lab" w:date="2020-03-18T21:12:00Z">
        <w:r w:rsidR="00E17F99" w:rsidRPr="00A364FD" w:rsidDel="00A364FD">
          <w:rPr>
            <w:rFonts w:ascii="Arial" w:hAnsi="Arial" w:cs="Arial"/>
            <w:sz w:val="22"/>
            <w:szCs w:val="22"/>
            <w:highlight w:val="yellow"/>
            <w:rPrChange w:id="897" w:author="Schrodi Lab" w:date="2020-03-18T21:12:00Z">
              <w:rPr>
                <w:rFonts w:ascii="Times New Roman" w:hAnsi="Times New Roman" w:cs="Times New Roman"/>
                <w:sz w:val="32"/>
                <w:szCs w:val="32"/>
              </w:rPr>
            </w:rPrChange>
          </w:rPr>
          <w:delText>c</w:delText>
        </w:r>
      </w:del>
      <w:ins w:id="898" w:author="Schrodi Lab" w:date="2020-03-18T21:12:00Z">
        <w:r w:rsidRPr="00A364FD">
          <w:rPr>
            <w:rFonts w:ascii="Arial" w:hAnsi="Arial" w:cs="Arial"/>
            <w:sz w:val="22"/>
            <w:szCs w:val="22"/>
            <w:highlight w:val="yellow"/>
            <w:rPrChange w:id="899" w:author="Schrodi Lab" w:date="2020-03-18T21:12:00Z">
              <w:rPr>
                <w:rFonts w:ascii="Arial" w:hAnsi="Arial" w:cs="Arial"/>
                <w:sz w:val="22"/>
                <w:szCs w:val="22"/>
              </w:rPr>
            </w:rPrChange>
          </w:rPr>
          <w:t>C</w:t>
        </w:r>
      </w:ins>
      <w:r w:rsidR="00E17F99" w:rsidRPr="00A364FD">
        <w:rPr>
          <w:rFonts w:ascii="Arial" w:hAnsi="Arial" w:cs="Arial"/>
          <w:sz w:val="22"/>
          <w:szCs w:val="22"/>
          <w:highlight w:val="yellow"/>
          <w:rPrChange w:id="900" w:author="Schrodi Lab" w:date="2020-03-18T21:12:00Z">
            <w:rPr>
              <w:rFonts w:ascii="Times New Roman" w:hAnsi="Times New Roman" w:cs="Times New Roman"/>
              <w:sz w:val="32"/>
              <w:szCs w:val="32"/>
            </w:rPr>
          </w:rPrChange>
        </w:rPr>
        <w:t>linical manifestations</w:t>
      </w:r>
      <w:ins w:id="901" w:author="Schrodi Lab" w:date="2020-03-18T21:11:00Z">
        <w:r w:rsidRPr="00A364FD">
          <w:rPr>
            <w:rFonts w:ascii="Arial" w:hAnsi="Arial" w:cs="Arial"/>
            <w:sz w:val="22"/>
            <w:szCs w:val="22"/>
            <w:highlight w:val="yellow"/>
            <w:rPrChange w:id="902" w:author="Schrodi Lab" w:date="2020-03-18T21:12:00Z">
              <w:rPr>
                <w:rFonts w:ascii="Arial" w:hAnsi="Arial" w:cs="Arial"/>
                <w:sz w:val="22"/>
                <w:szCs w:val="22"/>
              </w:rPr>
            </w:rPrChange>
          </w:rPr>
          <w:t xml:space="preserve"> identified by the </w:t>
        </w:r>
      </w:ins>
      <w:ins w:id="903" w:author="Schrodi Lab" w:date="2020-03-18T21:12:00Z">
        <w:r w:rsidRPr="00A364FD">
          <w:rPr>
            <w:rFonts w:ascii="Arial" w:eastAsia="Droid Sans" w:hAnsi="Arial" w:cs="Arial"/>
            <w:color w:val="202020"/>
            <w:sz w:val="22"/>
            <w:szCs w:val="22"/>
            <w:highlight w:val="yellow"/>
            <w:rPrChange w:id="904" w:author="Schrodi Lab" w:date="2020-03-18T21:12:00Z">
              <w:rPr>
                <w:rFonts w:ascii="Arial" w:eastAsia="Droid Sans" w:hAnsi="Arial" w:cs="Arial"/>
                <w:color w:val="202020"/>
                <w:sz w:val="22"/>
                <w:szCs w:val="22"/>
              </w:rPr>
            </w:rPrChange>
          </w:rPr>
          <w:t>MedE2vec showed xxxx indicating xxxx</w:t>
        </w:r>
      </w:ins>
      <w:del w:id="905" w:author="Schrodi Lab" w:date="2020-03-18T21:11:00Z">
        <w:r w:rsidR="00E17F99" w:rsidRPr="00740968" w:rsidDel="00A364FD">
          <w:rPr>
            <w:rFonts w:ascii="Arial" w:hAnsi="Arial" w:cs="Arial"/>
            <w:sz w:val="22"/>
            <w:szCs w:val="22"/>
            <w:rPrChange w:id="906" w:author="Schrodi Lab" w:date="2020-03-18T18:12:00Z">
              <w:rPr>
                <w:rFonts w:ascii="Times New Roman" w:hAnsi="Times New Roman" w:cs="Times New Roman"/>
                <w:sz w:val="32"/>
                <w:szCs w:val="32"/>
              </w:rPr>
            </w:rPrChange>
          </w:rPr>
          <w:delText xml:space="preserve"> and bioinformatics.</w:delText>
        </w:r>
      </w:del>
    </w:p>
    <w:p w14:paraId="18F5E377" w14:textId="2FB3A133" w:rsidR="00021F1F" w:rsidRDefault="00021F1F">
      <w:pPr>
        <w:jc w:val="both"/>
        <w:rPr>
          <w:ins w:id="907" w:author="Schrodi Lab" w:date="2020-03-18T21:11:00Z"/>
          <w:rFonts w:ascii="Arial" w:hAnsi="Arial" w:cs="Arial"/>
          <w:sz w:val="22"/>
          <w:szCs w:val="22"/>
        </w:rPr>
      </w:pPr>
    </w:p>
    <w:p w14:paraId="193BE8C9" w14:textId="63DB049C" w:rsidR="00A364FD" w:rsidRDefault="00A364FD">
      <w:pPr>
        <w:jc w:val="both"/>
        <w:rPr>
          <w:ins w:id="908" w:author="Schrodi Lab" w:date="2020-03-18T21:25:00Z"/>
          <w:rFonts w:ascii="Arial" w:hAnsi="Arial" w:cs="Arial"/>
          <w:sz w:val="22"/>
          <w:szCs w:val="22"/>
        </w:rPr>
      </w:pPr>
    </w:p>
    <w:p w14:paraId="62FB7597" w14:textId="0BDB813B" w:rsidR="00D83BA6" w:rsidRPr="00641C31" w:rsidDel="0043192E" w:rsidRDefault="00641C31">
      <w:pPr>
        <w:jc w:val="both"/>
        <w:rPr>
          <w:del w:id="909" w:author="Schrodi Lab" w:date="2020-03-18T21:45:00Z"/>
          <w:rFonts w:ascii="Arial" w:hAnsi="Arial" w:cs="Arial"/>
          <w:b/>
          <w:bCs/>
          <w:sz w:val="22"/>
          <w:szCs w:val="22"/>
          <w:rPrChange w:id="910" w:author="Schrodi Lab" w:date="2020-03-18T21:46:00Z">
            <w:rPr>
              <w:del w:id="911" w:author="Schrodi Lab" w:date="2020-03-18T21:45:00Z"/>
              <w:rFonts w:ascii="Times New Roman" w:hAnsi="Times New Roman" w:cs="Times New Roman"/>
              <w:sz w:val="32"/>
              <w:szCs w:val="32"/>
            </w:rPr>
          </w:rPrChange>
        </w:rPr>
        <w:pPrChange w:id="912" w:author="Schrodi Lab" w:date="2020-03-18T18:12:00Z">
          <w:pPr>
            <w:pStyle w:val="1"/>
            <w:adjustRightInd w:val="0"/>
            <w:snapToGrid w:val="0"/>
            <w:spacing w:line="360" w:lineRule="auto"/>
            <w:ind w:firstLine="442"/>
            <w:jc w:val="both"/>
          </w:pPr>
        </w:pPrChange>
      </w:pPr>
      <w:ins w:id="913" w:author="Schrodi Lab" w:date="2020-03-18T21:46:00Z">
        <w:r>
          <w:rPr>
            <w:rFonts w:ascii="Arial" w:hAnsi="Arial" w:cs="Arial"/>
            <w:b/>
            <w:bCs/>
            <w:sz w:val="22"/>
            <w:szCs w:val="22"/>
          </w:rPr>
          <w:t>C</w:t>
        </w:r>
      </w:ins>
      <w:ins w:id="914" w:author="Schrodi Lab" w:date="2020-03-18T21:45:00Z">
        <w:r w:rsidR="0043192E" w:rsidRPr="00641C31">
          <w:rPr>
            <w:rFonts w:ascii="Arial" w:hAnsi="Arial" w:cs="Arial"/>
            <w:b/>
            <w:bCs/>
            <w:sz w:val="22"/>
            <w:szCs w:val="22"/>
            <w:rPrChange w:id="915" w:author="Schrodi Lab" w:date="2020-03-18T21:46:00Z">
              <w:rPr>
                <w:rFonts w:ascii="Arial" w:hAnsi="Arial" w:cs="Arial"/>
                <w:sz w:val="22"/>
                <w:szCs w:val="22"/>
              </w:rPr>
            </w:rPrChange>
          </w:rPr>
          <w:t>linical manifestations</w:t>
        </w:r>
        <w:r w:rsidR="0043192E" w:rsidRPr="00641C31">
          <w:rPr>
            <w:rFonts w:ascii="Arial" w:hAnsi="Arial" w:cs="Arial"/>
            <w:b/>
            <w:bCs/>
            <w:sz w:val="22"/>
            <w:szCs w:val="22"/>
            <w:rPrChange w:id="916" w:author="Schrodi Lab" w:date="2020-03-18T21:46:00Z">
              <w:rPr>
                <w:rFonts w:ascii="Arial" w:hAnsi="Arial" w:cs="Arial"/>
                <w:sz w:val="22"/>
                <w:szCs w:val="22"/>
              </w:rPr>
            </w:rPrChange>
          </w:rPr>
          <w:t xml:space="preserve"> </w:t>
        </w:r>
      </w:ins>
      <w:ins w:id="917" w:author="Schrodi Lab" w:date="2020-03-18T21:46:00Z">
        <w:r w:rsidR="00BE7BF6">
          <w:rPr>
            <w:rFonts w:ascii="Arial" w:hAnsi="Arial" w:cs="Arial"/>
            <w:b/>
            <w:bCs/>
            <w:sz w:val="22"/>
            <w:szCs w:val="22"/>
          </w:rPr>
          <w:t>correlation</w:t>
        </w:r>
        <w:r w:rsidR="0043192E" w:rsidRPr="00641C31">
          <w:rPr>
            <w:rFonts w:ascii="Arial" w:hAnsi="Arial" w:cs="Arial"/>
            <w:b/>
            <w:bCs/>
            <w:sz w:val="22"/>
            <w:szCs w:val="22"/>
            <w:rPrChange w:id="918" w:author="Schrodi Lab" w:date="2020-03-18T21:46:00Z">
              <w:rPr>
                <w:rFonts w:ascii="Arial" w:hAnsi="Arial" w:cs="Arial"/>
                <w:sz w:val="22"/>
                <w:szCs w:val="22"/>
              </w:rPr>
            </w:rPrChange>
          </w:rPr>
          <w:t xml:space="preserve"> analysis </w:t>
        </w:r>
      </w:ins>
    </w:p>
    <w:p w14:paraId="2C241A62" w14:textId="6A35FD72" w:rsidR="00021F1F" w:rsidRPr="00474C8A" w:rsidRDefault="00E17F99" w:rsidP="0043192E">
      <w:pPr>
        <w:jc w:val="both"/>
        <w:rPr>
          <w:ins w:id="919" w:author="Schrodi Lab" w:date="2020-03-18T18:03:00Z"/>
          <w:rFonts w:ascii="Arial" w:hAnsi="Arial" w:cs="Arial"/>
          <w:b/>
          <w:bCs/>
          <w:sz w:val="22"/>
          <w:szCs w:val="22"/>
        </w:rPr>
        <w:pPrChange w:id="920" w:author="Schrodi Lab" w:date="2020-03-18T21:46:00Z">
          <w:pPr>
            <w:pStyle w:val="1"/>
            <w:adjustRightInd w:val="0"/>
            <w:snapToGrid w:val="0"/>
            <w:spacing w:line="360" w:lineRule="auto"/>
            <w:ind w:firstLineChars="0" w:firstLine="0"/>
            <w:jc w:val="both"/>
          </w:pPr>
        </w:pPrChange>
      </w:pPr>
      <w:bookmarkStart w:id="921" w:name="_Hlk34912495"/>
      <w:del w:id="922" w:author="Schrodi Lab" w:date="2020-03-18T21:46:00Z">
        <w:r w:rsidRPr="005B0185" w:rsidDel="0043192E">
          <w:rPr>
            <w:rFonts w:ascii="Arial" w:hAnsi="Arial" w:cs="Arial"/>
            <w:b/>
            <w:bCs/>
            <w:sz w:val="22"/>
            <w:szCs w:val="22"/>
            <w:rPrChange w:id="923" w:author="Schrodi Lab" w:date="2020-03-18T18:15:00Z">
              <w:rPr>
                <w:rFonts w:ascii="Times New Roman" w:hAnsi="Times New Roman" w:cs="Times New Roman"/>
                <w:sz w:val="32"/>
                <w:szCs w:val="32"/>
              </w:rPr>
            </w:rPrChange>
          </w:rPr>
          <w:delText>Combined data analysis of</w:delText>
        </w:r>
      </w:del>
      <w:ins w:id="924" w:author="Schrodi Lab" w:date="2020-03-18T21:46:00Z">
        <w:r w:rsidR="0043192E">
          <w:rPr>
            <w:rFonts w:ascii="Arial" w:hAnsi="Arial" w:cs="Arial"/>
            <w:b/>
            <w:bCs/>
            <w:sz w:val="22"/>
            <w:szCs w:val="22"/>
          </w:rPr>
          <w:t>based on</w:t>
        </w:r>
      </w:ins>
      <w:r w:rsidRPr="005B0185">
        <w:rPr>
          <w:rFonts w:ascii="Arial" w:hAnsi="Arial" w:cs="Arial"/>
          <w:b/>
          <w:bCs/>
          <w:sz w:val="22"/>
          <w:szCs w:val="22"/>
          <w:rPrChange w:id="925" w:author="Schrodi Lab" w:date="2020-03-18T18:15:00Z">
            <w:rPr>
              <w:rFonts w:ascii="Times New Roman" w:hAnsi="Times New Roman" w:cs="Times New Roman"/>
              <w:sz w:val="32"/>
              <w:szCs w:val="32"/>
            </w:rPr>
          </w:rPrChange>
        </w:rPr>
        <w:t xml:space="preserve"> natural language </w:t>
      </w:r>
      <w:ins w:id="926" w:author="Schrodi Lab" w:date="2020-03-18T21:46:00Z">
        <w:r w:rsidR="0043192E">
          <w:rPr>
            <w:rFonts w:ascii="Arial" w:hAnsi="Arial" w:cs="Arial"/>
            <w:b/>
            <w:bCs/>
            <w:sz w:val="22"/>
            <w:szCs w:val="22"/>
          </w:rPr>
          <w:t xml:space="preserve">to </w:t>
        </w:r>
      </w:ins>
      <w:del w:id="927" w:author="Schrodi Lab" w:date="2020-03-18T21:46:00Z">
        <w:r w:rsidRPr="005B0185" w:rsidDel="0043192E">
          <w:rPr>
            <w:rFonts w:ascii="Arial" w:hAnsi="Arial" w:cs="Arial"/>
            <w:b/>
            <w:bCs/>
            <w:sz w:val="22"/>
            <w:szCs w:val="22"/>
            <w:rPrChange w:id="928" w:author="Schrodi Lab" w:date="2020-03-18T18:15:00Z">
              <w:rPr>
                <w:rFonts w:ascii="Times New Roman" w:hAnsi="Times New Roman" w:cs="Times New Roman"/>
                <w:sz w:val="32"/>
                <w:szCs w:val="32"/>
              </w:rPr>
            </w:rPrChange>
          </w:rPr>
          <w:delText xml:space="preserve">and bioinformatics based on </w:delText>
        </w:r>
      </w:del>
      <w:del w:id="929" w:author="Schrodi Lab" w:date="2020-03-18T18:05:00Z">
        <w:r w:rsidRPr="005B0185" w:rsidDel="00D04047">
          <w:rPr>
            <w:rFonts w:ascii="Arial" w:hAnsi="Arial" w:cs="Arial"/>
            <w:b/>
            <w:bCs/>
            <w:sz w:val="22"/>
            <w:szCs w:val="22"/>
            <w:rPrChange w:id="930" w:author="Schrodi Lab" w:date="2020-03-18T18:15:00Z">
              <w:rPr>
                <w:rFonts w:ascii="Times New Roman" w:hAnsi="Times New Roman" w:cs="Times New Roman"/>
                <w:sz w:val="32"/>
                <w:szCs w:val="32"/>
              </w:rPr>
            </w:rPrChange>
          </w:rPr>
          <w:delText>ACE2</w:delText>
        </w:r>
      </w:del>
      <w:ins w:id="931" w:author="Schrodi Lab" w:date="2020-03-18T18:05:00Z">
        <w:r w:rsidR="00D04047" w:rsidRPr="00641C31">
          <w:rPr>
            <w:rFonts w:ascii="Arial" w:hAnsi="Arial" w:cs="Arial"/>
            <w:b/>
            <w:bCs/>
            <w:sz w:val="22"/>
            <w:szCs w:val="22"/>
            <w:rPrChange w:id="932" w:author="Schrodi Lab" w:date="2020-03-18T21:46:00Z">
              <w:rPr>
                <w:rFonts w:ascii="Arial" w:hAnsi="Arial" w:cs="Arial"/>
                <w:b/>
                <w:bCs/>
                <w:i/>
                <w:sz w:val="22"/>
                <w:szCs w:val="22"/>
              </w:rPr>
            </w:rPrChange>
          </w:rPr>
          <w:t>ACE2</w:t>
        </w:r>
      </w:ins>
      <w:r w:rsidRPr="005B0185">
        <w:rPr>
          <w:rFonts w:ascii="Arial" w:hAnsi="Arial" w:cs="Arial"/>
          <w:b/>
          <w:bCs/>
          <w:sz w:val="22"/>
          <w:szCs w:val="22"/>
          <w:rPrChange w:id="933" w:author="Schrodi Lab" w:date="2020-03-18T18:15:00Z">
            <w:rPr>
              <w:rFonts w:ascii="Times New Roman" w:hAnsi="Times New Roman" w:cs="Times New Roman"/>
              <w:sz w:val="32"/>
              <w:szCs w:val="32"/>
            </w:rPr>
          </w:rPrChange>
        </w:rPr>
        <w:t xml:space="preserve"> and </w:t>
      </w:r>
      <w:del w:id="934" w:author="Schrodi Lab" w:date="2020-03-18T18:06:00Z">
        <w:r w:rsidRPr="005B0185" w:rsidDel="00D04047">
          <w:rPr>
            <w:rFonts w:ascii="Arial" w:hAnsi="Arial" w:cs="Arial"/>
            <w:b/>
            <w:bCs/>
            <w:sz w:val="22"/>
            <w:szCs w:val="22"/>
            <w:rPrChange w:id="935" w:author="Schrodi Lab" w:date="2020-03-18T18:15:00Z">
              <w:rPr>
                <w:rFonts w:ascii="Times New Roman" w:hAnsi="Times New Roman" w:cs="Times New Roman"/>
                <w:sz w:val="32"/>
                <w:szCs w:val="32"/>
              </w:rPr>
            </w:rPrChange>
          </w:rPr>
          <w:delText>TMPRSS</w:delText>
        </w:r>
      </w:del>
      <w:ins w:id="936" w:author="Schrodi Lab" w:date="2020-03-18T18:06:00Z">
        <w:r w:rsidR="00D04047" w:rsidRPr="00641C31">
          <w:rPr>
            <w:rFonts w:ascii="Arial" w:hAnsi="Arial" w:cs="Arial"/>
            <w:b/>
            <w:bCs/>
            <w:sz w:val="22"/>
            <w:szCs w:val="22"/>
            <w:rPrChange w:id="937" w:author="Schrodi Lab" w:date="2020-03-18T21:46:00Z">
              <w:rPr>
                <w:rFonts w:ascii="Arial" w:hAnsi="Arial" w:cs="Arial"/>
                <w:b/>
                <w:bCs/>
                <w:i/>
                <w:sz w:val="22"/>
                <w:szCs w:val="22"/>
              </w:rPr>
            </w:rPrChange>
          </w:rPr>
          <w:t>TMPRSS</w:t>
        </w:r>
      </w:ins>
      <w:r w:rsidRPr="005B0185">
        <w:rPr>
          <w:rFonts w:ascii="Arial" w:hAnsi="Arial" w:cs="Arial"/>
          <w:b/>
          <w:bCs/>
          <w:sz w:val="22"/>
          <w:szCs w:val="22"/>
          <w:rPrChange w:id="938" w:author="Schrodi Lab" w:date="2020-03-18T18:15:00Z">
            <w:rPr>
              <w:rFonts w:ascii="Times New Roman" w:hAnsi="Times New Roman" w:cs="Times New Roman"/>
              <w:sz w:val="32"/>
              <w:szCs w:val="32"/>
            </w:rPr>
          </w:rPrChange>
        </w:rPr>
        <w:t>2</w:t>
      </w:r>
      <w:del w:id="939" w:author="Schrodi Lab" w:date="2020-03-18T18:03:00Z">
        <w:r w:rsidRPr="005B0185" w:rsidDel="00C501EB">
          <w:rPr>
            <w:rFonts w:ascii="Arial" w:hAnsi="Arial" w:cs="Arial"/>
            <w:b/>
            <w:bCs/>
            <w:sz w:val="22"/>
            <w:szCs w:val="22"/>
            <w:rPrChange w:id="940" w:author="Schrodi Lab" w:date="2020-03-18T18:15:00Z">
              <w:rPr>
                <w:rFonts w:ascii="Times New Roman" w:hAnsi="Times New Roman" w:cs="Times New Roman"/>
                <w:sz w:val="32"/>
                <w:szCs w:val="32"/>
              </w:rPr>
            </w:rPrChange>
          </w:rPr>
          <w:delText xml:space="preserve"> as key words</w:delText>
        </w:r>
      </w:del>
    </w:p>
    <w:p w14:paraId="6CEC2799" w14:textId="77777777" w:rsidR="00C501EB" w:rsidRPr="00740968" w:rsidRDefault="00C501EB">
      <w:pPr>
        <w:jc w:val="both"/>
        <w:rPr>
          <w:rFonts w:ascii="Arial" w:hAnsi="Arial" w:cs="Arial"/>
          <w:sz w:val="22"/>
          <w:szCs w:val="22"/>
          <w:rPrChange w:id="941" w:author="Schrodi Lab" w:date="2020-03-18T18:12:00Z">
            <w:rPr>
              <w:rFonts w:ascii="Times New Roman" w:hAnsi="Times New Roman" w:cs="Times New Roman"/>
              <w:sz w:val="32"/>
              <w:szCs w:val="32"/>
            </w:rPr>
          </w:rPrChange>
        </w:rPr>
        <w:pPrChange w:id="942" w:author="Schrodi Lab" w:date="2020-03-18T18:12:00Z">
          <w:pPr>
            <w:pStyle w:val="1"/>
            <w:numPr>
              <w:numId w:val="2"/>
            </w:numPr>
            <w:adjustRightInd w:val="0"/>
            <w:snapToGrid w:val="0"/>
            <w:spacing w:line="360" w:lineRule="auto"/>
            <w:ind w:firstLineChars="0" w:firstLine="0"/>
            <w:jc w:val="both"/>
          </w:pPr>
        </w:pPrChange>
      </w:pPr>
    </w:p>
    <w:bookmarkEnd w:id="921"/>
    <w:p w14:paraId="56928DD9" w14:textId="0D00D28A" w:rsidR="00D83BA6" w:rsidRDefault="00E17F99">
      <w:pPr>
        <w:jc w:val="both"/>
        <w:rPr>
          <w:ins w:id="943" w:author="Schrodi Lab" w:date="2020-03-18T21:25:00Z"/>
          <w:rFonts w:ascii="Arial" w:hAnsi="Arial" w:cs="Arial"/>
          <w:sz w:val="22"/>
          <w:szCs w:val="22"/>
        </w:rPr>
      </w:pPr>
      <w:r w:rsidRPr="00740968">
        <w:rPr>
          <w:rFonts w:ascii="Arial" w:hAnsi="Arial" w:cs="Arial"/>
          <w:sz w:val="22"/>
          <w:szCs w:val="22"/>
          <w:rPrChange w:id="944" w:author="Schrodi Lab" w:date="2020-03-18T18:12:00Z">
            <w:rPr>
              <w:rFonts w:ascii="Times New Roman" w:hAnsi="Times New Roman" w:cs="Times New Roman"/>
              <w:sz w:val="32"/>
              <w:szCs w:val="32"/>
            </w:rPr>
          </w:rPrChange>
        </w:rPr>
        <w:t xml:space="preserve">Firstly, we processed the top 200 related entities obtained respectively by setting </w:t>
      </w:r>
      <w:del w:id="945" w:author="Schrodi Lab" w:date="2020-03-18T18:05:00Z">
        <w:r w:rsidRPr="00740968" w:rsidDel="00D04047">
          <w:rPr>
            <w:rFonts w:ascii="Arial" w:hAnsi="Arial" w:cs="Arial"/>
            <w:sz w:val="22"/>
            <w:szCs w:val="22"/>
            <w:rPrChange w:id="946" w:author="Schrodi Lab" w:date="2020-03-18T18:12:00Z">
              <w:rPr>
                <w:rFonts w:ascii="Times New Roman" w:hAnsi="Times New Roman" w:cs="Times New Roman"/>
                <w:sz w:val="32"/>
                <w:szCs w:val="32"/>
              </w:rPr>
            </w:rPrChange>
          </w:rPr>
          <w:delText>ACE2</w:delText>
        </w:r>
      </w:del>
      <w:ins w:id="947" w:author="Schrodi Lab" w:date="2020-03-18T18:05:00Z">
        <w:r w:rsidR="00D04047" w:rsidRPr="00F5776A">
          <w:rPr>
            <w:rFonts w:ascii="Arial" w:hAnsi="Arial" w:cs="Arial"/>
            <w:i/>
            <w:sz w:val="22"/>
            <w:szCs w:val="22"/>
          </w:rPr>
          <w:t>ACE2</w:t>
        </w:r>
      </w:ins>
      <w:r w:rsidRPr="00740968">
        <w:rPr>
          <w:rFonts w:ascii="Arial" w:hAnsi="Arial" w:cs="Arial"/>
          <w:sz w:val="22"/>
          <w:szCs w:val="22"/>
          <w:rPrChange w:id="948" w:author="Schrodi Lab" w:date="2020-03-18T18:12:00Z">
            <w:rPr>
              <w:rFonts w:ascii="Times New Roman" w:hAnsi="Times New Roman" w:cs="Times New Roman"/>
              <w:sz w:val="32"/>
              <w:szCs w:val="32"/>
            </w:rPr>
          </w:rPrChange>
        </w:rPr>
        <w:t xml:space="preserve"> and </w:t>
      </w:r>
      <w:del w:id="949" w:author="Schrodi Lab" w:date="2020-03-18T18:06:00Z">
        <w:r w:rsidRPr="00740968" w:rsidDel="00D04047">
          <w:rPr>
            <w:rFonts w:ascii="Arial" w:hAnsi="Arial" w:cs="Arial"/>
            <w:sz w:val="22"/>
            <w:szCs w:val="22"/>
            <w:rPrChange w:id="950" w:author="Schrodi Lab" w:date="2020-03-18T18:12:00Z">
              <w:rPr>
                <w:rFonts w:ascii="Times New Roman" w:hAnsi="Times New Roman" w:cs="Times New Roman"/>
                <w:sz w:val="32"/>
                <w:szCs w:val="32"/>
              </w:rPr>
            </w:rPrChange>
          </w:rPr>
          <w:delText>TMPRSS</w:delText>
        </w:r>
      </w:del>
      <w:ins w:id="951" w:author="Schrodi Lab" w:date="2020-03-18T18:06:00Z">
        <w:r w:rsidR="00D04047" w:rsidRPr="00F5776A">
          <w:rPr>
            <w:rFonts w:ascii="Arial" w:hAnsi="Arial" w:cs="Arial"/>
            <w:i/>
            <w:sz w:val="22"/>
            <w:szCs w:val="22"/>
          </w:rPr>
          <w:t>TMPRSS</w:t>
        </w:r>
      </w:ins>
      <w:r w:rsidRPr="00740968">
        <w:rPr>
          <w:rFonts w:ascii="Arial" w:hAnsi="Arial" w:cs="Arial"/>
          <w:sz w:val="22"/>
          <w:szCs w:val="22"/>
          <w:rPrChange w:id="952" w:author="Schrodi Lab" w:date="2020-03-18T18:12:00Z">
            <w:rPr>
              <w:rFonts w:ascii="Times New Roman" w:hAnsi="Times New Roman" w:cs="Times New Roman"/>
              <w:sz w:val="32"/>
              <w:szCs w:val="32"/>
            </w:rPr>
          </w:rPrChange>
        </w:rPr>
        <w:t>2 as the key words, which belonged to 210 categories of meta map token</w:t>
      </w:r>
      <w:ins w:id="953" w:author="Schrodi Lab" w:date="2020-03-18T21:23:00Z">
        <w:r w:rsidR="00D83BA6">
          <w:rPr>
            <w:rFonts w:ascii="Arial" w:hAnsi="Arial" w:cs="Arial"/>
            <w:sz w:val="22"/>
            <w:szCs w:val="22"/>
          </w:rPr>
          <w:t xml:space="preserve"> (</w:t>
        </w:r>
        <w:r w:rsidR="00D83BA6" w:rsidRPr="00D83BA6">
          <w:rPr>
            <w:rFonts w:ascii="Arial" w:hAnsi="Arial" w:cs="Arial"/>
            <w:sz w:val="22"/>
            <w:szCs w:val="22"/>
            <w:highlight w:val="yellow"/>
            <w:rPrChange w:id="954" w:author="Schrodi Lab" w:date="2020-03-18T21:23:00Z">
              <w:rPr>
                <w:rFonts w:ascii="Arial" w:hAnsi="Arial" w:cs="Arial"/>
                <w:sz w:val="22"/>
                <w:szCs w:val="22"/>
              </w:rPr>
            </w:rPrChange>
          </w:rPr>
          <w:t>meta-map should be mentioned in the method section</w:t>
        </w:r>
        <w:r w:rsidR="00D83BA6">
          <w:rPr>
            <w:rFonts w:ascii="Arial" w:hAnsi="Arial" w:cs="Arial"/>
            <w:sz w:val="22"/>
            <w:szCs w:val="22"/>
          </w:rPr>
          <w:t>)</w:t>
        </w:r>
      </w:ins>
      <w:r w:rsidRPr="00740968">
        <w:rPr>
          <w:rFonts w:ascii="Arial" w:hAnsi="Arial" w:cs="Arial"/>
          <w:sz w:val="22"/>
          <w:szCs w:val="22"/>
          <w:rPrChange w:id="955" w:author="Schrodi Lab" w:date="2020-03-18T18:12:00Z">
            <w:rPr>
              <w:rFonts w:ascii="Times New Roman" w:hAnsi="Times New Roman" w:cs="Times New Roman"/>
              <w:sz w:val="32"/>
              <w:szCs w:val="32"/>
            </w:rPr>
          </w:rPrChange>
        </w:rPr>
        <w:t xml:space="preserve">. According to the research needs, 40 tokens related to human body, organs, diseases, proteins, genes, organic and inorganic molecules and drugs were selected and classified into four categories: molecules, proteins, organs/systems and diseases. A total of 27 related molecular/protein entities, 33 organ and system entities and 44 disease entities were obtained by </w:t>
      </w:r>
      <w:del w:id="956" w:author="Schrodi Lab" w:date="2020-03-18T18:05:00Z">
        <w:r w:rsidRPr="00740968" w:rsidDel="00D04047">
          <w:rPr>
            <w:rFonts w:ascii="Arial" w:hAnsi="Arial" w:cs="Arial"/>
            <w:sz w:val="22"/>
            <w:szCs w:val="22"/>
            <w:rPrChange w:id="957" w:author="Schrodi Lab" w:date="2020-03-18T18:12:00Z">
              <w:rPr>
                <w:rFonts w:ascii="Times New Roman" w:hAnsi="Times New Roman" w:cs="Times New Roman"/>
                <w:sz w:val="32"/>
                <w:szCs w:val="32"/>
              </w:rPr>
            </w:rPrChange>
          </w:rPr>
          <w:delText>ACE2</w:delText>
        </w:r>
      </w:del>
      <w:ins w:id="958" w:author="Schrodi Lab" w:date="2020-03-18T18:05:00Z">
        <w:r w:rsidR="00D04047" w:rsidRPr="00F5776A">
          <w:rPr>
            <w:rFonts w:ascii="Arial" w:hAnsi="Arial" w:cs="Arial"/>
            <w:i/>
            <w:sz w:val="22"/>
            <w:szCs w:val="22"/>
          </w:rPr>
          <w:t>ACE2</w:t>
        </w:r>
      </w:ins>
      <w:r w:rsidRPr="00740968">
        <w:rPr>
          <w:rFonts w:ascii="Arial" w:hAnsi="Arial" w:cs="Arial"/>
          <w:sz w:val="22"/>
          <w:szCs w:val="22"/>
          <w:rPrChange w:id="959" w:author="Schrodi Lab" w:date="2020-03-18T18:12:00Z">
            <w:rPr>
              <w:rFonts w:ascii="Times New Roman" w:hAnsi="Times New Roman" w:cs="Times New Roman"/>
              <w:sz w:val="32"/>
              <w:szCs w:val="32"/>
            </w:rPr>
          </w:rPrChange>
        </w:rPr>
        <w:t xml:space="preserve">, while 43 related molecular/protein entities, 17 organ and system entities, and 32 disease entities by </w:t>
      </w:r>
      <w:del w:id="960" w:author="Schrodi Lab" w:date="2020-03-18T18:06:00Z">
        <w:r w:rsidRPr="00740968" w:rsidDel="00D04047">
          <w:rPr>
            <w:rFonts w:ascii="Arial" w:hAnsi="Arial" w:cs="Arial"/>
            <w:sz w:val="22"/>
            <w:szCs w:val="22"/>
            <w:rPrChange w:id="961" w:author="Schrodi Lab" w:date="2020-03-18T18:12:00Z">
              <w:rPr>
                <w:rFonts w:ascii="Times New Roman" w:hAnsi="Times New Roman" w:cs="Times New Roman"/>
                <w:sz w:val="32"/>
                <w:szCs w:val="32"/>
              </w:rPr>
            </w:rPrChange>
          </w:rPr>
          <w:delText>TMPRSS</w:delText>
        </w:r>
      </w:del>
      <w:ins w:id="962" w:author="Schrodi Lab" w:date="2020-03-18T18:06:00Z">
        <w:r w:rsidR="00D04047" w:rsidRPr="00F5776A">
          <w:rPr>
            <w:rFonts w:ascii="Arial" w:hAnsi="Arial" w:cs="Arial"/>
            <w:i/>
            <w:sz w:val="22"/>
            <w:szCs w:val="22"/>
          </w:rPr>
          <w:t>TMPRSS</w:t>
        </w:r>
      </w:ins>
      <w:r w:rsidRPr="00740968">
        <w:rPr>
          <w:rFonts w:ascii="Arial" w:hAnsi="Arial" w:cs="Arial"/>
          <w:sz w:val="22"/>
          <w:szCs w:val="22"/>
          <w:rPrChange w:id="963" w:author="Schrodi Lab" w:date="2020-03-18T18:12:00Z">
            <w:rPr>
              <w:rFonts w:ascii="Times New Roman" w:hAnsi="Times New Roman" w:cs="Times New Roman"/>
              <w:sz w:val="32"/>
              <w:szCs w:val="32"/>
            </w:rPr>
          </w:rPrChange>
        </w:rPr>
        <w:t>2</w:t>
      </w:r>
      <w:ins w:id="964" w:author="Schrodi Lab" w:date="2020-03-18T21:24:00Z">
        <w:r w:rsidR="00D83BA6">
          <w:rPr>
            <w:rFonts w:ascii="Arial" w:hAnsi="Arial" w:cs="Arial"/>
            <w:sz w:val="22"/>
            <w:szCs w:val="22"/>
          </w:rPr>
          <w:t xml:space="preserve"> (</w:t>
        </w:r>
        <w:r w:rsidR="00D83BA6" w:rsidRPr="00D83BA6">
          <w:rPr>
            <w:rFonts w:ascii="Arial" w:hAnsi="Arial" w:cs="Arial"/>
            <w:sz w:val="22"/>
            <w:szCs w:val="22"/>
            <w:highlight w:val="yellow"/>
            <w:rPrChange w:id="965" w:author="Schrodi Lab" w:date="2020-03-18T21:25:00Z">
              <w:rPr>
                <w:rFonts w:ascii="Arial" w:hAnsi="Arial" w:cs="Arial"/>
                <w:sz w:val="22"/>
                <w:szCs w:val="22"/>
              </w:rPr>
            </w:rPrChange>
          </w:rPr>
          <w:t xml:space="preserve">Here, describe these genes and explain why they are </w:t>
        </w:r>
      </w:ins>
      <w:ins w:id="966" w:author="Schrodi Lab" w:date="2020-03-18T21:25:00Z">
        <w:r w:rsidR="00D83BA6" w:rsidRPr="00D83BA6">
          <w:rPr>
            <w:rFonts w:ascii="Arial" w:hAnsi="Arial" w:cs="Arial"/>
            <w:sz w:val="22"/>
            <w:szCs w:val="22"/>
            <w:highlight w:val="yellow"/>
            <w:rPrChange w:id="967" w:author="Schrodi Lab" w:date="2020-03-18T21:25:00Z">
              <w:rPr>
                <w:rFonts w:ascii="Arial" w:hAnsi="Arial" w:cs="Arial"/>
                <w:sz w:val="22"/>
                <w:szCs w:val="22"/>
              </w:rPr>
            </w:rPrChange>
          </w:rPr>
          <w:t>obtained by your method and whether it is reasonable</w:t>
        </w:r>
      </w:ins>
      <w:ins w:id="968" w:author="Schrodi Lab" w:date="2020-03-18T21:24:00Z">
        <w:r w:rsidR="00D83BA6">
          <w:rPr>
            <w:rFonts w:ascii="Arial" w:hAnsi="Arial" w:cs="Arial"/>
            <w:sz w:val="22"/>
            <w:szCs w:val="22"/>
          </w:rPr>
          <w:t>)</w:t>
        </w:r>
      </w:ins>
      <w:r w:rsidRPr="00740968">
        <w:rPr>
          <w:rFonts w:ascii="Arial" w:hAnsi="Arial" w:cs="Arial"/>
          <w:sz w:val="22"/>
          <w:szCs w:val="22"/>
          <w:rPrChange w:id="969" w:author="Schrodi Lab" w:date="2020-03-18T18:12:00Z">
            <w:rPr>
              <w:rFonts w:ascii="Times New Roman" w:hAnsi="Times New Roman" w:cs="Times New Roman"/>
              <w:sz w:val="32"/>
              <w:szCs w:val="32"/>
            </w:rPr>
          </w:rPrChange>
        </w:rPr>
        <w:t xml:space="preserve">. </w:t>
      </w:r>
      <w:ins w:id="970" w:author="Schrodi Lab" w:date="2020-03-18T21:26:00Z">
        <w:r w:rsidR="00D83BA6">
          <w:rPr>
            <w:rFonts w:ascii="Arial" w:hAnsi="Arial" w:cs="Arial"/>
            <w:sz w:val="22"/>
            <w:szCs w:val="22"/>
          </w:rPr>
          <w:t>xxxxx</w:t>
        </w:r>
      </w:ins>
    </w:p>
    <w:p w14:paraId="14101B0C" w14:textId="77777777" w:rsidR="00D83BA6" w:rsidRDefault="00D83BA6">
      <w:pPr>
        <w:jc w:val="both"/>
        <w:rPr>
          <w:ins w:id="971" w:author="Schrodi Lab" w:date="2020-03-18T21:25:00Z"/>
          <w:rFonts w:ascii="Arial" w:hAnsi="Arial" w:cs="Arial"/>
          <w:sz w:val="22"/>
          <w:szCs w:val="22"/>
        </w:rPr>
      </w:pPr>
    </w:p>
    <w:p w14:paraId="0014E664" w14:textId="47DA9015" w:rsidR="00021F1F" w:rsidRPr="00740968" w:rsidDel="0069773C" w:rsidRDefault="00E17F99">
      <w:pPr>
        <w:jc w:val="both"/>
        <w:rPr>
          <w:del w:id="972" w:author="Schrodi Lab" w:date="2020-03-18T21:46:00Z"/>
          <w:rFonts w:ascii="Arial" w:hAnsi="Arial" w:cs="Arial"/>
          <w:sz w:val="22"/>
          <w:szCs w:val="22"/>
          <w:rPrChange w:id="973" w:author="Schrodi Lab" w:date="2020-03-18T18:12:00Z">
            <w:rPr>
              <w:del w:id="974" w:author="Schrodi Lab" w:date="2020-03-18T21:46:00Z"/>
              <w:rFonts w:ascii="Times New Roman" w:hAnsi="Times New Roman" w:cs="Times New Roman"/>
              <w:sz w:val="32"/>
              <w:szCs w:val="32"/>
            </w:rPr>
          </w:rPrChange>
        </w:rPr>
        <w:pPrChange w:id="975" w:author="Schrodi Lab" w:date="2020-03-18T18:12:00Z">
          <w:pPr>
            <w:pStyle w:val="1"/>
            <w:numPr>
              <w:ilvl w:val="255"/>
            </w:numPr>
            <w:adjustRightInd w:val="0"/>
            <w:snapToGrid w:val="0"/>
            <w:spacing w:line="360" w:lineRule="auto"/>
            <w:ind w:firstLine="640"/>
            <w:jc w:val="both"/>
          </w:pPr>
        </w:pPrChange>
      </w:pPr>
      <w:del w:id="976" w:author="Schrodi Lab" w:date="2020-03-18T21:46:00Z">
        <w:r w:rsidRPr="00740968" w:rsidDel="0069773C">
          <w:rPr>
            <w:rFonts w:ascii="Arial" w:hAnsi="Arial" w:cs="Arial"/>
            <w:sz w:val="22"/>
            <w:szCs w:val="22"/>
            <w:rPrChange w:id="977" w:author="Schrodi Lab" w:date="2020-03-18T18:12:00Z">
              <w:rPr>
                <w:rFonts w:ascii="Times New Roman" w:hAnsi="Times New Roman" w:cs="Times New Roman"/>
                <w:sz w:val="32"/>
                <w:szCs w:val="32"/>
              </w:rPr>
            </w:rPrChange>
          </w:rPr>
          <w:delText>Afterwards, a</w:delText>
        </w:r>
      </w:del>
      <w:ins w:id="978" w:author="Schrodi Lab" w:date="2020-03-18T21:46:00Z">
        <w:r w:rsidR="0069773C">
          <w:rPr>
            <w:rFonts w:ascii="Arial" w:hAnsi="Arial" w:cs="Arial"/>
            <w:sz w:val="22"/>
            <w:szCs w:val="22"/>
          </w:rPr>
          <w:t>A</w:t>
        </w:r>
      </w:ins>
      <w:r w:rsidRPr="00740968">
        <w:rPr>
          <w:rFonts w:ascii="Arial" w:hAnsi="Arial" w:cs="Arial"/>
          <w:sz w:val="22"/>
          <w:szCs w:val="22"/>
          <w:rPrChange w:id="979" w:author="Schrodi Lab" w:date="2020-03-18T18:12:00Z">
            <w:rPr>
              <w:rFonts w:ascii="Times New Roman" w:hAnsi="Times New Roman" w:cs="Times New Roman"/>
              <w:sz w:val="32"/>
              <w:szCs w:val="32"/>
            </w:rPr>
          </w:rPrChange>
        </w:rPr>
        <w:t>nalysis of clinical manifestations and bioinformatics were performed respectively (</w:t>
      </w:r>
      <w:bookmarkStart w:id="980" w:name="_Hlk34912482"/>
      <w:r w:rsidRPr="0060772E">
        <w:rPr>
          <w:rFonts w:ascii="Arial" w:hAnsi="Arial" w:cs="Arial"/>
          <w:b/>
          <w:bCs/>
          <w:color w:val="002060"/>
          <w:sz w:val="22"/>
          <w:szCs w:val="22"/>
          <w:rPrChange w:id="981" w:author="Schrodi Lab" w:date="2020-03-18T18:45:00Z">
            <w:rPr>
              <w:rFonts w:ascii="Times New Roman" w:hAnsi="Times New Roman" w:cs="Times New Roman"/>
              <w:sz w:val="32"/>
              <w:szCs w:val="32"/>
            </w:rPr>
          </w:rPrChange>
        </w:rPr>
        <w:t>Fig</w:t>
      </w:r>
      <w:ins w:id="982" w:author="Schrodi Lab" w:date="2020-03-18T18:03:00Z">
        <w:r w:rsidR="00D04047" w:rsidRPr="0060772E">
          <w:rPr>
            <w:rFonts w:ascii="Arial" w:hAnsi="Arial" w:cs="Arial"/>
            <w:b/>
            <w:bCs/>
            <w:color w:val="002060"/>
            <w:sz w:val="22"/>
            <w:szCs w:val="22"/>
          </w:rPr>
          <w:t>ure</w:t>
        </w:r>
      </w:ins>
      <w:r w:rsidRPr="0060772E">
        <w:rPr>
          <w:rFonts w:ascii="Arial" w:hAnsi="Arial" w:cs="Arial"/>
          <w:b/>
          <w:bCs/>
          <w:color w:val="002060"/>
          <w:sz w:val="22"/>
          <w:szCs w:val="22"/>
          <w:rPrChange w:id="983" w:author="Schrodi Lab" w:date="2020-03-18T18:45:00Z">
            <w:rPr>
              <w:rFonts w:ascii="Times New Roman" w:hAnsi="Times New Roman" w:cs="Times New Roman"/>
              <w:sz w:val="32"/>
              <w:szCs w:val="32"/>
            </w:rPr>
          </w:rPrChange>
        </w:rPr>
        <w:t xml:space="preserve"> 1</w:t>
      </w:r>
      <w:bookmarkEnd w:id="980"/>
      <w:r w:rsidRPr="00740968">
        <w:rPr>
          <w:rFonts w:ascii="Arial" w:hAnsi="Arial" w:cs="Arial"/>
          <w:sz w:val="22"/>
          <w:szCs w:val="22"/>
          <w:rPrChange w:id="984" w:author="Schrodi Lab" w:date="2020-03-18T18:12:00Z">
            <w:rPr>
              <w:rFonts w:ascii="Times New Roman" w:hAnsi="Times New Roman" w:cs="Times New Roman"/>
              <w:sz w:val="32"/>
              <w:szCs w:val="32"/>
            </w:rPr>
          </w:rPrChange>
        </w:rPr>
        <w:t>).</w:t>
      </w:r>
      <w:ins w:id="985" w:author="Schrodi Lab" w:date="2020-03-18T21:46:00Z">
        <w:r w:rsidR="0069773C">
          <w:rPr>
            <w:rFonts w:ascii="Arial" w:hAnsi="Arial" w:cs="Arial"/>
            <w:b/>
            <w:bCs/>
            <w:sz w:val="22"/>
            <w:szCs w:val="22"/>
          </w:rPr>
          <w:t xml:space="preserve"> </w:t>
        </w:r>
      </w:ins>
    </w:p>
    <w:p w14:paraId="3CD73410" w14:textId="77777777" w:rsidR="00021F1F" w:rsidRPr="00740968" w:rsidDel="0069773C" w:rsidRDefault="00021F1F">
      <w:pPr>
        <w:jc w:val="both"/>
        <w:rPr>
          <w:del w:id="986" w:author="Schrodi Lab" w:date="2020-03-18T21:46:00Z"/>
          <w:rFonts w:ascii="Arial" w:hAnsi="Arial" w:cs="Arial"/>
          <w:sz w:val="22"/>
          <w:szCs w:val="22"/>
          <w:rPrChange w:id="987" w:author="Schrodi Lab" w:date="2020-03-18T18:12:00Z">
            <w:rPr>
              <w:del w:id="988" w:author="Schrodi Lab" w:date="2020-03-18T21:46:00Z"/>
              <w:rFonts w:ascii="Times New Roman" w:hAnsi="Times New Roman" w:cs="Times New Roman"/>
              <w:sz w:val="32"/>
              <w:szCs w:val="32"/>
            </w:rPr>
          </w:rPrChange>
        </w:rPr>
        <w:pPrChange w:id="989" w:author="Schrodi Lab" w:date="2020-03-18T18:12:00Z">
          <w:pPr>
            <w:pStyle w:val="1"/>
            <w:numPr>
              <w:ilvl w:val="255"/>
            </w:numPr>
            <w:adjustRightInd w:val="0"/>
            <w:snapToGrid w:val="0"/>
            <w:spacing w:line="360" w:lineRule="auto"/>
            <w:ind w:left="567" w:firstLine="640"/>
            <w:jc w:val="both"/>
          </w:pPr>
        </w:pPrChange>
      </w:pPr>
    </w:p>
    <w:p w14:paraId="26F52A53" w14:textId="38752802" w:rsidR="00021F1F" w:rsidRPr="00F4129C" w:rsidDel="0060772E" w:rsidRDefault="00E17F99">
      <w:pPr>
        <w:jc w:val="both"/>
        <w:rPr>
          <w:del w:id="990" w:author="Schrodi Lab" w:date="2020-03-18T18:47:00Z"/>
          <w:rFonts w:ascii="Arial" w:hAnsi="Arial" w:cs="Arial"/>
          <w:b/>
          <w:bCs/>
          <w:sz w:val="22"/>
          <w:szCs w:val="22"/>
          <w:rPrChange w:id="991" w:author="Schrodi Lab" w:date="2020-03-18T18:15:00Z">
            <w:rPr>
              <w:del w:id="992" w:author="Schrodi Lab" w:date="2020-03-18T18:47:00Z"/>
              <w:rFonts w:ascii="Times New Roman" w:hAnsi="Times New Roman" w:cs="Times New Roman"/>
              <w:sz w:val="32"/>
              <w:szCs w:val="32"/>
            </w:rPr>
          </w:rPrChange>
        </w:rPr>
        <w:pPrChange w:id="993" w:author="Schrodi Lab" w:date="2020-03-18T18:12:00Z">
          <w:pPr>
            <w:numPr>
              <w:numId w:val="3"/>
            </w:numPr>
            <w:ind w:firstLineChars="200" w:firstLine="640"/>
            <w:jc w:val="both"/>
          </w:pPr>
        </w:pPrChange>
      </w:pPr>
      <w:del w:id="994" w:author="Schrodi Lab" w:date="2020-03-18T18:47:00Z">
        <w:r w:rsidRPr="00F4129C" w:rsidDel="0060772E">
          <w:rPr>
            <w:rFonts w:ascii="Arial" w:hAnsi="Arial" w:cs="Arial"/>
            <w:b/>
            <w:bCs/>
            <w:sz w:val="22"/>
            <w:szCs w:val="22"/>
            <w:rPrChange w:id="995" w:author="Schrodi Lab" w:date="2020-03-18T18:15:00Z">
              <w:rPr>
                <w:rFonts w:ascii="Times New Roman" w:hAnsi="Times New Roman" w:cs="Times New Roman"/>
                <w:sz w:val="32"/>
                <w:szCs w:val="32"/>
              </w:rPr>
            </w:rPrChange>
          </w:rPr>
          <w:delText>Clinical feature analysis and test result</w:delText>
        </w:r>
      </w:del>
    </w:p>
    <w:p w14:paraId="26657178" w14:textId="111EEE57" w:rsidR="00021F1F" w:rsidRPr="00740968" w:rsidDel="00C501EB" w:rsidRDefault="002306AC">
      <w:pPr>
        <w:jc w:val="both"/>
        <w:rPr>
          <w:del w:id="996" w:author="Schrodi Lab" w:date="2020-03-18T18:02:00Z"/>
          <w:rFonts w:ascii="Arial" w:hAnsi="Arial" w:cs="Arial"/>
          <w:sz w:val="22"/>
          <w:szCs w:val="22"/>
          <w:rPrChange w:id="997" w:author="Schrodi Lab" w:date="2020-03-18T18:12:00Z">
            <w:rPr>
              <w:del w:id="998" w:author="Schrodi Lab" w:date="2020-03-18T18:02:00Z"/>
              <w:rFonts w:ascii="Times New Roman" w:hAnsi="Times New Roman" w:cs="Times New Roman"/>
              <w:sz w:val="32"/>
              <w:szCs w:val="32"/>
            </w:rPr>
          </w:rPrChange>
        </w:rPr>
        <w:pPrChange w:id="999" w:author="Schrodi Lab" w:date="2020-03-18T18:12:00Z">
          <w:pPr>
            <w:ind w:firstLineChars="200" w:firstLine="440"/>
            <w:jc w:val="both"/>
          </w:pPr>
        </w:pPrChange>
      </w:pPr>
      <w:ins w:id="1000" w:author="Schrodi Lab" w:date="2020-03-18T21:27:00Z">
        <w:r>
          <w:rPr>
            <w:rFonts w:ascii="Arial" w:hAnsi="Arial" w:cs="Arial"/>
            <w:sz w:val="22"/>
            <w:szCs w:val="22"/>
          </w:rPr>
          <w:t xml:space="preserve">We found </w:t>
        </w:r>
      </w:ins>
      <w:del w:id="1001" w:author="Schrodi Lab" w:date="2020-03-18T21:27:00Z">
        <w:r w:rsidR="00E17F99" w:rsidRPr="00740968" w:rsidDel="002306AC">
          <w:rPr>
            <w:rFonts w:ascii="Arial" w:hAnsi="Arial" w:cs="Arial"/>
            <w:sz w:val="22"/>
            <w:szCs w:val="22"/>
            <w:rPrChange w:id="1002" w:author="Schrodi Lab" w:date="2020-03-18T18:12:00Z">
              <w:rPr>
                <w:rFonts w:ascii="Times New Roman" w:hAnsi="Times New Roman" w:cs="Times New Roman"/>
                <w:sz w:val="32"/>
                <w:szCs w:val="32"/>
              </w:rPr>
            </w:rPrChange>
          </w:rPr>
          <w:delText xml:space="preserve">In </w:delText>
        </w:r>
      </w:del>
      <w:del w:id="1003" w:author="Schrodi Lab" w:date="2020-03-18T18:01:00Z">
        <w:r w:rsidR="00E17F99" w:rsidRPr="00740968" w:rsidDel="00B2049B">
          <w:rPr>
            <w:rFonts w:ascii="Arial" w:hAnsi="Arial" w:cs="Arial"/>
            <w:sz w:val="22"/>
            <w:szCs w:val="22"/>
            <w:rPrChange w:id="1004" w:author="Schrodi Lab" w:date="2020-03-18T18:12:00Z">
              <w:rPr>
                <w:rFonts w:ascii="Times New Roman" w:hAnsi="Times New Roman" w:cs="Times New Roman"/>
                <w:sz w:val="32"/>
                <w:szCs w:val="32"/>
              </w:rPr>
            </w:rPrChange>
          </w:rPr>
          <w:delText xml:space="preserve">our </w:delText>
        </w:r>
      </w:del>
      <w:del w:id="1005" w:author="Schrodi Lab" w:date="2020-03-18T21:26:00Z">
        <w:r w:rsidR="00E17F99" w:rsidRPr="00740968" w:rsidDel="002306AC">
          <w:rPr>
            <w:rFonts w:ascii="Arial" w:hAnsi="Arial" w:cs="Arial"/>
            <w:sz w:val="22"/>
            <w:szCs w:val="22"/>
            <w:rPrChange w:id="1006" w:author="Schrodi Lab" w:date="2020-03-18T18:12:00Z">
              <w:rPr>
                <w:rFonts w:ascii="Times New Roman" w:hAnsi="Times New Roman" w:cs="Times New Roman"/>
                <w:sz w:val="32"/>
                <w:szCs w:val="32"/>
              </w:rPr>
            </w:rPrChange>
          </w:rPr>
          <w:delText xml:space="preserve">study, </w:delText>
        </w:r>
      </w:del>
      <w:r w:rsidR="00E17F99" w:rsidRPr="00740968">
        <w:rPr>
          <w:rFonts w:ascii="Arial" w:hAnsi="Arial" w:cs="Arial"/>
          <w:sz w:val="22"/>
          <w:szCs w:val="22"/>
          <w:rPrChange w:id="1007" w:author="Schrodi Lab" w:date="2020-03-18T18:12:00Z">
            <w:rPr>
              <w:rFonts w:ascii="Times New Roman" w:hAnsi="Times New Roman" w:cs="Times New Roman"/>
              <w:sz w:val="32"/>
              <w:szCs w:val="32"/>
            </w:rPr>
          </w:rPrChange>
        </w:rPr>
        <w:t xml:space="preserve">33 </w:t>
      </w:r>
      <w:del w:id="1008" w:author="Schrodi Lab" w:date="2020-03-18T18:05:00Z">
        <w:r w:rsidR="00E17F99" w:rsidRPr="00740968" w:rsidDel="00D04047">
          <w:rPr>
            <w:rFonts w:ascii="Arial" w:hAnsi="Arial" w:cs="Arial"/>
            <w:sz w:val="22"/>
            <w:szCs w:val="22"/>
            <w:rPrChange w:id="1009" w:author="Schrodi Lab" w:date="2020-03-18T18:12:00Z">
              <w:rPr>
                <w:rFonts w:ascii="Times New Roman" w:hAnsi="Times New Roman" w:cs="Times New Roman"/>
                <w:sz w:val="32"/>
                <w:szCs w:val="32"/>
              </w:rPr>
            </w:rPrChange>
          </w:rPr>
          <w:delText>ACE2</w:delText>
        </w:r>
      </w:del>
      <w:del w:id="1010" w:author="Schrodi Lab" w:date="2020-03-18T21:27:00Z">
        <w:r w:rsidR="00E17F99" w:rsidRPr="00740968" w:rsidDel="002306AC">
          <w:rPr>
            <w:rFonts w:ascii="Arial" w:hAnsi="Arial" w:cs="Arial"/>
            <w:sz w:val="22"/>
            <w:szCs w:val="22"/>
            <w:rPrChange w:id="1011" w:author="Schrodi Lab" w:date="2020-03-18T18:12:00Z">
              <w:rPr>
                <w:rFonts w:ascii="Times New Roman" w:hAnsi="Times New Roman" w:cs="Times New Roman"/>
                <w:sz w:val="32"/>
                <w:szCs w:val="32"/>
              </w:rPr>
            </w:rPrChange>
          </w:rPr>
          <w:delText xml:space="preserve">-related </w:delText>
        </w:r>
      </w:del>
      <w:r w:rsidR="00E17F99" w:rsidRPr="00740968">
        <w:rPr>
          <w:rFonts w:ascii="Arial" w:hAnsi="Arial" w:cs="Arial"/>
          <w:sz w:val="22"/>
          <w:szCs w:val="22"/>
          <w:rPrChange w:id="1012" w:author="Schrodi Lab" w:date="2020-03-18T18:12:00Z">
            <w:rPr>
              <w:rFonts w:ascii="Times New Roman" w:hAnsi="Times New Roman" w:cs="Times New Roman"/>
              <w:sz w:val="32"/>
              <w:szCs w:val="32"/>
            </w:rPr>
          </w:rPrChange>
        </w:rPr>
        <w:t>organs and systems were</w:t>
      </w:r>
      <w:ins w:id="1013" w:author="Schrodi Lab" w:date="2020-03-18T21:27:00Z">
        <w:r>
          <w:rPr>
            <w:rFonts w:ascii="Arial" w:hAnsi="Arial" w:cs="Arial"/>
            <w:sz w:val="22"/>
            <w:szCs w:val="22"/>
          </w:rPr>
          <w:t xml:space="preserve"> related to</w:t>
        </w:r>
        <w:r w:rsidRPr="002306AC">
          <w:rPr>
            <w:rFonts w:ascii="Arial" w:hAnsi="Arial" w:cs="Arial"/>
            <w:i/>
            <w:sz w:val="22"/>
            <w:szCs w:val="22"/>
          </w:rPr>
          <w:t xml:space="preserve"> </w:t>
        </w:r>
        <w:r w:rsidRPr="00F5776A">
          <w:rPr>
            <w:rFonts w:ascii="Arial" w:hAnsi="Arial" w:cs="Arial"/>
            <w:i/>
            <w:sz w:val="22"/>
            <w:szCs w:val="22"/>
          </w:rPr>
          <w:t>ACE2</w:t>
        </w:r>
      </w:ins>
      <w:del w:id="1014" w:author="Schrodi Lab" w:date="2020-03-18T21:27:00Z">
        <w:r w:rsidR="00E17F99" w:rsidRPr="00740968" w:rsidDel="002306AC">
          <w:rPr>
            <w:rFonts w:ascii="Arial" w:hAnsi="Arial" w:cs="Arial"/>
            <w:sz w:val="22"/>
            <w:szCs w:val="22"/>
            <w:rPrChange w:id="1015" w:author="Schrodi Lab" w:date="2020-03-18T18:12:00Z">
              <w:rPr>
                <w:rFonts w:ascii="Times New Roman" w:hAnsi="Times New Roman" w:cs="Times New Roman"/>
                <w:sz w:val="32"/>
                <w:szCs w:val="32"/>
              </w:rPr>
            </w:rPrChange>
          </w:rPr>
          <w:delText xml:space="preserve"> obtained</w:delText>
        </w:r>
      </w:del>
      <w:r w:rsidR="00E17F99" w:rsidRPr="00740968">
        <w:rPr>
          <w:rFonts w:ascii="Arial" w:hAnsi="Arial" w:cs="Arial"/>
          <w:sz w:val="22"/>
          <w:szCs w:val="22"/>
          <w:rPrChange w:id="1016" w:author="Schrodi Lab" w:date="2020-03-18T18:12:00Z">
            <w:rPr>
              <w:rFonts w:ascii="Times New Roman" w:hAnsi="Times New Roman" w:cs="Times New Roman"/>
              <w:sz w:val="32"/>
              <w:szCs w:val="32"/>
            </w:rPr>
          </w:rPrChange>
        </w:rPr>
        <w:t>, including intestine, renin-angiotensin system</w:t>
      </w:r>
      <w:ins w:id="1017" w:author="Schrodi Lab" w:date="2020-03-18T21:27:00Z">
        <w:r>
          <w:rPr>
            <w:rFonts w:ascii="Arial" w:hAnsi="Arial" w:cs="Arial"/>
            <w:sz w:val="22"/>
            <w:szCs w:val="22"/>
          </w:rPr>
          <w:t xml:space="preserve"> (R</w:t>
        </w:r>
      </w:ins>
      <w:ins w:id="1018" w:author="Schrodi Lab" w:date="2020-03-18T21:28:00Z">
        <w:r>
          <w:rPr>
            <w:rFonts w:ascii="Arial" w:hAnsi="Arial" w:cs="Arial"/>
            <w:sz w:val="22"/>
            <w:szCs w:val="22"/>
          </w:rPr>
          <w:t>=</w:t>
        </w:r>
      </w:ins>
      <w:ins w:id="1019" w:author="Schrodi Lab" w:date="2020-03-18T21:27:00Z">
        <w:r>
          <w:rPr>
            <w:rFonts w:ascii="Arial" w:hAnsi="Arial" w:cs="Arial"/>
            <w:sz w:val="22"/>
            <w:szCs w:val="22"/>
          </w:rPr>
          <w:t>0.85</w:t>
        </w:r>
      </w:ins>
      <w:ins w:id="1020" w:author="Schrodi Lab" w:date="2020-03-18T21:29:00Z">
        <w:r>
          <w:rPr>
            <w:rFonts w:ascii="Arial" w:hAnsi="Arial" w:cs="Arial"/>
            <w:sz w:val="22"/>
            <w:szCs w:val="22"/>
          </w:rPr>
          <w:t xml:space="preserve">, </w:t>
        </w:r>
        <w:r w:rsidRPr="00413734">
          <w:rPr>
            <w:rFonts w:ascii="Arial" w:hAnsi="Arial" w:cs="Arial"/>
            <w:sz w:val="22"/>
            <w:szCs w:val="22"/>
            <w:highlight w:val="yellow"/>
            <w:rPrChange w:id="1021" w:author="Schrodi Lab" w:date="2020-03-18T21:29:00Z">
              <w:rPr>
                <w:rFonts w:ascii="Arial" w:hAnsi="Arial" w:cs="Arial"/>
                <w:sz w:val="22"/>
                <w:szCs w:val="22"/>
              </w:rPr>
            </w:rPrChange>
          </w:rPr>
          <w:t>P=?</w:t>
        </w:r>
      </w:ins>
      <w:ins w:id="1022" w:author="Schrodi Lab" w:date="2020-03-18T21:27:00Z">
        <w:r>
          <w:rPr>
            <w:rFonts w:ascii="Arial" w:hAnsi="Arial" w:cs="Arial"/>
            <w:sz w:val="22"/>
            <w:szCs w:val="22"/>
          </w:rPr>
          <w:t>)</w:t>
        </w:r>
      </w:ins>
      <w:r w:rsidR="00E17F99" w:rsidRPr="00740968">
        <w:rPr>
          <w:rFonts w:ascii="Arial" w:hAnsi="Arial" w:cs="Arial"/>
          <w:sz w:val="22"/>
          <w:szCs w:val="22"/>
          <w:rPrChange w:id="1023" w:author="Schrodi Lab" w:date="2020-03-18T18:12:00Z">
            <w:rPr>
              <w:rFonts w:ascii="Times New Roman" w:hAnsi="Times New Roman" w:cs="Times New Roman"/>
              <w:sz w:val="32"/>
              <w:szCs w:val="32"/>
            </w:rPr>
          </w:rPrChange>
        </w:rPr>
        <w:t>, renin-angiotensin-aldosterone system</w:t>
      </w:r>
      <w:ins w:id="1024" w:author="Schrodi Lab" w:date="2020-03-18T21:28:00Z">
        <w:r>
          <w:rPr>
            <w:rFonts w:ascii="Arial" w:hAnsi="Arial" w:cs="Arial"/>
            <w:sz w:val="22"/>
            <w:szCs w:val="22"/>
          </w:rPr>
          <w:t xml:space="preserve"> (R=0.68</w:t>
        </w:r>
      </w:ins>
      <w:ins w:id="1025" w:author="Schrodi Lab" w:date="2020-03-18T21:29:00Z">
        <w:r w:rsidR="00413734">
          <w:rPr>
            <w:rFonts w:ascii="Arial" w:hAnsi="Arial" w:cs="Arial"/>
            <w:sz w:val="22"/>
            <w:szCs w:val="22"/>
          </w:rPr>
          <w:t xml:space="preserve">, </w:t>
        </w:r>
        <w:r w:rsidR="00413734" w:rsidRPr="00413734">
          <w:rPr>
            <w:rFonts w:ascii="Arial" w:hAnsi="Arial" w:cs="Arial"/>
            <w:sz w:val="22"/>
            <w:szCs w:val="22"/>
            <w:highlight w:val="yellow"/>
            <w:rPrChange w:id="1026" w:author="Schrodi Lab" w:date="2020-03-18T21:29:00Z">
              <w:rPr>
                <w:rFonts w:ascii="Arial" w:hAnsi="Arial" w:cs="Arial"/>
                <w:sz w:val="22"/>
                <w:szCs w:val="22"/>
              </w:rPr>
            </w:rPrChange>
          </w:rPr>
          <w:t>P=?</w:t>
        </w:r>
      </w:ins>
      <w:ins w:id="1027" w:author="Schrodi Lab" w:date="2020-03-18T21:28:00Z">
        <w:r>
          <w:rPr>
            <w:rFonts w:ascii="Arial" w:hAnsi="Arial" w:cs="Arial"/>
            <w:sz w:val="22"/>
            <w:szCs w:val="22"/>
          </w:rPr>
          <w:t>)</w:t>
        </w:r>
      </w:ins>
      <w:r w:rsidR="00E17F99" w:rsidRPr="00740968">
        <w:rPr>
          <w:rFonts w:ascii="Arial" w:hAnsi="Arial" w:cs="Arial"/>
          <w:sz w:val="22"/>
          <w:szCs w:val="22"/>
          <w:rPrChange w:id="1028" w:author="Schrodi Lab" w:date="2020-03-18T18:12:00Z">
            <w:rPr>
              <w:rFonts w:ascii="Times New Roman" w:hAnsi="Times New Roman" w:cs="Times New Roman"/>
              <w:sz w:val="32"/>
              <w:szCs w:val="32"/>
            </w:rPr>
          </w:rPrChange>
        </w:rPr>
        <w:t>, liver, skeleton, skeletal muscle, respiratory organs</w:t>
      </w:r>
      <w:ins w:id="1029" w:author="Schrodi Lab" w:date="2020-03-18T21:29:00Z">
        <w:r w:rsidR="00413734">
          <w:rPr>
            <w:rFonts w:ascii="Arial" w:hAnsi="Arial" w:cs="Arial"/>
            <w:sz w:val="22"/>
            <w:szCs w:val="22"/>
          </w:rPr>
          <w:t xml:space="preserve"> (R=0.42, P=?)</w:t>
        </w:r>
      </w:ins>
      <w:r w:rsidR="00E17F99" w:rsidRPr="00740968">
        <w:rPr>
          <w:rFonts w:ascii="Arial" w:hAnsi="Arial" w:cs="Arial"/>
          <w:sz w:val="22"/>
          <w:szCs w:val="22"/>
          <w:rPrChange w:id="1030" w:author="Schrodi Lab" w:date="2020-03-18T18:12:00Z">
            <w:rPr>
              <w:rFonts w:ascii="Times New Roman" w:hAnsi="Times New Roman" w:cs="Times New Roman"/>
              <w:sz w:val="32"/>
              <w:szCs w:val="32"/>
            </w:rPr>
          </w:rPrChange>
        </w:rPr>
        <w:t>, brain</w:t>
      </w:r>
      <w:ins w:id="1031" w:author="Schrodi Lab" w:date="2020-03-18T21:30:00Z">
        <w:r w:rsidR="00413734">
          <w:rPr>
            <w:rFonts w:ascii="Arial" w:hAnsi="Arial" w:cs="Arial"/>
            <w:sz w:val="22"/>
            <w:szCs w:val="22"/>
          </w:rPr>
          <w:t xml:space="preserve"> </w:t>
        </w:r>
      </w:ins>
      <w:ins w:id="1032" w:author="Schrodi Lab" w:date="2020-03-18T21:29:00Z">
        <w:r w:rsidR="00413734">
          <w:rPr>
            <w:rFonts w:ascii="Arial" w:hAnsi="Arial" w:cs="Arial"/>
            <w:sz w:val="22"/>
            <w:szCs w:val="22"/>
          </w:rPr>
          <w:t>(</w:t>
        </w:r>
      </w:ins>
      <w:ins w:id="1033" w:author="Schrodi Lab" w:date="2020-03-18T21:30:00Z">
        <w:r w:rsidR="00413734">
          <w:rPr>
            <w:rFonts w:ascii="Arial" w:hAnsi="Arial" w:cs="Arial"/>
            <w:sz w:val="22"/>
            <w:szCs w:val="22"/>
          </w:rPr>
          <w:t>R=0.41, P=</w:t>
        </w:r>
      </w:ins>
      <w:ins w:id="1034" w:author="Schrodi Lab" w:date="2020-03-18T21:29:00Z">
        <w:r w:rsidR="00413734">
          <w:rPr>
            <w:rFonts w:ascii="Arial" w:hAnsi="Arial" w:cs="Arial"/>
            <w:sz w:val="22"/>
            <w:szCs w:val="22"/>
          </w:rPr>
          <w:t>)</w:t>
        </w:r>
      </w:ins>
      <w:r w:rsidR="00E17F99" w:rsidRPr="00740968">
        <w:rPr>
          <w:rFonts w:ascii="Arial" w:hAnsi="Arial" w:cs="Arial"/>
          <w:sz w:val="22"/>
          <w:szCs w:val="22"/>
          <w:rPrChange w:id="1035" w:author="Schrodi Lab" w:date="2020-03-18T18:12:00Z">
            <w:rPr>
              <w:rFonts w:ascii="Times New Roman" w:hAnsi="Times New Roman" w:cs="Times New Roman"/>
              <w:sz w:val="32"/>
              <w:szCs w:val="32"/>
            </w:rPr>
          </w:rPrChange>
        </w:rPr>
        <w:t>, autonomic nervous system, kidney, limbs, cardiovascular system, and pancreas</w:t>
      </w:r>
      <w:ins w:id="1036" w:author="Schrodi Lab" w:date="2020-03-18T21:31:00Z">
        <w:r w:rsidR="00413734" w:rsidRPr="00DB60E4">
          <w:rPr>
            <w:rFonts w:ascii="Arial" w:hAnsi="Arial" w:cs="Arial"/>
            <w:sz w:val="22"/>
            <w:szCs w:val="22"/>
          </w:rPr>
          <w:t>(</w:t>
        </w:r>
        <w:r w:rsidR="00413734" w:rsidRPr="00DB60E4">
          <w:rPr>
            <w:rFonts w:ascii="Arial" w:hAnsi="Arial" w:cs="Arial"/>
            <w:b/>
            <w:bCs/>
            <w:color w:val="002060"/>
            <w:sz w:val="22"/>
            <w:szCs w:val="22"/>
          </w:rPr>
          <w:t>Table 1</w:t>
        </w:r>
        <w:r w:rsidR="00413734" w:rsidRPr="00DB60E4">
          <w:rPr>
            <w:rFonts w:ascii="Arial" w:hAnsi="Arial" w:cs="Arial"/>
            <w:sz w:val="22"/>
            <w:szCs w:val="22"/>
          </w:rPr>
          <w:t>)</w:t>
        </w:r>
      </w:ins>
      <w:r w:rsidR="00E17F99" w:rsidRPr="00740968">
        <w:rPr>
          <w:rFonts w:ascii="Arial" w:hAnsi="Arial" w:cs="Arial"/>
          <w:sz w:val="22"/>
          <w:szCs w:val="22"/>
          <w:rPrChange w:id="1037" w:author="Schrodi Lab" w:date="2020-03-18T18:12:00Z">
            <w:rPr>
              <w:rFonts w:ascii="Times New Roman" w:hAnsi="Times New Roman" w:cs="Times New Roman"/>
              <w:sz w:val="32"/>
              <w:szCs w:val="32"/>
            </w:rPr>
          </w:rPrChange>
        </w:rPr>
        <w:t xml:space="preserve">. </w:t>
      </w:r>
      <w:del w:id="1038" w:author="Schrodi Lab" w:date="2020-03-18T21:31:00Z">
        <w:r w:rsidR="00E17F99" w:rsidRPr="00740968" w:rsidDel="00413734">
          <w:rPr>
            <w:rFonts w:ascii="Arial" w:hAnsi="Arial" w:cs="Arial"/>
            <w:sz w:val="22"/>
            <w:szCs w:val="22"/>
            <w:rPrChange w:id="1039" w:author="Schrodi Lab" w:date="2020-03-18T18:12:00Z">
              <w:rPr>
                <w:rFonts w:ascii="Times New Roman" w:hAnsi="Times New Roman" w:cs="Times New Roman"/>
                <w:sz w:val="32"/>
                <w:szCs w:val="32"/>
              </w:rPr>
            </w:rPrChange>
          </w:rPr>
          <w:delText>The top five were</w:delText>
        </w:r>
        <w:bookmarkStart w:id="1040" w:name="OLE_LINK8"/>
        <w:r w:rsidR="00E17F99" w:rsidRPr="00740968" w:rsidDel="00413734">
          <w:rPr>
            <w:rFonts w:ascii="Arial" w:hAnsi="Arial" w:cs="Arial"/>
            <w:sz w:val="22"/>
            <w:szCs w:val="22"/>
            <w:rPrChange w:id="1041" w:author="Schrodi Lab" w:date="2020-03-18T18:12:00Z">
              <w:rPr>
                <w:rFonts w:ascii="Times New Roman" w:hAnsi="Times New Roman" w:cs="Times New Roman"/>
                <w:sz w:val="32"/>
                <w:szCs w:val="32"/>
              </w:rPr>
            </w:rPrChange>
          </w:rPr>
          <w:delText xml:space="preserve"> listed as follows</w:delText>
        </w:r>
        <w:bookmarkEnd w:id="1040"/>
        <w:r w:rsidR="00E17F99" w:rsidRPr="00740968" w:rsidDel="00413734">
          <w:rPr>
            <w:rFonts w:ascii="Arial" w:hAnsi="Arial" w:cs="Arial"/>
            <w:sz w:val="22"/>
            <w:szCs w:val="22"/>
            <w:rPrChange w:id="1042" w:author="Schrodi Lab" w:date="2020-03-18T18:12:00Z">
              <w:rPr>
                <w:rFonts w:ascii="Times New Roman" w:hAnsi="Times New Roman" w:cs="Times New Roman"/>
                <w:sz w:val="32"/>
                <w:szCs w:val="32"/>
              </w:rPr>
            </w:rPrChange>
          </w:rPr>
          <w:delText xml:space="preserve">: renin-angiotensin system had the highest level of 0.85, followed by heart and kidney both at 0.68; spine </w:delText>
        </w:r>
        <w:bookmarkStart w:id="1043" w:name="OLE_LINK7"/>
        <w:r w:rsidR="00E17F99" w:rsidRPr="00740968" w:rsidDel="00413734">
          <w:rPr>
            <w:rFonts w:ascii="Arial" w:hAnsi="Arial" w:cs="Arial"/>
            <w:sz w:val="22"/>
            <w:szCs w:val="22"/>
            <w:rPrChange w:id="1044" w:author="Schrodi Lab" w:date="2020-03-18T18:12:00Z">
              <w:rPr>
                <w:rFonts w:ascii="Times New Roman" w:hAnsi="Times New Roman" w:cs="Times New Roman"/>
                <w:sz w:val="32"/>
                <w:szCs w:val="32"/>
              </w:rPr>
            </w:rPrChange>
          </w:rPr>
          <w:delText>had a correlation at</w:delText>
        </w:r>
        <w:bookmarkEnd w:id="1043"/>
        <w:r w:rsidR="00E17F99" w:rsidRPr="00740968" w:rsidDel="00413734">
          <w:rPr>
            <w:rFonts w:ascii="Arial" w:hAnsi="Arial" w:cs="Arial"/>
            <w:sz w:val="22"/>
            <w:szCs w:val="22"/>
            <w:rPrChange w:id="1045" w:author="Schrodi Lab" w:date="2020-03-18T18:12:00Z">
              <w:rPr>
                <w:rFonts w:ascii="Times New Roman" w:hAnsi="Times New Roman" w:cs="Times New Roman"/>
                <w:sz w:val="32"/>
                <w:szCs w:val="32"/>
              </w:rPr>
            </w:rPrChange>
          </w:rPr>
          <w:delText xml:space="preserve"> 0.55; respiratory system had a correlation at 0.42, similar to brain at 0.41 (</w:delText>
        </w:r>
        <w:r w:rsidR="00E17F99" w:rsidRPr="0060772E" w:rsidDel="00413734">
          <w:rPr>
            <w:rFonts w:ascii="Arial" w:hAnsi="Arial" w:cs="Arial"/>
            <w:b/>
            <w:bCs/>
            <w:color w:val="002060"/>
            <w:sz w:val="22"/>
            <w:szCs w:val="22"/>
            <w:rPrChange w:id="1046" w:author="Schrodi Lab" w:date="2020-03-18T18:45:00Z">
              <w:rPr>
                <w:rFonts w:ascii="Times New Roman" w:hAnsi="Times New Roman" w:cs="Times New Roman"/>
                <w:sz w:val="32"/>
                <w:szCs w:val="32"/>
              </w:rPr>
            </w:rPrChange>
          </w:rPr>
          <w:delText>Table 1</w:delText>
        </w:r>
        <w:r w:rsidR="00E17F99" w:rsidRPr="00740968" w:rsidDel="00413734">
          <w:rPr>
            <w:rFonts w:ascii="Arial" w:hAnsi="Arial" w:cs="Arial"/>
            <w:sz w:val="22"/>
            <w:szCs w:val="22"/>
            <w:rPrChange w:id="1047" w:author="Schrodi Lab" w:date="2020-03-18T18:12:00Z">
              <w:rPr>
                <w:rFonts w:ascii="Times New Roman" w:hAnsi="Times New Roman" w:cs="Times New Roman"/>
                <w:sz w:val="32"/>
                <w:szCs w:val="32"/>
              </w:rPr>
            </w:rPrChange>
          </w:rPr>
          <w:delText>).</w:delText>
        </w:r>
      </w:del>
    </w:p>
    <w:p w14:paraId="1CBECEBB" w14:textId="038B3570" w:rsidR="00021F1F" w:rsidRPr="00740968" w:rsidDel="00C501EB" w:rsidRDefault="002B1987">
      <w:pPr>
        <w:jc w:val="both"/>
        <w:rPr>
          <w:del w:id="1048" w:author="Schrodi Lab" w:date="2020-03-18T18:02:00Z"/>
          <w:rFonts w:ascii="Arial" w:hAnsi="Arial" w:cs="Arial"/>
          <w:sz w:val="22"/>
          <w:szCs w:val="22"/>
          <w:rPrChange w:id="1049" w:author="Schrodi Lab" w:date="2020-03-18T18:12:00Z">
            <w:rPr>
              <w:del w:id="1050" w:author="Schrodi Lab" w:date="2020-03-18T18:02:00Z"/>
              <w:rFonts w:ascii="Times New Roman" w:hAnsi="Times New Roman" w:cs="Times New Roman"/>
              <w:sz w:val="32"/>
              <w:szCs w:val="32"/>
            </w:rPr>
          </w:rPrChange>
        </w:rPr>
        <w:pPrChange w:id="1051" w:author="Schrodi Lab" w:date="2020-03-18T18:12:00Z">
          <w:pPr>
            <w:ind w:firstLineChars="200" w:firstLine="440"/>
            <w:jc w:val="both"/>
          </w:pPr>
        </w:pPrChange>
      </w:pPr>
      <w:ins w:id="1052" w:author="Schrodi Lab" w:date="2020-03-18T18:02:00Z">
        <w:r w:rsidRPr="00F5776A">
          <w:rPr>
            <w:rFonts w:ascii="Arial" w:hAnsi="Arial" w:cs="Arial"/>
            <w:sz w:val="22"/>
            <w:szCs w:val="22"/>
          </w:rPr>
          <w:t>Meanwhile</w:t>
        </w:r>
        <w:r w:rsidR="00C501EB" w:rsidRPr="00474C8A">
          <w:rPr>
            <w:rFonts w:ascii="Arial" w:hAnsi="Arial" w:cs="Arial"/>
            <w:sz w:val="22"/>
            <w:szCs w:val="22"/>
          </w:rPr>
          <w:t xml:space="preserve">, </w:t>
        </w:r>
      </w:ins>
      <w:del w:id="1053" w:author="Schrodi Lab" w:date="2020-03-18T18:02:00Z">
        <w:r w:rsidR="00E17F99" w:rsidRPr="00740968" w:rsidDel="002B1987">
          <w:rPr>
            <w:rFonts w:ascii="Arial" w:hAnsi="Arial" w:cs="Arial"/>
            <w:sz w:val="22"/>
            <w:szCs w:val="22"/>
            <w:rPrChange w:id="1054" w:author="Schrodi Lab" w:date="2020-03-18T18:12:00Z">
              <w:rPr>
                <w:rFonts w:ascii="Times New Roman" w:hAnsi="Times New Roman" w:cs="Times New Roman"/>
                <w:sz w:val="32"/>
                <w:szCs w:val="32"/>
              </w:rPr>
            </w:rPrChange>
          </w:rPr>
          <w:delText xml:space="preserve">In our study, </w:delText>
        </w:r>
      </w:del>
      <w:r w:rsidR="00E17F99" w:rsidRPr="00740968">
        <w:rPr>
          <w:rFonts w:ascii="Arial" w:hAnsi="Arial" w:cs="Arial"/>
          <w:sz w:val="22"/>
          <w:szCs w:val="22"/>
          <w:rPrChange w:id="1055" w:author="Schrodi Lab" w:date="2020-03-18T18:12:00Z">
            <w:rPr>
              <w:rFonts w:ascii="Times New Roman" w:hAnsi="Times New Roman" w:cs="Times New Roman"/>
              <w:sz w:val="32"/>
              <w:szCs w:val="32"/>
            </w:rPr>
          </w:rPrChange>
        </w:rPr>
        <w:t xml:space="preserve">17 organs and systems </w:t>
      </w:r>
      <w:ins w:id="1056" w:author="Schrodi Lab" w:date="2020-03-18T21:31:00Z">
        <w:r w:rsidR="00413734">
          <w:rPr>
            <w:rFonts w:ascii="Arial" w:hAnsi="Arial" w:cs="Arial"/>
            <w:sz w:val="22"/>
            <w:szCs w:val="22"/>
          </w:rPr>
          <w:t xml:space="preserve">were found to be </w:t>
        </w:r>
      </w:ins>
      <w:r w:rsidR="00E17F99" w:rsidRPr="00740968">
        <w:rPr>
          <w:rFonts w:ascii="Arial" w:hAnsi="Arial" w:cs="Arial"/>
          <w:sz w:val="22"/>
          <w:szCs w:val="22"/>
          <w:rPrChange w:id="1057" w:author="Schrodi Lab" w:date="2020-03-18T18:12:00Z">
            <w:rPr>
              <w:rFonts w:ascii="Times New Roman" w:hAnsi="Times New Roman" w:cs="Times New Roman"/>
              <w:sz w:val="32"/>
              <w:szCs w:val="32"/>
            </w:rPr>
          </w:rPrChange>
        </w:rPr>
        <w:t xml:space="preserve">relevant to </w:t>
      </w:r>
      <w:del w:id="1058" w:author="Schrodi Lab" w:date="2020-03-18T18:06:00Z">
        <w:r w:rsidR="00E17F99" w:rsidRPr="00740968" w:rsidDel="00D04047">
          <w:rPr>
            <w:rFonts w:ascii="Arial" w:hAnsi="Arial" w:cs="Arial"/>
            <w:sz w:val="22"/>
            <w:szCs w:val="22"/>
            <w:rPrChange w:id="1059" w:author="Schrodi Lab" w:date="2020-03-18T18:12:00Z">
              <w:rPr>
                <w:rFonts w:ascii="Times New Roman" w:hAnsi="Times New Roman" w:cs="Times New Roman"/>
                <w:sz w:val="32"/>
                <w:szCs w:val="32"/>
              </w:rPr>
            </w:rPrChange>
          </w:rPr>
          <w:delText>TMPRSS</w:delText>
        </w:r>
      </w:del>
      <w:ins w:id="1060"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1061" w:author="Schrodi Lab" w:date="2020-03-18T18:12:00Z">
            <w:rPr>
              <w:rFonts w:ascii="Times New Roman" w:hAnsi="Times New Roman" w:cs="Times New Roman"/>
              <w:sz w:val="32"/>
              <w:szCs w:val="32"/>
            </w:rPr>
          </w:rPrChange>
        </w:rPr>
        <w:t>2</w:t>
      </w:r>
      <w:del w:id="1062" w:author="Schrodi Lab" w:date="2020-03-18T21:31:00Z">
        <w:r w:rsidR="00E17F99" w:rsidRPr="00740968" w:rsidDel="00413734">
          <w:rPr>
            <w:rFonts w:ascii="Arial" w:hAnsi="Arial" w:cs="Arial"/>
            <w:sz w:val="22"/>
            <w:szCs w:val="22"/>
            <w:rPrChange w:id="1063" w:author="Schrodi Lab" w:date="2020-03-18T18:12:00Z">
              <w:rPr>
                <w:rFonts w:ascii="Times New Roman" w:hAnsi="Times New Roman" w:cs="Times New Roman"/>
                <w:sz w:val="32"/>
                <w:szCs w:val="32"/>
              </w:rPr>
            </w:rPrChange>
          </w:rPr>
          <w:delText xml:space="preserve"> were obtained</w:delText>
        </w:r>
      </w:del>
      <w:r w:rsidR="00E17F99" w:rsidRPr="00740968">
        <w:rPr>
          <w:rFonts w:ascii="Arial" w:hAnsi="Arial" w:cs="Arial"/>
          <w:sz w:val="22"/>
          <w:szCs w:val="22"/>
          <w:rPrChange w:id="1064" w:author="Schrodi Lab" w:date="2020-03-18T18:12:00Z">
            <w:rPr>
              <w:rFonts w:ascii="Times New Roman" w:hAnsi="Times New Roman" w:cs="Times New Roman"/>
              <w:sz w:val="32"/>
              <w:szCs w:val="32"/>
            </w:rPr>
          </w:rPrChange>
        </w:rPr>
        <w:t>, including</w:t>
      </w:r>
      <w:del w:id="1065" w:author="Schrodi Lab" w:date="2020-03-18T21:32:00Z">
        <w:r w:rsidR="00E17F99" w:rsidRPr="00740968" w:rsidDel="00401940">
          <w:rPr>
            <w:rFonts w:ascii="Arial" w:hAnsi="Arial" w:cs="Arial"/>
            <w:sz w:val="22"/>
            <w:szCs w:val="22"/>
            <w:rPrChange w:id="1066" w:author="Schrodi Lab" w:date="2020-03-18T18:12:00Z">
              <w:rPr>
                <w:rFonts w:ascii="Times New Roman" w:hAnsi="Times New Roman" w:cs="Times New Roman"/>
                <w:sz w:val="32"/>
                <w:szCs w:val="32"/>
              </w:rPr>
            </w:rPrChange>
          </w:rPr>
          <w:delText xml:space="preserve"> the </w:delText>
        </w:r>
      </w:del>
      <w:ins w:id="1067" w:author="Schrodi Lab" w:date="2020-03-18T21:32:00Z">
        <w:r w:rsidR="00401940">
          <w:rPr>
            <w:rFonts w:ascii="Arial" w:hAnsi="Arial" w:cs="Arial"/>
            <w:sz w:val="22"/>
            <w:szCs w:val="22"/>
          </w:rPr>
          <w:t xml:space="preserve"> </w:t>
        </w:r>
        <w:r w:rsidR="00401940" w:rsidRPr="00E6181F">
          <w:rPr>
            <w:rFonts w:ascii="Arial" w:hAnsi="Arial" w:cs="Arial"/>
            <w:sz w:val="22"/>
            <w:szCs w:val="22"/>
          </w:rPr>
          <w:t>prostate</w:t>
        </w:r>
        <w:r w:rsidR="00401940">
          <w:rPr>
            <w:rFonts w:ascii="Arial" w:hAnsi="Arial" w:cs="Arial"/>
            <w:sz w:val="22"/>
            <w:szCs w:val="22"/>
          </w:rPr>
          <w:t xml:space="preserve"> (OR=</w:t>
        </w:r>
        <w:r w:rsidR="00401940" w:rsidRPr="00E6181F">
          <w:rPr>
            <w:rFonts w:ascii="Arial" w:hAnsi="Arial" w:cs="Arial"/>
            <w:sz w:val="22"/>
            <w:szCs w:val="22"/>
          </w:rPr>
          <w:t xml:space="preserve"> 0.83</w:t>
        </w:r>
        <w:r w:rsidR="00401940">
          <w:rPr>
            <w:rFonts w:ascii="Arial" w:hAnsi="Arial" w:cs="Arial"/>
            <w:sz w:val="22"/>
            <w:szCs w:val="22"/>
          </w:rPr>
          <w:t>)</w:t>
        </w:r>
        <w:r w:rsidR="00401940" w:rsidRPr="00E6181F">
          <w:rPr>
            <w:rFonts w:ascii="Arial" w:hAnsi="Arial" w:cs="Arial"/>
            <w:sz w:val="22"/>
            <w:szCs w:val="22"/>
          </w:rPr>
          <w:t xml:space="preserve">, hippocampus proper </w:t>
        </w:r>
        <w:r w:rsidR="00401940">
          <w:rPr>
            <w:rFonts w:ascii="Arial" w:hAnsi="Arial" w:cs="Arial"/>
            <w:sz w:val="22"/>
            <w:szCs w:val="22"/>
          </w:rPr>
          <w:t>(OR=</w:t>
        </w:r>
        <w:r w:rsidR="00401940" w:rsidRPr="00E6181F">
          <w:rPr>
            <w:rFonts w:ascii="Arial" w:hAnsi="Arial" w:cs="Arial"/>
            <w:sz w:val="22"/>
            <w:szCs w:val="22"/>
          </w:rPr>
          <w:t>0.39</w:t>
        </w:r>
        <w:r w:rsidR="00401940">
          <w:rPr>
            <w:rFonts w:ascii="Arial" w:hAnsi="Arial" w:cs="Arial"/>
            <w:sz w:val="22"/>
            <w:szCs w:val="22"/>
          </w:rPr>
          <w:t>)</w:t>
        </w:r>
        <w:r w:rsidR="00401940" w:rsidRPr="00E6181F">
          <w:rPr>
            <w:rFonts w:ascii="Arial" w:hAnsi="Arial" w:cs="Arial"/>
            <w:sz w:val="22"/>
            <w:szCs w:val="22"/>
          </w:rPr>
          <w:t xml:space="preserve">, lung </w:t>
        </w:r>
        <w:r w:rsidR="00401940">
          <w:rPr>
            <w:rFonts w:ascii="Arial" w:hAnsi="Arial" w:cs="Arial"/>
            <w:sz w:val="22"/>
            <w:szCs w:val="22"/>
          </w:rPr>
          <w:t>(OR=</w:t>
        </w:r>
        <w:r w:rsidR="00401940" w:rsidRPr="00E6181F">
          <w:rPr>
            <w:rFonts w:ascii="Arial" w:hAnsi="Arial" w:cs="Arial"/>
            <w:sz w:val="22"/>
            <w:szCs w:val="22"/>
          </w:rPr>
          <w:t>0.21</w:t>
        </w:r>
        <w:r w:rsidR="00401940">
          <w:rPr>
            <w:rFonts w:ascii="Arial" w:hAnsi="Arial" w:cs="Arial"/>
            <w:sz w:val="22"/>
            <w:szCs w:val="22"/>
          </w:rPr>
          <w:t>)</w:t>
        </w:r>
        <w:r w:rsidR="00401940" w:rsidRPr="00E6181F">
          <w:rPr>
            <w:rFonts w:ascii="Arial" w:hAnsi="Arial" w:cs="Arial"/>
            <w:sz w:val="22"/>
            <w:szCs w:val="22"/>
          </w:rPr>
          <w:t>, urethra</w:t>
        </w:r>
      </w:ins>
      <w:ins w:id="1068" w:author="Schrodi Lab" w:date="2020-03-18T21:33:00Z">
        <w:r w:rsidR="00401940">
          <w:rPr>
            <w:rFonts w:ascii="Arial" w:hAnsi="Arial" w:cs="Arial"/>
            <w:sz w:val="22"/>
            <w:szCs w:val="22"/>
          </w:rPr>
          <w:t xml:space="preserve"> </w:t>
        </w:r>
      </w:ins>
      <w:ins w:id="1069" w:author="Schrodi Lab" w:date="2020-03-18T21:32:00Z">
        <w:r w:rsidR="00401940">
          <w:rPr>
            <w:rFonts w:ascii="Arial" w:hAnsi="Arial" w:cs="Arial"/>
            <w:sz w:val="22"/>
            <w:szCs w:val="22"/>
          </w:rPr>
          <w:t>(</w:t>
        </w:r>
      </w:ins>
      <w:ins w:id="1070" w:author="Schrodi Lab" w:date="2020-03-18T21:33:00Z">
        <w:r w:rsidR="00401940">
          <w:rPr>
            <w:rFonts w:ascii="Arial" w:hAnsi="Arial" w:cs="Arial"/>
            <w:sz w:val="22"/>
            <w:szCs w:val="22"/>
          </w:rPr>
          <w:t>OR=0.2</w:t>
        </w:r>
      </w:ins>
      <w:ins w:id="1071" w:author="Schrodi Lab" w:date="2020-03-18T21:32:00Z">
        <w:r w:rsidR="00401940">
          <w:rPr>
            <w:rFonts w:ascii="Arial" w:hAnsi="Arial" w:cs="Arial"/>
            <w:sz w:val="22"/>
            <w:szCs w:val="22"/>
          </w:rPr>
          <w:t>)</w:t>
        </w:r>
        <w:r w:rsidR="00401940" w:rsidRPr="00E6181F">
          <w:rPr>
            <w:rFonts w:ascii="Arial" w:hAnsi="Arial" w:cs="Arial"/>
            <w:sz w:val="22"/>
            <w:szCs w:val="22"/>
          </w:rPr>
          <w:t xml:space="preserve"> and skeleton at 0.20 (</w:t>
        </w:r>
        <w:r w:rsidR="00401940" w:rsidRPr="00E6181F">
          <w:rPr>
            <w:rFonts w:ascii="Arial" w:hAnsi="Arial" w:cs="Arial"/>
            <w:b/>
            <w:bCs/>
            <w:color w:val="002060"/>
            <w:sz w:val="22"/>
            <w:szCs w:val="22"/>
          </w:rPr>
          <w:t>Table 2</w:t>
        </w:r>
        <w:r w:rsidR="00401940" w:rsidRPr="00E6181F">
          <w:rPr>
            <w:rFonts w:ascii="Arial" w:hAnsi="Arial" w:cs="Arial"/>
            <w:sz w:val="22"/>
            <w:szCs w:val="22"/>
          </w:rPr>
          <w:t>)</w:t>
        </w:r>
      </w:ins>
      <w:ins w:id="1072" w:author="Schrodi Lab" w:date="2020-03-18T21:33:00Z">
        <w:r w:rsidR="00401940">
          <w:rPr>
            <w:rFonts w:ascii="Arial" w:hAnsi="Arial" w:cs="Arial"/>
            <w:sz w:val="22"/>
            <w:szCs w:val="22"/>
          </w:rPr>
          <w:t xml:space="preserve">, </w:t>
        </w:r>
      </w:ins>
      <w:r w:rsidR="00E17F99" w:rsidRPr="00740968">
        <w:rPr>
          <w:rFonts w:ascii="Arial" w:hAnsi="Arial" w:cs="Arial"/>
          <w:sz w:val="22"/>
          <w:szCs w:val="22"/>
          <w:rPrChange w:id="1073" w:author="Schrodi Lab" w:date="2020-03-18T18:12:00Z">
            <w:rPr>
              <w:rFonts w:ascii="Times New Roman" w:hAnsi="Times New Roman" w:cs="Times New Roman"/>
              <w:sz w:val="32"/>
              <w:szCs w:val="32"/>
            </w:rPr>
          </w:rPrChange>
        </w:rPr>
        <w:t>urinary system, nervous system, respiratory system, bone and limbs, oral cavity, endocrine system</w:t>
      </w:r>
      <w:ins w:id="1074" w:author="Schrodi Lab" w:date="2020-03-18T21:33:00Z">
        <w:r w:rsidR="00560A8F">
          <w:rPr>
            <w:rFonts w:ascii="Arial" w:hAnsi="Arial" w:cs="Arial"/>
            <w:sz w:val="22"/>
            <w:szCs w:val="22"/>
          </w:rPr>
          <w:t xml:space="preserve">. </w:t>
        </w:r>
      </w:ins>
      <w:del w:id="1075" w:author="Schrodi Lab" w:date="2020-03-18T21:33:00Z">
        <w:r w:rsidR="00E17F99" w:rsidRPr="00740968" w:rsidDel="00560A8F">
          <w:rPr>
            <w:rFonts w:ascii="Arial" w:hAnsi="Arial" w:cs="Arial"/>
            <w:sz w:val="22"/>
            <w:szCs w:val="22"/>
            <w:rPrChange w:id="1076" w:author="Schrodi Lab" w:date="2020-03-18T18:12:00Z">
              <w:rPr>
                <w:rFonts w:ascii="Times New Roman" w:hAnsi="Times New Roman" w:cs="Times New Roman"/>
                <w:sz w:val="32"/>
                <w:szCs w:val="32"/>
              </w:rPr>
            </w:rPrChange>
          </w:rPr>
          <w:delText xml:space="preserve">, etc. </w:delText>
        </w:r>
        <w:r w:rsidR="00E17F99" w:rsidRPr="00740968" w:rsidDel="00915591">
          <w:rPr>
            <w:rFonts w:ascii="Arial" w:hAnsi="Arial" w:cs="Arial"/>
            <w:sz w:val="22"/>
            <w:szCs w:val="22"/>
            <w:rPrChange w:id="1077" w:author="Schrodi Lab" w:date="2020-03-18T18:12:00Z">
              <w:rPr>
                <w:rFonts w:ascii="Times New Roman" w:hAnsi="Times New Roman" w:cs="Times New Roman"/>
                <w:sz w:val="32"/>
                <w:szCs w:val="32"/>
              </w:rPr>
            </w:rPrChange>
          </w:rPr>
          <w:delText>The top five were listed as follows</w:delText>
        </w:r>
      </w:del>
      <w:del w:id="1078" w:author="Schrodi Lab" w:date="2020-03-18T21:32:00Z">
        <w:r w:rsidR="00E17F99" w:rsidRPr="00740968" w:rsidDel="00401940">
          <w:rPr>
            <w:rFonts w:ascii="Arial" w:hAnsi="Arial" w:cs="Arial"/>
            <w:sz w:val="22"/>
            <w:szCs w:val="22"/>
            <w:rPrChange w:id="1079" w:author="Schrodi Lab" w:date="2020-03-18T18:12:00Z">
              <w:rPr>
                <w:rFonts w:ascii="Times New Roman" w:hAnsi="Times New Roman" w:cs="Times New Roman"/>
                <w:sz w:val="32"/>
                <w:szCs w:val="32"/>
              </w:rPr>
            </w:rPrChange>
          </w:rPr>
          <w:delText>: prostate, with an OR-value at 0.83, hippocampus proper at 0.39, lung at 0.21, urethra and skeleton at 0.20 (</w:delText>
        </w:r>
        <w:r w:rsidR="00E17F99" w:rsidRPr="0060772E" w:rsidDel="00401940">
          <w:rPr>
            <w:rFonts w:ascii="Arial" w:hAnsi="Arial" w:cs="Arial"/>
            <w:b/>
            <w:bCs/>
            <w:color w:val="002060"/>
            <w:sz w:val="22"/>
            <w:szCs w:val="22"/>
            <w:rPrChange w:id="1080" w:author="Schrodi Lab" w:date="2020-03-18T18:44:00Z">
              <w:rPr>
                <w:rFonts w:ascii="Times New Roman" w:hAnsi="Times New Roman" w:cs="Times New Roman"/>
                <w:sz w:val="32"/>
                <w:szCs w:val="32"/>
              </w:rPr>
            </w:rPrChange>
          </w:rPr>
          <w:delText>Table 2</w:delText>
        </w:r>
        <w:r w:rsidR="00E17F99" w:rsidRPr="00740968" w:rsidDel="00401940">
          <w:rPr>
            <w:rFonts w:ascii="Arial" w:hAnsi="Arial" w:cs="Arial"/>
            <w:sz w:val="22"/>
            <w:szCs w:val="22"/>
            <w:rPrChange w:id="1081" w:author="Schrodi Lab" w:date="2020-03-18T18:12:00Z">
              <w:rPr>
                <w:rFonts w:ascii="Times New Roman" w:hAnsi="Times New Roman" w:cs="Times New Roman"/>
                <w:sz w:val="32"/>
                <w:szCs w:val="32"/>
              </w:rPr>
            </w:rPrChange>
          </w:rPr>
          <w:delText>).</w:delText>
        </w:r>
      </w:del>
    </w:p>
    <w:p w14:paraId="5F0D9002" w14:textId="6D7459D5" w:rsidR="00021F1F" w:rsidRDefault="00E17F99" w:rsidP="00915591">
      <w:pPr>
        <w:jc w:val="both"/>
        <w:rPr>
          <w:ins w:id="1082" w:author="Schrodi Lab" w:date="2020-03-18T18:15:00Z"/>
          <w:rFonts w:ascii="Arial" w:hAnsi="Arial" w:cs="Arial"/>
          <w:sz w:val="22"/>
          <w:szCs w:val="22"/>
        </w:rPr>
        <w:pPrChange w:id="1083" w:author="Schrodi Lab" w:date="2020-03-18T21:33:00Z">
          <w:pPr>
            <w:jc w:val="both"/>
          </w:pPr>
        </w:pPrChange>
      </w:pPr>
      <w:del w:id="1084" w:author="Schrodi Lab" w:date="2020-03-18T21:33:00Z">
        <w:r w:rsidRPr="00740968" w:rsidDel="00915591">
          <w:rPr>
            <w:rFonts w:ascii="Arial" w:hAnsi="Arial" w:cs="Arial"/>
            <w:sz w:val="22"/>
            <w:szCs w:val="22"/>
            <w:rPrChange w:id="1085" w:author="Schrodi Lab" w:date="2020-03-18T18:12:00Z">
              <w:rPr>
                <w:rFonts w:ascii="Times New Roman" w:hAnsi="Times New Roman" w:cs="Times New Roman"/>
                <w:sz w:val="32"/>
                <w:szCs w:val="32"/>
              </w:rPr>
            </w:rPrChange>
          </w:rPr>
          <w:delText>Forty-four</w:delText>
        </w:r>
      </w:del>
      <w:ins w:id="1086" w:author="Schrodi Lab" w:date="2020-03-18T21:33:00Z">
        <w:r w:rsidR="00915591">
          <w:rPr>
            <w:rFonts w:ascii="Arial" w:hAnsi="Arial" w:cs="Arial"/>
            <w:sz w:val="22"/>
            <w:szCs w:val="22"/>
          </w:rPr>
          <w:t>We found 44</w:t>
        </w:r>
      </w:ins>
      <w:r w:rsidRPr="00740968">
        <w:rPr>
          <w:rFonts w:ascii="Arial" w:hAnsi="Arial" w:cs="Arial"/>
          <w:sz w:val="22"/>
          <w:szCs w:val="22"/>
          <w:rPrChange w:id="1087" w:author="Schrodi Lab" w:date="2020-03-18T18:12:00Z">
            <w:rPr>
              <w:rFonts w:ascii="Times New Roman" w:hAnsi="Times New Roman" w:cs="Times New Roman"/>
              <w:sz w:val="32"/>
              <w:szCs w:val="32"/>
            </w:rPr>
          </w:rPrChange>
        </w:rPr>
        <w:t xml:space="preserve"> </w:t>
      </w:r>
      <w:bookmarkStart w:id="1088" w:name="_Hlk34938340"/>
      <w:del w:id="1089" w:author="Schrodi Lab" w:date="2020-03-18T18:05:00Z">
        <w:r w:rsidRPr="00740968" w:rsidDel="00D04047">
          <w:rPr>
            <w:rFonts w:ascii="Arial" w:hAnsi="Arial" w:cs="Arial"/>
            <w:sz w:val="22"/>
            <w:szCs w:val="22"/>
            <w:rPrChange w:id="1090" w:author="Schrodi Lab" w:date="2020-03-18T18:12:00Z">
              <w:rPr>
                <w:rFonts w:ascii="Times New Roman" w:hAnsi="Times New Roman" w:cs="Times New Roman"/>
                <w:sz w:val="32"/>
                <w:szCs w:val="32"/>
              </w:rPr>
            </w:rPrChange>
          </w:rPr>
          <w:delText>ACE2</w:delText>
        </w:r>
      </w:del>
      <w:del w:id="1091" w:author="Schrodi Lab" w:date="2020-03-18T21:34:00Z">
        <w:r w:rsidRPr="00740968" w:rsidDel="00915591">
          <w:rPr>
            <w:rFonts w:ascii="Arial" w:hAnsi="Arial" w:cs="Arial"/>
            <w:sz w:val="22"/>
            <w:szCs w:val="22"/>
            <w:rPrChange w:id="1092" w:author="Schrodi Lab" w:date="2020-03-18T18:12:00Z">
              <w:rPr>
                <w:rFonts w:ascii="Times New Roman" w:hAnsi="Times New Roman" w:cs="Times New Roman"/>
                <w:sz w:val="32"/>
                <w:szCs w:val="32"/>
              </w:rPr>
            </w:rPrChange>
          </w:rPr>
          <w:delText xml:space="preserve">-related </w:delText>
        </w:r>
      </w:del>
      <w:r w:rsidRPr="00740968">
        <w:rPr>
          <w:rFonts w:ascii="Arial" w:hAnsi="Arial" w:cs="Arial"/>
          <w:sz w:val="22"/>
          <w:szCs w:val="22"/>
          <w:rPrChange w:id="1093" w:author="Schrodi Lab" w:date="2020-03-18T18:12:00Z">
            <w:rPr>
              <w:rFonts w:ascii="Times New Roman" w:hAnsi="Times New Roman" w:cs="Times New Roman"/>
              <w:sz w:val="32"/>
              <w:szCs w:val="32"/>
            </w:rPr>
          </w:rPrChange>
        </w:rPr>
        <w:t>disease</w:t>
      </w:r>
      <w:bookmarkEnd w:id="1088"/>
      <w:r w:rsidRPr="00740968">
        <w:rPr>
          <w:rFonts w:ascii="Arial" w:hAnsi="Arial" w:cs="Arial"/>
          <w:sz w:val="22"/>
          <w:szCs w:val="22"/>
          <w:rPrChange w:id="1094" w:author="Schrodi Lab" w:date="2020-03-18T18:12:00Z">
            <w:rPr>
              <w:rFonts w:ascii="Times New Roman" w:hAnsi="Times New Roman" w:cs="Times New Roman"/>
              <w:sz w:val="32"/>
              <w:szCs w:val="32"/>
            </w:rPr>
          </w:rPrChange>
        </w:rPr>
        <w:t xml:space="preserve"> entities were</w:t>
      </w:r>
      <w:ins w:id="1095" w:author="Schrodi Lab" w:date="2020-03-18T21:34:00Z">
        <w:r w:rsidR="00915591" w:rsidRPr="00915591">
          <w:rPr>
            <w:rFonts w:ascii="Arial" w:hAnsi="Arial" w:cs="Arial"/>
            <w:i/>
            <w:sz w:val="22"/>
            <w:szCs w:val="22"/>
          </w:rPr>
          <w:t xml:space="preserve"> </w:t>
        </w:r>
        <w:r w:rsidR="00915591" w:rsidRPr="00F5776A">
          <w:rPr>
            <w:rFonts w:ascii="Arial" w:hAnsi="Arial" w:cs="Arial"/>
            <w:i/>
            <w:sz w:val="22"/>
            <w:szCs w:val="22"/>
          </w:rPr>
          <w:t>ACE2</w:t>
        </w:r>
        <w:r w:rsidR="00915591" w:rsidRPr="00593506">
          <w:rPr>
            <w:rFonts w:ascii="Arial" w:hAnsi="Arial" w:cs="Arial"/>
            <w:sz w:val="22"/>
            <w:szCs w:val="22"/>
          </w:rPr>
          <w:t>-related</w:t>
        </w:r>
      </w:ins>
      <w:del w:id="1096" w:author="Schrodi Lab" w:date="2020-03-18T21:34:00Z">
        <w:r w:rsidRPr="00740968" w:rsidDel="00915591">
          <w:rPr>
            <w:rFonts w:ascii="Arial" w:hAnsi="Arial" w:cs="Arial"/>
            <w:sz w:val="22"/>
            <w:szCs w:val="22"/>
            <w:rPrChange w:id="1097" w:author="Schrodi Lab" w:date="2020-03-18T18:12:00Z">
              <w:rPr>
                <w:rFonts w:ascii="Times New Roman" w:hAnsi="Times New Roman" w:cs="Times New Roman"/>
                <w:sz w:val="32"/>
                <w:szCs w:val="32"/>
              </w:rPr>
            </w:rPrChange>
          </w:rPr>
          <w:delText xml:space="preserve"> obtained</w:delText>
        </w:r>
      </w:del>
      <w:r w:rsidRPr="00740968">
        <w:rPr>
          <w:rFonts w:ascii="Arial" w:hAnsi="Arial" w:cs="Arial"/>
          <w:sz w:val="22"/>
          <w:szCs w:val="22"/>
          <w:rPrChange w:id="1098" w:author="Schrodi Lab" w:date="2020-03-18T18:12:00Z">
            <w:rPr>
              <w:rFonts w:ascii="Times New Roman" w:hAnsi="Times New Roman" w:cs="Times New Roman"/>
              <w:sz w:val="32"/>
              <w:szCs w:val="32"/>
            </w:rPr>
          </w:rPrChange>
        </w:rPr>
        <w:t xml:space="preserve">, </w:t>
      </w:r>
      <w:bookmarkStart w:id="1099" w:name="OLE_LINK10"/>
      <w:r w:rsidRPr="00740968">
        <w:rPr>
          <w:rFonts w:ascii="Arial" w:hAnsi="Arial" w:cs="Arial"/>
          <w:sz w:val="22"/>
          <w:szCs w:val="22"/>
          <w:rPrChange w:id="1100" w:author="Schrodi Lab" w:date="2020-03-18T18:12:00Z">
            <w:rPr>
              <w:rFonts w:ascii="Times New Roman" w:hAnsi="Times New Roman" w:cs="Times New Roman"/>
              <w:sz w:val="32"/>
              <w:szCs w:val="32"/>
            </w:rPr>
          </w:rPrChange>
        </w:rPr>
        <w:t xml:space="preserve">including several types of diseases affecting </w:t>
      </w:r>
      <w:bookmarkEnd w:id="1099"/>
      <w:r w:rsidRPr="00740968">
        <w:rPr>
          <w:rFonts w:ascii="Arial" w:hAnsi="Arial" w:cs="Arial"/>
          <w:sz w:val="22"/>
          <w:szCs w:val="22"/>
          <w:rPrChange w:id="1101" w:author="Schrodi Lab" w:date="2020-03-18T18:12:00Z">
            <w:rPr>
              <w:rFonts w:ascii="Times New Roman" w:hAnsi="Times New Roman" w:cs="Times New Roman"/>
              <w:sz w:val="32"/>
              <w:szCs w:val="32"/>
            </w:rPr>
          </w:rPrChange>
        </w:rPr>
        <w:t>cardiovascular, kidney, endocrine, brain, eye, and so on, of which macrophage activation syndrome had the highest correlation at 0.77, followed by SARS at 0.72, hypertensive disease at 0.67, Severe Acute Respiratory Syndrome at 0.63, and cardiac arrest at 0.56. (</w:t>
      </w:r>
      <w:r w:rsidRPr="0060772E">
        <w:rPr>
          <w:rFonts w:ascii="Arial" w:hAnsi="Arial" w:cs="Arial"/>
          <w:b/>
          <w:bCs/>
          <w:color w:val="002060"/>
          <w:sz w:val="22"/>
          <w:szCs w:val="22"/>
          <w:rPrChange w:id="1102" w:author="Schrodi Lab" w:date="2020-03-18T18:44:00Z">
            <w:rPr>
              <w:rFonts w:ascii="Times New Roman" w:hAnsi="Times New Roman" w:cs="Times New Roman"/>
              <w:sz w:val="32"/>
              <w:szCs w:val="32"/>
            </w:rPr>
          </w:rPrChange>
        </w:rPr>
        <w:t>Table 3</w:t>
      </w:r>
      <w:r w:rsidRPr="00740968">
        <w:rPr>
          <w:rFonts w:ascii="Arial" w:hAnsi="Arial" w:cs="Arial"/>
          <w:sz w:val="22"/>
          <w:szCs w:val="22"/>
          <w:rPrChange w:id="1103" w:author="Schrodi Lab" w:date="2020-03-18T18:12:00Z">
            <w:rPr>
              <w:rFonts w:ascii="Times New Roman" w:hAnsi="Times New Roman" w:cs="Times New Roman"/>
              <w:sz w:val="32"/>
              <w:szCs w:val="32"/>
            </w:rPr>
          </w:rPrChange>
        </w:rPr>
        <w:t>)</w:t>
      </w:r>
      <w:ins w:id="1104" w:author="Schrodi Lab" w:date="2020-03-18T21:34:00Z">
        <w:r w:rsidR="00915591">
          <w:rPr>
            <w:rFonts w:ascii="Arial" w:hAnsi="Arial" w:cs="Arial"/>
            <w:sz w:val="22"/>
            <w:szCs w:val="22"/>
          </w:rPr>
          <w:t xml:space="preserve"> [</w:t>
        </w:r>
        <w:r w:rsidR="00915591" w:rsidRPr="00915591">
          <w:rPr>
            <w:rFonts w:ascii="Arial" w:hAnsi="Arial" w:cs="Arial"/>
            <w:sz w:val="22"/>
            <w:szCs w:val="22"/>
            <w:highlight w:val="yellow"/>
            <w:rPrChange w:id="1105" w:author="Schrodi Lab" w:date="2020-03-18T21:34:00Z">
              <w:rPr>
                <w:rFonts w:ascii="Arial" w:hAnsi="Arial" w:cs="Arial"/>
                <w:sz w:val="22"/>
                <w:szCs w:val="22"/>
              </w:rPr>
            </w:rPrChange>
          </w:rPr>
          <w:t>no matter P or OR should be mentioned in method sect</w:t>
        </w:r>
        <w:r w:rsidR="00915591" w:rsidRPr="00915591">
          <w:rPr>
            <w:rFonts w:ascii="Arial" w:hAnsi="Arial" w:cs="Arial"/>
            <w:sz w:val="22"/>
            <w:szCs w:val="22"/>
            <w:highlight w:val="yellow"/>
            <w:rPrChange w:id="1106" w:author="Schrodi Lab" w:date="2020-03-18T21:35:00Z">
              <w:rPr>
                <w:rFonts w:ascii="Arial" w:hAnsi="Arial" w:cs="Arial"/>
                <w:sz w:val="22"/>
                <w:szCs w:val="22"/>
              </w:rPr>
            </w:rPrChange>
          </w:rPr>
          <w:t>ion, P</w:t>
        </w:r>
      </w:ins>
      <w:ins w:id="1107" w:author="Schrodi Lab" w:date="2020-03-18T21:35:00Z">
        <w:r w:rsidR="00915591" w:rsidRPr="00915591">
          <w:rPr>
            <w:rFonts w:ascii="Arial" w:hAnsi="Arial" w:cs="Arial"/>
            <w:sz w:val="22"/>
            <w:szCs w:val="22"/>
            <w:highlight w:val="yellow"/>
            <w:rPrChange w:id="1108" w:author="Schrodi Lab" w:date="2020-03-18T21:35:00Z">
              <w:rPr>
                <w:rFonts w:ascii="Arial" w:hAnsi="Arial" w:cs="Arial"/>
                <w:sz w:val="22"/>
                <w:szCs w:val="22"/>
              </w:rPr>
            </w:rPrChange>
          </w:rPr>
          <w:t>-value is encouraged to be introduced to show the significant or to avoid false positive</w:t>
        </w:r>
      </w:ins>
      <w:ins w:id="1109" w:author="Schrodi Lab" w:date="2020-03-18T21:34:00Z">
        <w:r w:rsidR="00915591" w:rsidRPr="00915591">
          <w:rPr>
            <w:rFonts w:ascii="Arial" w:hAnsi="Arial" w:cs="Arial"/>
            <w:sz w:val="22"/>
            <w:szCs w:val="22"/>
            <w:highlight w:val="yellow"/>
            <w:rPrChange w:id="1110" w:author="Schrodi Lab" w:date="2020-03-18T21:35:00Z">
              <w:rPr>
                <w:rFonts w:ascii="Arial" w:hAnsi="Arial" w:cs="Arial"/>
                <w:sz w:val="22"/>
                <w:szCs w:val="22"/>
              </w:rPr>
            </w:rPrChange>
          </w:rPr>
          <w:t>]</w:t>
        </w:r>
      </w:ins>
    </w:p>
    <w:p w14:paraId="50D86D7E" w14:textId="722F72AB" w:rsidR="00F4129C" w:rsidDel="00236F02" w:rsidRDefault="00F4129C" w:rsidP="008B26E7">
      <w:pPr>
        <w:jc w:val="both"/>
        <w:rPr>
          <w:del w:id="1111" w:author="Schrodi Lab" w:date="2020-03-18T21:35:00Z"/>
          <w:rFonts w:ascii="Arial" w:hAnsi="Arial" w:cs="Arial"/>
          <w:sz w:val="22"/>
          <w:szCs w:val="22"/>
        </w:rPr>
      </w:pPr>
    </w:p>
    <w:p w14:paraId="214EF2A6" w14:textId="77777777" w:rsidR="00236F02" w:rsidRPr="00740968" w:rsidRDefault="00236F02">
      <w:pPr>
        <w:jc w:val="both"/>
        <w:rPr>
          <w:ins w:id="1112" w:author="Schrodi Lab" w:date="2020-03-18T21:35:00Z"/>
          <w:rFonts w:ascii="Arial" w:hAnsi="Arial" w:cs="Arial"/>
          <w:sz w:val="22"/>
          <w:szCs w:val="22"/>
          <w:rPrChange w:id="1113" w:author="Schrodi Lab" w:date="2020-03-18T18:12:00Z">
            <w:rPr>
              <w:ins w:id="1114" w:author="Schrodi Lab" w:date="2020-03-18T21:35:00Z"/>
              <w:rFonts w:ascii="Times New Roman" w:hAnsi="Times New Roman" w:cs="Times New Roman"/>
              <w:sz w:val="32"/>
              <w:szCs w:val="32"/>
            </w:rPr>
          </w:rPrChange>
        </w:rPr>
        <w:pPrChange w:id="1115" w:author="Schrodi Lab" w:date="2020-03-18T18:12:00Z">
          <w:pPr>
            <w:ind w:firstLineChars="200" w:firstLine="640"/>
            <w:jc w:val="both"/>
          </w:pPr>
        </w:pPrChange>
      </w:pPr>
    </w:p>
    <w:p w14:paraId="41A5B344" w14:textId="07A21589" w:rsidR="00F4129C" w:rsidRPr="00740968" w:rsidDel="0069773C" w:rsidRDefault="00E17F99">
      <w:pPr>
        <w:jc w:val="both"/>
        <w:rPr>
          <w:del w:id="1116" w:author="Schrodi Lab" w:date="2020-03-18T21:47:00Z"/>
          <w:rFonts w:ascii="Arial" w:hAnsi="Arial" w:cs="Arial"/>
          <w:sz w:val="22"/>
          <w:szCs w:val="22"/>
          <w:rPrChange w:id="1117" w:author="Schrodi Lab" w:date="2020-03-18T18:12:00Z">
            <w:rPr>
              <w:del w:id="1118" w:author="Schrodi Lab" w:date="2020-03-18T21:47:00Z"/>
              <w:rFonts w:ascii="Times New Roman" w:hAnsi="Times New Roman" w:cs="Times New Roman"/>
              <w:sz w:val="32"/>
              <w:szCs w:val="32"/>
            </w:rPr>
          </w:rPrChange>
        </w:rPr>
        <w:pPrChange w:id="1119" w:author="Schrodi Lab" w:date="2020-03-18T18:12:00Z">
          <w:pPr>
            <w:ind w:firstLineChars="200" w:firstLine="640"/>
            <w:jc w:val="both"/>
          </w:pPr>
        </w:pPrChange>
      </w:pPr>
      <w:r w:rsidRPr="00740968">
        <w:rPr>
          <w:rFonts w:ascii="Arial" w:hAnsi="Arial" w:cs="Arial"/>
          <w:sz w:val="22"/>
          <w:szCs w:val="22"/>
          <w:rPrChange w:id="1120" w:author="Schrodi Lab" w:date="2020-03-18T18:12:00Z">
            <w:rPr>
              <w:rFonts w:ascii="Times New Roman" w:hAnsi="Times New Roman" w:cs="Times New Roman"/>
              <w:sz w:val="32"/>
              <w:szCs w:val="32"/>
            </w:rPr>
          </w:rPrChange>
        </w:rPr>
        <w:t>The diseases were classified by the affected organs and systems, and the average correlation</w:t>
      </w:r>
      <w:ins w:id="1121" w:author="Schrodi Lab" w:date="2020-03-18T21:36:00Z">
        <w:r w:rsidR="00236F02">
          <w:rPr>
            <w:rFonts w:ascii="Arial" w:hAnsi="Arial" w:cs="Arial"/>
            <w:sz w:val="22"/>
            <w:szCs w:val="22"/>
          </w:rPr>
          <w:t xml:space="preserve"> (</w:t>
        </w:r>
        <w:r w:rsidR="00236F02" w:rsidRPr="00236F02">
          <w:rPr>
            <w:rFonts w:ascii="Arial" w:hAnsi="Arial" w:cs="Arial"/>
            <w:sz w:val="22"/>
            <w:szCs w:val="22"/>
            <w:highlight w:val="yellow"/>
            <w:rPrChange w:id="1122" w:author="Schrodi Lab" w:date="2020-03-18T21:36:00Z">
              <w:rPr>
                <w:rFonts w:ascii="Arial" w:hAnsi="Arial" w:cs="Arial"/>
                <w:sz w:val="22"/>
                <w:szCs w:val="22"/>
              </w:rPr>
            </w:rPrChange>
          </w:rPr>
          <w:t>what kind of correlation?</w:t>
        </w:r>
        <w:r w:rsidR="00236F02">
          <w:rPr>
            <w:rFonts w:ascii="Arial" w:hAnsi="Arial" w:cs="Arial"/>
            <w:sz w:val="22"/>
            <w:szCs w:val="22"/>
          </w:rPr>
          <w:t xml:space="preserve"> </w:t>
        </w:r>
        <w:r w:rsidR="00236F02" w:rsidRPr="00236F02">
          <w:rPr>
            <w:rFonts w:ascii="Arial" w:hAnsi="Arial" w:cs="Arial"/>
            <w:sz w:val="22"/>
            <w:szCs w:val="22"/>
            <w:highlight w:val="yellow"/>
            <w:rPrChange w:id="1123" w:author="Schrodi Lab" w:date="2020-03-18T21:37:00Z">
              <w:rPr>
                <w:rFonts w:ascii="Arial" w:hAnsi="Arial" w:cs="Arial"/>
                <w:sz w:val="22"/>
                <w:szCs w:val="22"/>
              </w:rPr>
            </w:rPrChange>
          </w:rPr>
          <w:t>In the met</w:t>
        </w:r>
      </w:ins>
      <w:ins w:id="1124" w:author="Schrodi Lab" w:date="2020-03-18T21:37:00Z">
        <w:r w:rsidR="00236F02" w:rsidRPr="00236F02">
          <w:rPr>
            <w:rFonts w:ascii="Arial" w:hAnsi="Arial" w:cs="Arial"/>
            <w:sz w:val="22"/>
            <w:szCs w:val="22"/>
            <w:highlight w:val="yellow"/>
            <w:rPrChange w:id="1125" w:author="Schrodi Lab" w:date="2020-03-18T21:37:00Z">
              <w:rPr>
                <w:rFonts w:ascii="Arial" w:hAnsi="Arial" w:cs="Arial"/>
                <w:sz w:val="22"/>
                <w:szCs w:val="22"/>
              </w:rPr>
            </w:rPrChange>
          </w:rPr>
          <w:t>hod section, more details about it should be mentioned, the formula to calculate the correlation was encouraged to be showed</w:t>
        </w:r>
      </w:ins>
      <w:ins w:id="1126" w:author="Schrodi Lab" w:date="2020-03-18T21:36:00Z">
        <w:r w:rsidR="00236F02">
          <w:rPr>
            <w:rFonts w:ascii="Arial" w:hAnsi="Arial" w:cs="Arial"/>
            <w:sz w:val="22"/>
            <w:szCs w:val="22"/>
          </w:rPr>
          <w:t>)</w:t>
        </w:r>
      </w:ins>
      <w:r w:rsidRPr="00740968">
        <w:rPr>
          <w:rFonts w:ascii="Arial" w:hAnsi="Arial" w:cs="Arial"/>
          <w:sz w:val="22"/>
          <w:szCs w:val="22"/>
          <w:rPrChange w:id="1127" w:author="Schrodi Lab" w:date="2020-03-18T18:12:00Z">
            <w:rPr>
              <w:rFonts w:ascii="Times New Roman" w:hAnsi="Times New Roman" w:cs="Times New Roman"/>
              <w:sz w:val="32"/>
              <w:szCs w:val="32"/>
            </w:rPr>
          </w:rPrChange>
        </w:rPr>
        <w:t xml:space="preserve"> of respiratory system related diseases was 0.34. According to the </w:t>
      </w:r>
      <w:r w:rsidRPr="0014269E">
        <w:rPr>
          <w:rFonts w:ascii="Arial" w:hAnsi="Arial" w:cs="Arial"/>
          <w:color w:val="FFC000"/>
          <w:sz w:val="22"/>
          <w:szCs w:val="22"/>
          <w:rPrChange w:id="1128" w:author="Schrodi Lab" w:date="2020-03-18T21:38:00Z">
            <w:rPr>
              <w:rFonts w:ascii="Times New Roman" w:hAnsi="Times New Roman" w:cs="Times New Roman"/>
              <w:sz w:val="32"/>
              <w:szCs w:val="32"/>
            </w:rPr>
          </w:rPrChange>
        </w:rPr>
        <w:t xml:space="preserve">correlations from high to low, the sequence was that of SARS, Adult Respiratory Distress Syndrome, pulmonary fibrosis and pulmonary edema. The average correlation of cardiovascular-related diseases was 0.33, </w:t>
      </w:r>
      <w:bookmarkStart w:id="1129" w:name="OLE_LINK9"/>
      <w:r w:rsidRPr="0014269E">
        <w:rPr>
          <w:rFonts w:ascii="Arial" w:hAnsi="Arial" w:cs="Arial"/>
          <w:color w:val="FFC000"/>
          <w:sz w:val="22"/>
          <w:szCs w:val="22"/>
          <w:rPrChange w:id="1130" w:author="Schrodi Lab" w:date="2020-03-18T21:38:00Z">
            <w:rPr>
              <w:rFonts w:ascii="Times New Roman" w:hAnsi="Times New Roman" w:cs="Times New Roman"/>
              <w:sz w:val="32"/>
              <w:szCs w:val="32"/>
            </w:rPr>
          </w:rPrChange>
        </w:rPr>
        <w:t>and the sequence was that of</w:t>
      </w:r>
      <w:bookmarkEnd w:id="1129"/>
      <w:r w:rsidRPr="0014269E">
        <w:rPr>
          <w:rFonts w:ascii="Arial" w:hAnsi="Arial" w:cs="Arial"/>
          <w:color w:val="FFC000"/>
          <w:sz w:val="22"/>
          <w:szCs w:val="22"/>
          <w:rPrChange w:id="1131" w:author="Schrodi Lab" w:date="2020-03-18T21:38:00Z">
            <w:rPr>
              <w:rFonts w:ascii="Times New Roman" w:hAnsi="Times New Roman" w:cs="Times New Roman"/>
              <w:sz w:val="32"/>
              <w:szCs w:val="32"/>
            </w:rPr>
          </w:rPrChange>
        </w:rPr>
        <w:t xml:space="preserve"> high blood pressure, cardiac arrest, cardiac fibrosis, heart failure, etc. from high to low. Eye-related diseases had an average correlation at 0.29, including fish-eye disease and </w:t>
      </w:r>
      <w:r w:rsidRPr="0014269E">
        <w:rPr>
          <w:rFonts w:ascii="Arial" w:hAnsi="Arial" w:cs="Arial"/>
          <w:color w:val="FFC000"/>
          <w:sz w:val="22"/>
          <w:szCs w:val="22"/>
          <w:rPrChange w:id="1132" w:author="Schrodi Lab" w:date="2020-03-18T21:38:00Z">
            <w:rPr>
              <w:rFonts w:ascii="Times New Roman" w:hAnsi="Times New Roman" w:cs="Times New Roman"/>
              <w:sz w:val="32"/>
              <w:szCs w:val="32"/>
            </w:rPr>
          </w:rPrChange>
        </w:rPr>
        <w:lastRenderedPageBreak/>
        <w:t>uveitis. The average correlation of kidney-related diseases was 0.28, including chronic kidney disease, diabetic nephropathy, renal fibrosis, and nephrotic syndrome. The average correlation of endocrine-related diseases was 0.25, and the sequence was that of diabetes, obesity and hypernatemia from high to low. The average correlation of brain-related diseases was 0.23, including Alzheimer's disease, ischemic stroke, and cerebrovascular disease.</w:t>
      </w:r>
      <w:ins w:id="1133" w:author="Schrodi Lab" w:date="2020-03-18T21:38:00Z">
        <w:r w:rsidR="0014269E">
          <w:rPr>
            <w:rFonts w:ascii="Arial" w:hAnsi="Arial" w:cs="Arial"/>
            <w:color w:val="FFC000"/>
            <w:sz w:val="22"/>
            <w:szCs w:val="22"/>
          </w:rPr>
          <w:t xml:space="preserve"> [</w:t>
        </w:r>
        <w:r w:rsidR="0014269E" w:rsidRPr="0014269E">
          <w:rPr>
            <w:rFonts w:ascii="Arial" w:hAnsi="Arial" w:cs="Arial"/>
            <w:color w:val="FFC000"/>
            <w:sz w:val="22"/>
            <w:szCs w:val="22"/>
            <w:highlight w:val="red"/>
            <w:rPrChange w:id="1134" w:author="Schrodi Lab" w:date="2020-03-18T21:38:00Z">
              <w:rPr>
                <w:rFonts w:ascii="Arial" w:hAnsi="Arial" w:cs="Arial"/>
                <w:color w:val="FFC000"/>
                <w:sz w:val="22"/>
                <w:szCs w:val="22"/>
              </w:rPr>
            </w:rPrChange>
          </w:rPr>
          <w:t>we need to short it as much as possibile</w:t>
        </w:r>
        <w:r w:rsidR="0014269E">
          <w:rPr>
            <w:rFonts w:ascii="Arial" w:hAnsi="Arial" w:cs="Arial"/>
            <w:color w:val="FFC000"/>
            <w:sz w:val="22"/>
            <w:szCs w:val="22"/>
          </w:rPr>
          <w:t>]</w:t>
        </w:r>
      </w:ins>
      <w:ins w:id="1135" w:author="Schrodi Lab" w:date="2020-03-18T21:47:00Z">
        <w:r w:rsidR="0069773C">
          <w:rPr>
            <w:rFonts w:ascii="Arial" w:hAnsi="Arial" w:cs="Arial"/>
            <w:sz w:val="22"/>
            <w:szCs w:val="22"/>
          </w:rPr>
          <w:t xml:space="preserve"> </w:t>
        </w:r>
      </w:ins>
    </w:p>
    <w:p w14:paraId="78E4FA70" w14:textId="799218F7" w:rsidR="00021F1F" w:rsidRPr="00740968" w:rsidDel="002B2E36" w:rsidRDefault="00145719">
      <w:pPr>
        <w:jc w:val="both"/>
        <w:rPr>
          <w:del w:id="1136" w:author="Schrodi Lab" w:date="2020-03-18T18:06:00Z"/>
          <w:rFonts w:ascii="Arial" w:hAnsi="Arial" w:cs="Arial"/>
          <w:sz w:val="22"/>
          <w:szCs w:val="22"/>
          <w:rPrChange w:id="1137" w:author="Schrodi Lab" w:date="2020-03-18T18:12:00Z">
            <w:rPr>
              <w:del w:id="1138" w:author="Schrodi Lab" w:date="2020-03-18T18:06:00Z"/>
              <w:rFonts w:ascii="Times New Roman" w:hAnsi="Times New Roman" w:cs="Times New Roman"/>
              <w:sz w:val="32"/>
              <w:szCs w:val="32"/>
            </w:rPr>
          </w:rPrChange>
        </w:rPr>
        <w:pPrChange w:id="1139" w:author="Schrodi Lab" w:date="2020-03-18T18:12:00Z">
          <w:pPr>
            <w:ind w:firstLineChars="200" w:firstLine="440"/>
            <w:jc w:val="both"/>
          </w:pPr>
        </w:pPrChange>
      </w:pPr>
      <w:ins w:id="1140" w:author="Schrodi Lab" w:date="2020-03-18T21:39:00Z">
        <w:r>
          <w:rPr>
            <w:rFonts w:ascii="Arial" w:hAnsi="Arial" w:cs="Arial"/>
            <w:sz w:val="22"/>
            <w:szCs w:val="22"/>
          </w:rPr>
          <w:t xml:space="preserve">We identified </w:t>
        </w:r>
      </w:ins>
      <w:del w:id="1141" w:author="Schrodi Lab" w:date="2020-03-18T21:39:00Z">
        <w:r w:rsidR="00E17F99" w:rsidRPr="00740968" w:rsidDel="00145719">
          <w:rPr>
            <w:rFonts w:ascii="Arial" w:hAnsi="Arial" w:cs="Arial"/>
            <w:sz w:val="22"/>
            <w:szCs w:val="22"/>
            <w:rPrChange w:id="1142" w:author="Schrodi Lab" w:date="2020-03-18T18:12:00Z">
              <w:rPr>
                <w:rFonts w:ascii="Times New Roman" w:hAnsi="Times New Roman" w:cs="Times New Roman"/>
                <w:sz w:val="32"/>
                <w:szCs w:val="32"/>
              </w:rPr>
            </w:rPrChange>
          </w:rPr>
          <w:delText>Thirty-two</w:delText>
        </w:r>
      </w:del>
      <w:ins w:id="1143" w:author="Schrodi Lab" w:date="2020-03-18T21:39:00Z">
        <w:r>
          <w:rPr>
            <w:rFonts w:ascii="Arial" w:hAnsi="Arial" w:cs="Arial"/>
            <w:sz w:val="22"/>
            <w:szCs w:val="22"/>
          </w:rPr>
          <w:t>32</w:t>
        </w:r>
      </w:ins>
      <w:ins w:id="1144" w:author="Schrodi Lab" w:date="2020-03-18T18:07:00Z">
        <w:r w:rsidR="00DB76BA" w:rsidRPr="00F5776A">
          <w:rPr>
            <w:rFonts w:ascii="Arial" w:hAnsi="Arial" w:cs="Arial"/>
            <w:sz w:val="22"/>
            <w:szCs w:val="22"/>
          </w:rPr>
          <w:t xml:space="preserve"> </w:t>
        </w:r>
      </w:ins>
      <w:del w:id="1145" w:author="Schrodi Lab" w:date="2020-03-18T18:07:00Z">
        <w:r w:rsidR="00E17F99" w:rsidRPr="00740968" w:rsidDel="00DB76BA">
          <w:rPr>
            <w:rFonts w:ascii="Arial" w:hAnsi="Arial" w:cs="Arial"/>
            <w:sz w:val="22"/>
            <w:szCs w:val="22"/>
            <w:rPrChange w:id="1146" w:author="Schrodi Lab" w:date="2020-03-18T18:12:00Z">
              <w:rPr>
                <w:rFonts w:ascii="Times New Roman" w:hAnsi="Times New Roman" w:cs="Times New Roman"/>
                <w:sz w:val="32"/>
                <w:szCs w:val="32"/>
              </w:rPr>
            </w:rPrChange>
          </w:rPr>
          <w:delText xml:space="preserve"> </w:delText>
        </w:r>
      </w:del>
      <w:bookmarkStart w:id="1147" w:name="_Hlk34938363"/>
      <w:del w:id="1148" w:author="Schrodi Lab" w:date="2020-03-18T18:06:00Z">
        <w:r w:rsidR="00E17F99" w:rsidRPr="00740968" w:rsidDel="00D04047">
          <w:rPr>
            <w:rFonts w:ascii="Arial" w:hAnsi="Arial" w:cs="Arial"/>
            <w:sz w:val="22"/>
            <w:szCs w:val="22"/>
            <w:rPrChange w:id="1149" w:author="Schrodi Lab" w:date="2020-03-18T18:12:00Z">
              <w:rPr>
                <w:rFonts w:ascii="Times New Roman" w:hAnsi="Times New Roman" w:cs="Times New Roman"/>
                <w:sz w:val="32"/>
                <w:szCs w:val="32"/>
              </w:rPr>
            </w:rPrChange>
          </w:rPr>
          <w:delText>TMPRSS</w:delText>
        </w:r>
      </w:del>
      <w:ins w:id="1150" w:author="Schrodi Lab" w:date="2020-03-18T18:06:00Z">
        <w:r w:rsidR="00D04047" w:rsidRPr="00F5776A">
          <w:rPr>
            <w:rFonts w:ascii="Arial" w:hAnsi="Arial" w:cs="Arial"/>
            <w:i/>
            <w:sz w:val="22"/>
            <w:szCs w:val="22"/>
          </w:rPr>
          <w:t>TMPRSS</w:t>
        </w:r>
      </w:ins>
      <w:r w:rsidR="00E17F99" w:rsidRPr="00740968">
        <w:rPr>
          <w:rFonts w:ascii="Arial" w:hAnsi="Arial" w:cs="Arial"/>
          <w:sz w:val="22"/>
          <w:szCs w:val="22"/>
          <w:rPrChange w:id="1151" w:author="Schrodi Lab" w:date="2020-03-18T18:12:00Z">
            <w:rPr>
              <w:rFonts w:ascii="Times New Roman" w:hAnsi="Times New Roman" w:cs="Times New Roman"/>
              <w:sz w:val="32"/>
              <w:szCs w:val="32"/>
            </w:rPr>
          </w:rPrChange>
        </w:rPr>
        <w:t>2</w:t>
      </w:r>
      <w:bookmarkEnd w:id="1147"/>
      <w:r w:rsidR="00E17F99" w:rsidRPr="00740968">
        <w:rPr>
          <w:rFonts w:ascii="Arial" w:hAnsi="Arial" w:cs="Arial"/>
          <w:sz w:val="22"/>
          <w:szCs w:val="22"/>
          <w:rPrChange w:id="1152" w:author="Schrodi Lab" w:date="2020-03-18T18:12:00Z">
            <w:rPr>
              <w:rFonts w:ascii="Times New Roman" w:hAnsi="Times New Roman" w:cs="Times New Roman"/>
              <w:sz w:val="32"/>
              <w:szCs w:val="32"/>
            </w:rPr>
          </w:rPrChange>
        </w:rPr>
        <w:t>-related diseases entities</w:t>
      </w:r>
      <w:del w:id="1153" w:author="Schrodi Lab" w:date="2020-03-18T21:39:00Z">
        <w:r w:rsidR="00E17F99" w:rsidRPr="00740968" w:rsidDel="00145719">
          <w:rPr>
            <w:rFonts w:ascii="Arial" w:hAnsi="Arial" w:cs="Arial"/>
            <w:sz w:val="22"/>
            <w:szCs w:val="22"/>
            <w:rPrChange w:id="1154" w:author="Schrodi Lab" w:date="2020-03-18T18:12:00Z">
              <w:rPr>
                <w:rFonts w:ascii="Times New Roman" w:hAnsi="Times New Roman" w:cs="Times New Roman"/>
                <w:sz w:val="32"/>
                <w:szCs w:val="32"/>
              </w:rPr>
            </w:rPrChange>
          </w:rPr>
          <w:delText xml:space="preserve"> were obtained</w:delText>
        </w:r>
      </w:del>
      <w:r w:rsidR="00E17F99" w:rsidRPr="00740968">
        <w:rPr>
          <w:rFonts w:ascii="Arial" w:hAnsi="Arial" w:cs="Arial"/>
          <w:sz w:val="22"/>
          <w:szCs w:val="22"/>
          <w:rPrChange w:id="1155" w:author="Schrodi Lab" w:date="2020-03-18T18:12:00Z">
            <w:rPr>
              <w:rFonts w:ascii="Times New Roman" w:hAnsi="Times New Roman" w:cs="Times New Roman"/>
              <w:sz w:val="32"/>
              <w:szCs w:val="32"/>
            </w:rPr>
          </w:rPrChange>
        </w:rPr>
        <w:t xml:space="preserve">, including several types of diseases affecting  cardiovascular, autoimmune and other systems, </w:t>
      </w:r>
      <w:ins w:id="1156" w:author="Schrodi Lab" w:date="2020-03-18T21:39:00Z">
        <w:r>
          <w:rPr>
            <w:rFonts w:ascii="Arial" w:hAnsi="Arial" w:cs="Arial"/>
            <w:sz w:val="22"/>
            <w:szCs w:val="22"/>
          </w:rPr>
          <w:t xml:space="preserve">like </w:t>
        </w:r>
      </w:ins>
      <w:del w:id="1157" w:author="Schrodi Lab" w:date="2020-03-18T21:39:00Z">
        <w:r w:rsidR="00E17F99" w:rsidRPr="00740968" w:rsidDel="00145719">
          <w:rPr>
            <w:rFonts w:ascii="Arial" w:hAnsi="Arial" w:cs="Arial"/>
            <w:sz w:val="22"/>
            <w:szCs w:val="22"/>
            <w:rPrChange w:id="1158" w:author="Schrodi Lab" w:date="2020-03-18T18:12:00Z">
              <w:rPr>
                <w:rFonts w:ascii="Times New Roman" w:hAnsi="Times New Roman" w:cs="Times New Roman"/>
                <w:sz w:val="32"/>
                <w:szCs w:val="32"/>
              </w:rPr>
            </w:rPrChange>
          </w:rPr>
          <w:delText xml:space="preserve">of which </w:delText>
        </w:r>
      </w:del>
      <w:r w:rsidR="00E17F99" w:rsidRPr="00740968">
        <w:rPr>
          <w:rFonts w:ascii="Arial" w:hAnsi="Arial" w:cs="Arial"/>
          <w:sz w:val="22"/>
          <w:szCs w:val="22"/>
          <w:rPrChange w:id="1159" w:author="Schrodi Lab" w:date="2020-03-18T18:12:00Z">
            <w:rPr>
              <w:rFonts w:ascii="Times New Roman" w:hAnsi="Times New Roman" w:cs="Times New Roman"/>
              <w:sz w:val="32"/>
              <w:szCs w:val="32"/>
            </w:rPr>
          </w:rPrChange>
        </w:rPr>
        <w:t xml:space="preserve">cardiac arrest </w:t>
      </w:r>
      <w:ins w:id="1160" w:author="Schrodi Lab" w:date="2020-03-18T21:39:00Z">
        <w:r>
          <w:rPr>
            <w:rFonts w:ascii="Arial" w:hAnsi="Arial" w:cs="Arial"/>
            <w:sz w:val="22"/>
            <w:szCs w:val="22"/>
          </w:rPr>
          <w:t>(R=</w:t>
        </w:r>
      </w:ins>
      <w:del w:id="1161" w:author="Schrodi Lab" w:date="2020-03-18T21:39:00Z">
        <w:r w:rsidR="00E17F99" w:rsidRPr="00740968" w:rsidDel="00145719">
          <w:rPr>
            <w:rFonts w:ascii="Arial" w:hAnsi="Arial" w:cs="Arial"/>
            <w:sz w:val="22"/>
            <w:szCs w:val="22"/>
            <w:rPrChange w:id="1162" w:author="Schrodi Lab" w:date="2020-03-18T18:12:00Z">
              <w:rPr>
                <w:rFonts w:ascii="Times New Roman" w:hAnsi="Times New Roman" w:cs="Times New Roman"/>
                <w:sz w:val="32"/>
                <w:szCs w:val="32"/>
              </w:rPr>
            </w:rPrChange>
          </w:rPr>
          <w:delText xml:space="preserve">had the highest correlation at </w:delText>
        </w:r>
      </w:del>
      <w:r w:rsidR="00E17F99" w:rsidRPr="00740968">
        <w:rPr>
          <w:rFonts w:ascii="Arial" w:hAnsi="Arial" w:cs="Arial"/>
          <w:sz w:val="22"/>
          <w:szCs w:val="22"/>
          <w:rPrChange w:id="1163" w:author="Schrodi Lab" w:date="2020-03-18T18:12:00Z">
            <w:rPr>
              <w:rFonts w:ascii="Times New Roman" w:hAnsi="Times New Roman" w:cs="Times New Roman"/>
              <w:sz w:val="32"/>
              <w:szCs w:val="32"/>
            </w:rPr>
          </w:rPrChange>
        </w:rPr>
        <w:t>0.41</w:t>
      </w:r>
      <w:ins w:id="1164" w:author="Schrodi Lab" w:date="2020-03-18T21:39:00Z">
        <w:r>
          <w:rPr>
            <w:rFonts w:ascii="Arial" w:hAnsi="Arial" w:cs="Arial"/>
            <w:sz w:val="22"/>
            <w:szCs w:val="22"/>
          </w:rPr>
          <w:t>)</w:t>
        </w:r>
      </w:ins>
      <w:r w:rsidR="00E17F99" w:rsidRPr="00740968">
        <w:rPr>
          <w:rFonts w:ascii="Arial" w:hAnsi="Arial" w:cs="Arial"/>
          <w:sz w:val="22"/>
          <w:szCs w:val="22"/>
          <w:rPrChange w:id="1165" w:author="Schrodi Lab" w:date="2020-03-18T18:12:00Z">
            <w:rPr>
              <w:rFonts w:ascii="Times New Roman" w:hAnsi="Times New Roman" w:cs="Times New Roman"/>
              <w:sz w:val="32"/>
              <w:szCs w:val="32"/>
            </w:rPr>
          </w:rPrChange>
        </w:rPr>
        <w:t xml:space="preserve">, </w:t>
      </w:r>
      <w:del w:id="1166" w:author="Schrodi Lab" w:date="2020-03-18T21:39:00Z">
        <w:r w:rsidR="00E17F99" w:rsidRPr="00740968" w:rsidDel="00145719">
          <w:rPr>
            <w:rFonts w:ascii="Arial" w:hAnsi="Arial" w:cs="Arial"/>
            <w:sz w:val="22"/>
            <w:szCs w:val="22"/>
            <w:rPrChange w:id="1167" w:author="Schrodi Lab" w:date="2020-03-18T18:12:00Z">
              <w:rPr>
                <w:rFonts w:ascii="Times New Roman" w:hAnsi="Times New Roman" w:cs="Times New Roman"/>
                <w:sz w:val="32"/>
                <w:szCs w:val="32"/>
              </w:rPr>
            </w:rPrChange>
          </w:rPr>
          <w:delText xml:space="preserve">followed by </w:delText>
        </w:r>
      </w:del>
      <w:r w:rsidR="00E17F99" w:rsidRPr="00740968">
        <w:rPr>
          <w:rFonts w:ascii="Arial" w:hAnsi="Arial" w:cs="Arial"/>
          <w:sz w:val="22"/>
          <w:szCs w:val="22"/>
          <w:rPrChange w:id="1168" w:author="Schrodi Lab" w:date="2020-03-18T18:12:00Z">
            <w:rPr>
              <w:rFonts w:ascii="Times New Roman" w:hAnsi="Times New Roman" w:cs="Times New Roman"/>
              <w:sz w:val="32"/>
              <w:szCs w:val="32"/>
            </w:rPr>
          </w:rPrChange>
        </w:rPr>
        <w:t xml:space="preserve">flu </w:t>
      </w:r>
      <w:ins w:id="1169" w:author="Schrodi Lab" w:date="2020-03-18T21:39:00Z">
        <w:r>
          <w:rPr>
            <w:rFonts w:ascii="Arial" w:hAnsi="Arial" w:cs="Arial"/>
            <w:sz w:val="22"/>
            <w:szCs w:val="22"/>
          </w:rPr>
          <w:t>(R=</w:t>
        </w:r>
      </w:ins>
      <w:del w:id="1170" w:author="Schrodi Lab" w:date="2020-03-18T21:39:00Z">
        <w:r w:rsidR="00E17F99" w:rsidRPr="00740968" w:rsidDel="00145719">
          <w:rPr>
            <w:rFonts w:ascii="Arial" w:hAnsi="Arial" w:cs="Arial"/>
            <w:sz w:val="22"/>
            <w:szCs w:val="22"/>
            <w:rPrChange w:id="1171" w:author="Schrodi Lab" w:date="2020-03-18T18:12:00Z">
              <w:rPr>
                <w:rFonts w:ascii="Times New Roman" w:hAnsi="Times New Roman" w:cs="Times New Roman"/>
                <w:sz w:val="32"/>
                <w:szCs w:val="32"/>
              </w:rPr>
            </w:rPrChange>
          </w:rPr>
          <w:delText xml:space="preserve">at </w:delText>
        </w:r>
      </w:del>
      <w:r w:rsidR="00E17F99" w:rsidRPr="00740968">
        <w:rPr>
          <w:rFonts w:ascii="Arial" w:hAnsi="Arial" w:cs="Arial"/>
          <w:sz w:val="22"/>
          <w:szCs w:val="22"/>
          <w:rPrChange w:id="1172" w:author="Schrodi Lab" w:date="2020-03-18T18:12:00Z">
            <w:rPr>
              <w:rFonts w:ascii="Times New Roman" w:hAnsi="Times New Roman" w:cs="Times New Roman"/>
              <w:sz w:val="32"/>
              <w:szCs w:val="32"/>
            </w:rPr>
          </w:rPrChange>
        </w:rPr>
        <w:t>0.37</w:t>
      </w:r>
      <w:ins w:id="1173" w:author="Schrodi Lab" w:date="2020-03-18T21:40:00Z">
        <w:r>
          <w:rPr>
            <w:rFonts w:ascii="Arial" w:hAnsi="Arial" w:cs="Arial"/>
            <w:sz w:val="22"/>
            <w:szCs w:val="22"/>
          </w:rPr>
          <w:t>)</w:t>
        </w:r>
      </w:ins>
      <w:r w:rsidR="00E17F99" w:rsidRPr="00740968">
        <w:rPr>
          <w:rFonts w:ascii="Arial" w:hAnsi="Arial" w:cs="Arial"/>
          <w:sz w:val="22"/>
          <w:szCs w:val="22"/>
          <w:rPrChange w:id="1174" w:author="Schrodi Lab" w:date="2020-03-18T18:12:00Z">
            <w:rPr>
              <w:rFonts w:ascii="Times New Roman" w:hAnsi="Times New Roman" w:cs="Times New Roman"/>
              <w:sz w:val="32"/>
              <w:szCs w:val="32"/>
            </w:rPr>
          </w:rPrChange>
        </w:rPr>
        <w:t>, infectious disease</w:t>
      </w:r>
      <w:ins w:id="1175" w:author="Schrodi Lab" w:date="2020-03-18T21:40:00Z">
        <w:r>
          <w:rPr>
            <w:rFonts w:ascii="Arial" w:hAnsi="Arial" w:cs="Arial"/>
            <w:sz w:val="22"/>
            <w:szCs w:val="22"/>
          </w:rPr>
          <w:t xml:space="preserve"> (R=</w:t>
        </w:r>
      </w:ins>
      <w:del w:id="1176" w:author="Schrodi Lab" w:date="2020-03-18T21:40:00Z">
        <w:r w:rsidR="00E17F99" w:rsidRPr="00740968" w:rsidDel="00145719">
          <w:rPr>
            <w:rFonts w:ascii="Arial" w:hAnsi="Arial" w:cs="Arial"/>
            <w:sz w:val="22"/>
            <w:szCs w:val="22"/>
            <w:rPrChange w:id="1177" w:author="Schrodi Lab" w:date="2020-03-18T18:12:00Z">
              <w:rPr>
                <w:rFonts w:ascii="Times New Roman" w:hAnsi="Times New Roman" w:cs="Times New Roman"/>
                <w:sz w:val="32"/>
                <w:szCs w:val="32"/>
              </w:rPr>
            </w:rPrChange>
          </w:rPr>
          <w:delText xml:space="preserve"> at </w:delText>
        </w:r>
      </w:del>
      <w:r w:rsidR="00E17F99" w:rsidRPr="00740968">
        <w:rPr>
          <w:rFonts w:ascii="Arial" w:hAnsi="Arial" w:cs="Arial"/>
          <w:sz w:val="22"/>
          <w:szCs w:val="22"/>
          <w:rPrChange w:id="1178" w:author="Schrodi Lab" w:date="2020-03-18T18:12:00Z">
            <w:rPr>
              <w:rFonts w:ascii="Times New Roman" w:hAnsi="Times New Roman" w:cs="Times New Roman"/>
              <w:sz w:val="32"/>
              <w:szCs w:val="32"/>
            </w:rPr>
          </w:rPrChange>
        </w:rPr>
        <w:t>0.36</w:t>
      </w:r>
      <w:ins w:id="1179" w:author="Schrodi Lab" w:date="2020-03-18T21:40:00Z">
        <w:r>
          <w:rPr>
            <w:rFonts w:ascii="Arial" w:hAnsi="Arial" w:cs="Arial"/>
            <w:sz w:val="22"/>
            <w:szCs w:val="22"/>
          </w:rPr>
          <w:t>, P=)</w:t>
        </w:r>
      </w:ins>
      <w:r w:rsidR="00E17F99" w:rsidRPr="00740968">
        <w:rPr>
          <w:rFonts w:ascii="Arial" w:hAnsi="Arial" w:cs="Arial"/>
          <w:sz w:val="22"/>
          <w:szCs w:val="22"/>
          <w:rPrChange w:id="1180" w:author="Schrodi Lab" w:date="2020-03-18T18:12:00Z">
            <w:rPr>
              <w:rFonts w:ascii="Times New Roman" w:hAnsi="Times New Roman" w:cs="Times New Roman"/>
              <w:sz w:val="32"/>
              <w:szCs w:val="32"/>
            </w:rPr>
          </w:rPrChange>
        </w:rPr>
        <w:t>, prostatic disease</w:t>
      </w:r>
      <w:ins w:id="1181" w:author="Schrodi Lab" w:date="2020-03-18T21:40:00Z">
        <w:r>
          <w:rPr>
            <w:rFonts w:ascii="Arial" w:hAnsi="Arial" w:cs="Arial"/>
            <w:sz w:val="22"/>
            <w:szCs w:val="22"/>
          </w:rPr>
          <w:t xml:space="preserve"> (R=</w:t>
        </w:r>
      </w:ins>
      <w:del w:id="1182" w:author="Schrodi Lab" w:date="2020-03-18T21:40:00Z">
        <w:r w:rsidR="00E17F99" w:rsidRPr="00740968" w:rsidDel="00145719">
          <w:rPr>
            <w:rFonts w:ascii="Arial" w:hAnsi="Arial" w:cs="Arial"/>
            <w:sz w:val="22"/>
            <w:szCs w:val="22"/>
            <w:rPrChange w:id="1183" w:author="Schrodi Lab" w:date="2020-03-18T18:12:00Z">
              <w:rPr>
                <w:rFonts w:ascii="Times New Roman" w:hAnsi="Times New Roman" w:cs="Times New Roman"/>
                <w:sz w:val="32"/>
                <w:szCs w:val="32"/>
              </w:rPr>
            </w:rPrChange>
          </w:rPr>
          <w:delText xml:space="preserve"> at </w:delText>
        </w:r>
      </w:del>
      <w:r w:rsidR="00E17F99" w:rsidRPr="00740968">
        <w:rPr>
          <w:rFonts w:ascii="Arial" w:hAnsi="Arial" w:cs="Arial"/>
          <w:sz w:val="22"/>
          <w:szCs w:val="22"/>
          <w:rPrChange w:id="1184" w:author="Schrodi Lab" w:date="2020-03-18T18:12:00Z">
            <w:rPr>
              <w:rFonts w:ascii="Times New Roman" w:hAnsi="Times New Roman" w:cs="Times New Roman"/>
              <w:sz w:val="32"/>
              <w:szCs w:val="32"/>
            </w:rPr>
          </w:rPrChange>
        </w:rPr>
        <w:t>0.36</w:t>
      </w:r>
      <w:ins w:id="1185" w:author="Schrodi Lab" w:date="2020-03-18T21:40:00Z">
        <w:r>
          <w:rPr>
            <w:rFonts w:ascii="Arial" w:hAnsi="Arial" w:cs="Arial"/>
            <w:sz w:val="22"/>
            <w:szCs w:val="22"/>
          </w:rPr>
          <w:t>, P=?)</w:t>
        </w:r>
      </w:ins>
      <w:r w:rsidR="00E17F99" w:rsidRPr="00740968">
        <w:rPr>
          <w:rFonts w:ascii="Arial" w:hAnsi="Arial" w:cs="Arial"/>
          <w:sz w:val="22"/>
          <w:szCs w:val="22"/>
          <w:rPrChange w:id="1186" w:author="Schrodi Lab" w:date="2020-03-18T18:12:00Z">
            <w:rPr>
              <w:rFonts w:ascii="Times New Roman" w:hAnsi="Times New Roman" w:cs="Times New Roman"/>
              <w:sz w:val="32"/>
              <w:szCs w:val="32"/>
            </w:rPr>
          </w:rPrChange>
        </w:rPr>
        <w:t>, and hypersensitivity</w:t>
      </w:r>
      <w:ins w:id="1187" w:author="Schrodi Lab" w:date="2020-03-18T21:40:00Z">
        <w:r>
          <w:rPr>
            <w:rFonts w:ascii="Arial" w:hAnsi="Arial" w:cs="Arial"/>
            <w:sz w:val="22"/>
            <w:szCs w:val="22"/>
          </w:rPr>
          <w:t xml:space="preserve"> (R=</w:t>
        </w:r>
      </w:ins>
      <w:del w:id="1188" w:author="Schrodi Lab" w:date="2020-03-18T21:40:00Z">
        <w:r w:rsidR="00E17F99" w:rsidRPr="00740968" w:rsidDel="00145719">
          <w:rPr>
            <w:rFonts w:ascii="Arial" w:hAnsi="Arial" w:cs="Arial"/>
            <w:sz w:val="22"/>
            <w:szCs w:val="22"/>
            <w:rPrChange w:id="1189" w:author="Schrodi Lab" w:date="2020-03-18T18:12:00Z">
              <w:rPr>
                <w:rFonts w:ascii="Times New Roman" w:hAnsi="Times New Roman" w:cs="Times New Roman"/>
                <w:sz w:val="32"/>
                <w:szCs w:val="32"/>
              </w:rPr>
            </w:rPrChange>
          </w:rPr>
          <w:delText xml:space="preserve"> at </w:delText>
        </w:r>
      </w:del>
      <w:r w:rsidR="00E17F99" w:rsidRPr="00740968">
        <w:rPr>
          <w:rFonts w:ascii="Arial" w:hAnsi="Arial" w:cs="Arial"/>
          <w:sz w:val="22"/>
          <w:szCs w:val="22"/>
          <w:rPrChange w:id="1190" w:author="Schrodi Lab" w:date="2020-03-18T18:12:00Z">
            <w:rPr>
              <w:rFonts w:ascii="Times New Roman" w:hAnsi="Times New Roman" w:cs="Times New Roman"/>
              <w:sz w:val="32"/>
              <w:szCs w:val="32"/>
            </w:rPr>
          </w:rPrChange>
        </w:rPr>
        <w:t>0.31</w:t>
      </w:r>
      <w:ins w:id="1191" w:author="Schrodi Lab" w:date="2020-03-18T21:40:00Z">
        <w:r w:rsidR="00DB4DDA">
          <w:rPr>
            <w:rFonts w:ascii="Arial" w:hAnsi="Arial" w:cs="Arial"/>
            <w:sz w:val="22"/>
            <w:szCs w:val="22"/>
          </w:rPr>
          <w:t>,</w:t>
        </w:r>
        <w:r>
          <w:rPr>
            <w:rFonts w:ascii="Arial" w:hAnsi="Arial" w:cs="Arial"/>
            <w:sz w:val="22"/>
            <w:szCs w:val="22"/>
          </w:rPr>
          <w:t xml:space="preserve"> P=?)</w:t>
        </w:r>
      </w:ins>
      <w:r w:rsidR="00E17F99" w:rsidRPr="00740968">
        <w:rPr>
          <w:rFonts w:ascii="Arial" w:hAnsi="Arial" w:cs="Arial"/>
          <w:sz w:val="22"/>
          <w:szCs w:val="22"/>
          <w:rPrChange w:id="1192" w:author="Schrodi Lab" w:date="2020-03-18T18:12:00Z">
            <w:rPr>
              <w:rFonts w:ascii="Times New Roman" w:hAnsi="Times New Roman" w:cs="Times New Roman"/>
              <w:sz w:val="32"/>
              <w:szCs w:val="32"/>
            </w:rPr>
          </w:rPrChange>
        </w:rPr>
        <w:t>. We found that among the diseases predicted above, the number of infectious diseases was the highest</w:t>
      </w:r>
      <w:ins w:id="1193" w:author="Schrodi Lab" w:date="2020-03-18T21:41:00Z">
        <w:r w:rsidR="00530AF3">
          <w:rPr>
            <w:rFonts w:ascii="Arial" w:hAnsi="Arial" w:cs="Arial"/>
            <w:sz w:val="22"/>
            <w:szCs w:val="22"/>
          </w:rPr>
          <w:t xml:space="preserve"> (</w:t>
        </w:r>
      </w:ins>
      <w:del w:id="1194" w:author="Schrodi Lab" w:date="2020-03-18T21:41:00Z">
        <w:r w:rsidR="00E17F99" w:rsidRPr="00740968" w:rsidDel="00530AF3">
          <w:rPr>
            <w:rFonts w:ascii="Arial" w:hAnsi="Arial" w:cs="Arial"/>
            <w:sz w:val="22"/>
            <w:szCs w:val="22"/>
            <w:rPrChange w:id="1195" w:author="Schrodi Lab" w:date="2020-03-18T18:12:00Z">
              <w:rPr>
                <w:rFonts w:ascii="Times New Roman" w:hAnsi="Times New Roman" w:cs="Times New Roman"/>
                <w:sz w:val="32"/>
                <w:szCs w:val="32"/>
              </w:rPr>
            </w:rPrChange>
          </w:rPr>
          <w:delText xml:space="preserve">, with an average </w:delText>
        </w:r>
      </w:del>
      <w:r w:rsidR="00E17F99" w:rsidRPr="00740968">
        <w:rPr>
          <w:rFonts w:ascii="Arial" w:hAnsi="Arial" w:cs="Arial"/>
          <w:sz w:val="22"/>
          <w:szCs w:val="22"/>
          <w:rPrChange w:id="1196" w:author="Schrodi Lab" w:date="2020-03-18T18:12:00Z">
            <w:rPr>
              <w:rFonts w:ascii="Times New Roman" w:hAnsi="Times New Roman" w:cs="Times New Roman"/>
              <w:sz w:val="32"/>
              <w:szCs w:val="32"/>
            </w:rPr>
          </w:rPrChange>
        </w:rPr>
        <w:t>OR</w:t>
      </w:r>
      <w:del w:id="1197" w:author="Schrodi Lab" w:date="2020-03-18T21:41:00Z">
        <w:r w:rsidR="00E17F99" w:rsidRPr="00740968" w:rsidDel="00530AF3">
          <w:rPr>
            <w:rFonts w:ascii="Arial" w:hAnsi="Arial" w:cs="Arial"/>
            <w:sz w:val="22"/>
            <w:szCs w:val="22"/>
            <w:rPrChange w:id="1198" w:author="Schrodi Lab" w:date="2020-03-18T18:12:00Z">
              <w:rPr>
                <w:rFonts w:ascii="Times New Roman" w:hAnsi="Times New Roman" w:cs="Times New Roman"/>
                <w:sz w:val="32"/>
                <w:szCs w:val="32"/>
              </w:rPr>
            </w:rPrChange>
          </w:rPr>
          <w:delText xml:space="preserve"> o</w:delText>
        </w:r>
      </w:del>
      <w:ins w:id="1199" w:author="Schrodi Lab" w:date="2020-03-18T21:41:00Z">
        <w:r w:rsidR="00530AF3">
          <w:rPr>
            <w:rFonts w:ascii="Arial" w:hAnsi="Arial" w:cs="Arial"/>
            <w:sz w:val="22"/>
            <w:szCs w:val="22"/>
          </w:rPr>
          <w:t>=</w:t>
        </w:r>
      </w:ins>
      <w:del w:id="1200" w:author="Schrodi Lab" w:date="2020-03-18T21:41:00Z">
        <w:r w:rsidR="00E17F99" w:rsidRPr="00740968" w:rsidDel="00530AF3">
          <w:rPr>
            <w:rFonts w:ascii="Arial" w:hAnsi="Arial" w:cs="Arial"/>
            <w:sz w:val="22"/>
            <w:szCs w:val="22"/>
            <w:rPrChange w:id="1201" w:author="Schrodi Lab" w:date="2020-03-18T18:12:00Z">
              <w:rPr>
                <w:rFonts w:ascii="Times New Roman" w:hAnsi="Times New Roman" w:cs="Times New Roman"/>
                <w:sz w:val="32"/>
                <w:szCs w:val="32"/>
              </w:rPr>
            </w:rPrChange>
          </w:rPr>
          <w:delText xml:space="preserve">f </w:delText>
        </w:r>
      </w:del>
      <w:r w:rsidR="00E17F99" w:rsidRPr="00740968">
        <w:rPr>
          <w:rFonts w:ascii="Arial" w:hAnsi="Arial" w:cs="Arial"/>
          <w:sz w:val="22"/>
          <w:szCs w:val="22"/>
          <w:rPrChange w:id="1202" w:author="Schrodi Lab" w:date="2020-03-18T18:12:00Z">
            <w:rPr>
              <w:rFonts w:ascii="Times New Roman" w:hAnsi="Times New Roman" w:cs="Times New Roman"/>
              <w:sz w:val="32"/>
              <w:szCs w:val="32"/>
            </w:rPr>
          </w:rPrChange>
        </w:rPr>
        <w:t>0.29</w:t>
      </w:r>
      <w:ins w:id="1203" w:author="Schrodi Lab" w:date="2020-03-18T21:42:00Z">
        <w:r w:rsidR="00BB67D3" w:rsidRPr="00947DFC">
          <w:rPr>
            <w:rFonts w:ascii="Arial" w:hAnsi="Arial" w:cs="Arial"/>
            <w:color w:val="FF0000"/>
            <w:sz w:val="22"/>
            <w:szCs w:val="22"/>
            <w:highlight w:val="yellow"/>
            <w:rPrChange w:id="1204" w:author="Schrodi Lab" w:date="2020-03-18T21:42:00Z">
              <w:rPr>
                <w:rFonts w:ascii="Arial" w:hAnsi="Arial" w:cs="Arial"/>
                <w:sz w:val="22"/>
                <w:szCs w:val="22"/>
              </w:rPr>
            </w:rPrChange>
          </w:rPr>
          <w:t>, P=?</w:t>
        </w:r>
      </w:ins>
      <w:ins w:id="1205" w:author="Schrodi Lab" w:date="2020-03-18T21:41:00Z">
        <w:r w:rsidR="00530AF3" w:rsidRPr="00947DFC">
          <w:rPr>
            <w:rFonts w:ascii="Arial" w:hAnsi="Arial" w:cs="Arial"/>
            <w:color w:val="FF0000"/>
            <w:sz w:val="22"/>
            <w:szCs w:val="22"/>
            <w:highlight w:val="yellow"/>
            <w:rPrChange w:id="1206" w:author="Schrodi Lab" w:date="2020-03-18T21:42:00Z">
              <w:rPr>
                <w:rFonts w:ascii="Arial" w:hAnsi="Arial" w:cs="Arial"/>
                <w:sz w:val="22"/>
                <w:szCs w:val="22"/>
              </w:rPr>
            </w:rPrChange>
          </w:rPr>
          <w:t>)</w:t>
        </w:r>
      </w:ins>
      <w:r w:rsidR="00E17F99" w:rsidRPr="00947DFC">
        <w:rPr>
          <w:rFonts w:ascii="Arial" w:hAnsi="Arial" w:cs="Arial"/>
          <w:color w:val="FF0000"/>
          <w:sz w:val="22"/>
          <w:szCs w:val="22"/>
          <w:highlight w:val="yellow"/>
          <w:rPrChange w:id="1207" w:author="Schrodi Lab" w:date="2020-03-18T21:42:00Z">
            <w:rPr>
              <w:rFonts w:ascii="Times New Roman" w:hAnsi="Times New Roman" w:cs="Times New Roman"/>
              <w:sz w:val="32"/>
              <w:szCs w:val="32"/>
            </w:rPr>
          </w:rPrChange>
        </w:rPr>
        <w:t>,</w:t>
      </w:r>
      <w:r w:rsidR="00E17F99" w:rsidRPr="00947DFC">
        <w:rPr>
          <w:rFonts w:ascii="Arial" w:hAnsi="Arial" w:cs="Arial"/>
          <w:color w:val="FF0000"/>
          <w:sz w:val="22"/>
          <w:szCs w:val="22"/>
          <w:rPrChange w:id="1208" w:author="Schrodi Lab" w:date="2020-03-18T21:42:00Z">
            <w:rPr>
              <w:rFonts w:ascii="Times New Roman" w:hAnsi="Times New Roman" w:cs="Times New Roman"/>
              <w:sz w:val="32"/>
              <w:szCs w:val="32"/>
            </w:rPr>
          </w:rPrChange>
        </w:rPr>
        <w:t xml:space="preserve"> </w:t>
      </w:r>
      <w:r w:rsidR="00E17F99" w:rsidRPr="00740968">
        <w:rPr>
          <w:rFonts w:ascii="Arial" w:hAnsi="Arial" w:cs="Arial"/>
          <w:sz w:val="22"/>
          <w:szCs w:val="22"/>
          <w:rPrChange w:id="1209" w:author="Schrodi Lab" w:date="2020-03-18T18:12:00Z">
            <w:rPr>
              <w:rFonts w:ascii="Times New Roman" w:hAnsi="Times New Roman" w:cs="Times New Roman"/>
              <w:sz w:val="32"/>
              <w:szCs w:val="32"/>
            </w:rPr>
          </w:rPrChange>
        </w:rPr>
        <w:t xml:space="preserve">followed by autoimmune diseases including xerophthalmia, autoimmune response, hypersensitivity </w:t>
      </w:r>
      <w:ins w:id="1210" w:author="Schrodi Lab" w:date="2020-03-18T21:41:00Z">
        <w:r w:rsidR="00530AF3">
          <w:rPr>
            <w:rFonts w:ascii="Arial" w:hAnsi="Arial" w:cs="Arial"/>
            <w:sz w:val="22"/>
            <w:szCs w:val="22"/>
          </w:rPr>
          <w:t>(</w:t>
        </w:r>
      </w:ins>
      <w:del w:id="1211" w:author="Schrodi Lab" w:date="2020-03-18T21:41:00Z">
        <w:r w:rsidR="00E17F99" w:rsidRPr="00947DFC" w:rsidDel="00530AF3">
          <w:rPr>
            <w:rFonts w:ascii="Arial" w:hAnsi="Arial" w:cs="Arial"/>
            <w:sz w:val="22"/>
            <w:szCs w:val="22"/>
            <w:highlight w:val="yellow"/>
            <w:rPrChange w:id="1212" w:author="Schrodi Lab" w:date="2020-03-18T21:42:00Z">
              <w:rPr>
                <w:rFonts w:ascii="Times New Roman" w:hAnsi="Times New Roman" w:cs="Times New Roman"/>
                <w:sz w:val="32"/>
                <w:szCs w:val="32"/>
              </w:rPr>
            </w:rPrChange>
          </w:rPr>
          <w:delText xml:space="preserve">with an average </w:delText>
        </w:r>
      </w:del>
      <w:r w:rsidR="00E17F99" w:rsidRPr="00947DFC">
        <w:rPr>
          <w:rFonts w:ascii="Arial" w:hAnsi="Arial" w:cs="Arial"/>
          <w:sz w:val="22"/>
          <w:szCs w:val="22"/>
          <w:highlight w:val="yellow"/>
          <w:rPrChange w:id="1213" w:author="Schrodi Lab" w:date="2020-03-18T21:42:00Z">
            <w:rPr>
              <w:rFonts w:ascii="Times New Roman" w:hAnsi="Times New Roman" w:cs="Times New Roman"/>
              <w:sz w:val="32"/>
              <w:szCs w:val="32"/>
            </w:rPr>
          </w:rPrChange>
        </w:rPr>
        <w:t>OR</w:t>
      </w:r>
      <w:del w:id="1214" w:author="Schrodi Lab" w:date="2020-03-18T21:41:00Z">
        <w:r w:rsidR="00E17F99" w:rsidRPr="00947DFC" w:rsidDel="00530AF3">
          <w:rPr>
            <w:rFonts w:ascii="Arial" w:hAnsi="Arial" w:cs="Arial"/>
            <w:sz w:val="22"/>
            <w:szCs w:val="22"/>
            <w:highlight w:val="yellow"/>
            <w:rPrChange w:id="1215" w:author="Schrodi Lab" w:date="2020-03-18T21:42:00Z">
              <w:rPr>
                <w:rFonts w:ascii="Times New Roman" w:hAnsi="Times New Roman" w:cs="Times New Roman"/>
                <w:sz w:val="32"/>
                <w:szCs w:val="32"/>
              </w:rPr>
            </w:rPrChange>
          </w:rPr>
          <w:delText xml:space="preserve"> </w:delText>
        </w:r>
      </w:del>
      <w:ins w:id="1216" w:author="Schrodi Lab" w:date="2020-03-18T21:41:00Z">
        <w:r w:rsidR="00530AF3" w:rsidRPr="00947DFC">
          <w:rPr>
            <w:rFonts w:ascii="Arial" w:hAnsi="Arial" w:cs="Arial"/>
            <w:sz w:val="22"/>
            <w:szCs w:val="22"/>
            <w:highlight w:val="yellow"/>
            <w:rPrChange w:id="1217" w:author="Schrodi Lab" w:date="2020-03-18T21:42:00Z">
              <w:rPr>
                <w:rFonts w:ascii="Arial" w:hAnsi="Arial" w:cs="Arial"/>
                <w:sz w:val="22"/>
                <w:szCs w:val="22"/>
              </w:rPr>
            </w:rPrChange>
          </w:rPr>
          <w:t>=</w:t>
        </w:r>
      </w:ins>
      <w:del w:id="1218" w:author="Schrodi Lab" w:date="2020-03-18T21:41:00Z">
        <w:r w:rsidR="00E17F99" w:rsidRPr="00947DFC" w:rsidDel="00530AF3">
          <w:rPr>
            <w:rFonts w:ascii="Arial" w:hAnsi="Arial" w:cs="Arial"/>
            <w:sz w:val="22"/>
            <w:szCs w:val="22"/>
            <w:highlight w:val="yellow"/>
            <w:rPrChange w:id="1219" w:author="Schrodi Lab" w:date="2020-03-18T21:42:00Z">
              <w:rPr>
                <w:rFonts w:ascii="Times New Roman" w:hAnsi="Times New Roman" w:cs="Times New Roman"/>
                <w:sz w:val="32"/>
                <w:szCs w:val="32"/>
              </w:rPr>
            </w:rPrChange>
          </w:rPr>
          <w:delText xml:space="preserve">of </w:delText>
        </w:r>
      </w:del>
      <w:r w:rsidR="00E17F99" w:rsidRPr="00947DFC">
        <w:rPr>
          <w:rFonts w:ascii="Arial" w:hAnsi="Arial" w:cs="Arial"/>
          <w:sz w:val="22"/>
          <w:szCs w:val="22"/>
          <w:highlight w:val="yellow"/>
          <w:rPrChange w:id="1220" w:author="Schrodi Lab" w:date="2020-03-18T21:42:00Z">
            <w:rPr>
              <w:rFonts w:ascii="Times New Roman" w:hAnsi="Times New Roman" w:cs="Times New Roman"/>
              <w:sz w:val="32"/>
              <w:szCs w:val="32"/>
            </w:rPr>
          </w:rPrChange>
        </w:rPr>
        <w:t>0.22</w:t>
      </w:r>
      <w:ins w:id="1221" w:author="Schrodi Lab" w:date="2020-03-18T21:42:00Z">
        <w:r w:rsidR="00B863FD" w:rsidRPr="00947DFC">
          <w:rPr>
            <w:rFonts w:ascii="Arial" w:hAnsi="Arial" w:cs="Arial"/>
            <w:sz w:val="22"/>
            <w:szCs w:val="22"/>
            <w:highlight w:val="yellow"/>
            <w:rPrChange w:id="1222" w:author="Schrodi Lab" w:date="2020-03-18T21:42:00Z">
              <w:rPr>
                <w:rFonts w:ascii="Arial" w:hAnsi="Arial" w:cs="Arial"/>
                <w:sz w:val="22"/>
                <w:szCs w:val="22"/>
              </w:rPr>
            </w:rPrChange>
          </w:rPr>
          <w:t>, P=?</w:t>
        </w:r>
      </w:ins>
      <w:ins w:id="1223" w:author="Schrodi Lab" w:date="2020-03-18T21:41:00Z">
        <w:r w:rsidR="00530AF3" w:rsidRPr="00947DFC">
          <w:rPr>
            <w:rFonts w:ascii="Arial" w:hAnsi="Arial" w:cs="Arial"/>
            <w:sz w:val="22"/>
            <w:szCs w:val="22"/>
            <w:highlight w:val="yellow"/>
            <w:rPrChange w:id="1224" w:author="Schrodi Lab" w:date="2020-03-18T21:42:00Z">
              <w:rPr>
                <w:rFonts w:ascii="Arial" w:hAnsi="Arial" w:cs="Arial"/>
                <w:sz w:val="22"/>
                <w:szCs w:val="22"/>
              </w:rPr>
            </w:rPrChange>
          </w:rPr>
          <w:t>)</w:t>
        </w:r>
      </w:ins>
      <w:r w:rsidR="00E17F99" w:rsidRPr="00947DFC">
        <w:rPr>
          <w:rFonts w:ascii="Arial" w:hAnsi="Arial" w:cs="Arial"/>
          <w:sz w:val="22"/>
          <w:szCs w:val="22"/>
          <w:highlight w:val="yellow"/>
          <w:rPrChange w:id="1225" w:author="Schrodi Lab" w:date="2020-03-18T21:42:00Z">
            <w:rPr>
              <w:rFonts w:ascii="Times New Roman" w:hAnsi="Times New Roman" w:cs="Times New Roman"/>
              <w:sz w:val="32"/>
              <w:szCs w:val="32"/>
            </w:rPr>
          </w:rPrChange>
        </w:rPr>
        <w:t>;</w:t>
      </w:r>
      <w:r w:rsidR="00E17F99" w:rsidRPr="00740968">
        <w:rPr>
          <w:rFonts w:ascii="Arial" w:hAnsi="Arial" w:cs="Arial"/>
          <w:sz w:val="22"/>
          <w:szCs w:val="22"/>
          <w:rPrChange w:id="1226" w:author="Schrodi Lab" w:date="2020-03-18T18:12:00Z">
            <w:rPr>
              <w:rFonts w:ascii="Times New Roman" w:hAnsi="Times New Roman" w:cs="Times New Roman"/>
              <w:sz w:val="32"/>
              <w:szCs w:val="32"/>
            </w:rPr>
          </w:rPrChange>
        </w:rPr>
        <w:t xml:space="preserve"> urinary system diseases </w:t>
      </w:r>
      <w:ins w:id="1227" w:author="Schrodi Lab" w:date="2020-03-18T21:41:00Z">
        <w:r w:rsidR="00530AF3">
          <w:rPr>
            <w:rFonts w:ascii="Arial" w:hAnsi="Arial" w:cs="Arial"/>
            <w:sz w:val="22"/>
            <w:szCs w:val="22"/>
          </w:rPr>
          <w:t>(</w:t>
        </w:r>
      </w:ins>
      <w:del w:id="1228" w:author="Schrodi Lab" w:date="2020-03-18T21:41:00Z">
        <w:r w:rsidR="00E17F99" w:rsidRPr="00740968" w:rsidDel="00530AF3">
          <w:rPr>
            <w:rFonts w:ascii="Arial" w:hAnsi="Arial" w:cs="Arial"/>
            <w:sz w:val="22"/>
            <w:szCs w:val="22"/>
            <w:rPrChange w:id="1229" w:author="Schrodi Lab" w:date="2020-03-18T18:12:00Z">
              <w:rPr>
                <w:rFonts w:ascii="Times New Roman" w:hAnsi="Times New Roman" w:cs="Times New Roman"/>
                <w:sz w:val="32"/>
                <w:szCs w:val="32"/>
              </w:rPr>
            </w:rPrChange>
          </w:rPr>
          <w:delText xml:space="preserve">had an average </w:delText>
        </w:r>
      </w:del>
      <w:r w:rsidR="00E17F99" w:rsidRPr="00740968">
        <w:rPr>
          <w:rFonts w:ascii="Arial" w:hAnsi="Arial" w:cs="Arial"/>
          <w:sz w:val="22"/>
          <w:szCs w:val="22"/>
          <w:rPrChange w:id="1230" w:author="Schrodi Lab" w:date="2020-03-18T18:12:00Z">
            <w:rPr>
              <w:rFonts w:ascii="Times New Roman" w:hAnsi="Times New Roman" w:cs="Times New Roman"/>
              <w:sz w:val="32"/>
              <w:szCs w:val="32"/>
            </w:rPr>
          </w:rPrChange>
        </w:rPr>
        <w:t>OR</w:t>
      </w:r>
      <w:del w:id="1231" w:author="Schrodi Lab" w:date="2020-03-18T21:41:00Z">
        <w:r w:rsidR="00E17F99" w:rsidRPr="00740968" w:rsidDel="00530AF3">
          <w:rPr>
            <w:rFonts w:ascii="Arial" w:hAnsi="Arial" w:cs="Arial"/>
            <w:sz w:val="22"/>
            <w:szCs w:val="22"/>
            <w:rPrChange w:id="1232" w:author="Schrodi Lab" w:date="2020-03-18T18:12:00Z">
              <w:rPr>
                <w:rFonts w:ascii="Times New Roman" w:hAnsi="Times New Roman" w:cs="Times New Roman"/>
                <w:sz w:val="32"/>
                <w:szCs w:val="32"/>
              </w:rPr>
            </w:rPrChange>
          </w:rPr>
          <w:delText xml:space="preserve"> of</w:delText>
        </w:r>
      </w:del>
      <w:ins w:id="1233" w:author="Schrodi Lab" w:date="2020-03-18T21:41:00Z">
        <w:r w:rsidR="00530AF3">
          <w:rPr>
            <w:rFonts w:ascii="Arial" w:hAnsi="Arial" w:cs="Arial"/>
            <w:sz w:val="22"/>
            <w:szCs w:val="22"/>
          </w:rPr>
          <w:t>=</w:t>
        </w:r>
      </w:ins>
      <w:del w:id="1234" w:author="Schrodi Lab" w:date="2020-03-18T21:41:00Z">
        <w:r w:rsidR="00E17F99" w:rsidRPr="00740968" w:rsidDel="00530AF3">
          <w:rPr>
            <w:rFonts w:ascii="Arial" w:hAnsi="Arial" w:cs="Arial"/>
            <w:sz w:val="22"/>
            <w:szCs w:val="22"/>
            <w:rPrChange w:id="1235" w:author="Schrodi Lab" w:date="2020-03-18T18:12:00Z">
              <w:rPr>
                <w:rFonts w:ascii="Times New Roman" w:hAnsi="Times New Roman" w:cs="Times New Roman"/>
                <w:sz w:val="32"/>
                <w:szCs w:val="32"/>
              </w:rPr>
            </w:rPrChange>
          </w:rPr>
          <w:delText xml:space="preserve"> </w:delText>
        </w:r>
      </w:del>
      <w:r w:rsidR="00E17F99" w:rsidRPr="00740968">
        <w:rPr>
          <w:rFonts w:ascii="Arial" w:hAnsi="Arial" w:cs="Arial"/>
          <w:sz w:val="22"/>
          <w:szCs w:val="22"/>
          <w:rPrChange w:id="1236" w:author="Schrodi Lab" w:date="2020-03-18T18:12:00Z">
            <w:rPr>
              <w:rFonts w:ascii="Times New Roman" w:hAnsi="Times New Roman" w:cs="Times New Roman"/>
              <w:sz w:val="32"/>
              <w:szCs w:val="32"/>
            </w:rPr>
          </w:rPrChange>
        </w:rPr>
        <w:t>0.22</w:t>
      </w:r>
      <w:ins w:id="1237" w:author="Schrodi Lab" w:date="2020-03-18T21:42:00Z">
        <w:r w:rsidR="00E62890" w:rsidRPr="00947DFC">
          <w:rPr>
            <w:rFonts w:ascii="Arial" w:hAnsi="Arial" w:cs="Arial"/>
            <w:sz w:val="22"/>
            <w:szCs w:val="22"/>
            <w:highlight w:val="yellow"/>
            <w:rPrChange w:id="1238" w:author="Schrodi Lab" w:date="2020-03-18T21:42:00Z">
              <w:rPr>
                <w:rFonts w:ascii="Arial" w:hAnsi="Arial" w:cs="Arial"/>
                <w:sz w:val="22"/>
                <w:szCs w:val="22"/>
              </w:rPr>
            </w:rPrChange>
          </w:rPr>
          <w:t>, P=?</w:t>
        </w:r>
      </w:ins>
      <w:ins w:id="1239" w:author="Schrodi Lab" w:date="2020-03-18T21:41:00Z">
        <w:r w:rsidR="00530AF3" w:rsidRPr="00947DFC">
          <w:rPr>
            <w:rFonts w:ascii="Arial" w:hAnsi="Arial" w:cs="Arial"/>
            <w:sz w:val="22"/>
            <w:szCs w:val="22"/>
            <w:highlight w:val="yellow"/>
            <w:rPrChange w:id="1240" w:author="Schrodi Lab" w:date="2020-03-18T21:42:00Z">
              <w:rPr>
                <w:rFonts w:ascii="Arial" w:hAnsi="Arial" w:cs="Arial"/>
                <w:sz w:val="22"/>
                <w:szCs w:val="22"/>
              </w:rPr>
            </w:rPrChange>
          </w:rPr>
          <w:t>)</w:t>
        </w:r>
      </w:ins>
      <w:r w:rsidR="00E17F99" w:rsidRPr="00947DFC">
        <w:rPr>
          <w:rFonts w:ascii="Arial" w:hAnsi="Arial" w:cs="Arial"/>
          <w:sz w:val="22"/>
          <w:szCs w:val="22"/>
          <w:highlight w:val="yellow"/>
          <w:rPrChange w:id="1241" w:author="Schrodi Lab" w:date="2020-03-18T21:42:00Z">
            <w:rPr>
              <w:rFonts w:ascii="Times New Roman" w:hAnsi="Times New Roman" w:cs="Times New Roman"/>
              <w:sz w:val="32"/>
              <w:szCs w:val="32"/>
            </w:rPr>
          </w:rPrChange>
        </w:rPr>
        <w:t>,</w:t>
      </w:r>
      <w:r w:rsidR="00E17F99" w:rsidRPr="00740968">
        <w:rPr>
          <w:rFonts w:ascii="Arial" w:hAnsi="Arial" w:cs="Arial"/>
          <w:sz w:val="22"/>
          <w:szCs w:val="22"/>
          <w:rPrChange w:id="1242" w:author="Schrodi Lab" w:date="2020-03-18T18:12:00Z">
            <w:rPr>
              <w:rFonts w:ascii="Times New Roman" w:hAnsi="Times New Roman" w:cs="Times New Roman"/>
              <w:sz w:val="32"/>
              <w:szCs w:val="32"/>
            </w:rPr>
          </w:rPrChange>
        </w:rPr>
        <w:t xml:space="preserve"> with the prostate mainly affected; endocrine diseases </w:t>
      </w:r>
      <w:bookmarkStart w:id="1243" w:name="OLE_LINK11"/>
      <w:r w:rsidR="00E17F99" w:rsidRPr="00740968">
        <w:rPr>
          <w:rFonts w:ascii="Arial" w:hAnsi="Arial" w:cs="Arial"/>
          <w:sz w:val="22"/>
          <w:szCs w:val="22"/>
          <w:rPrChange w:id="1244" w:author="Schrodi Lab" w:date="2020-03-18T18:12:00Z">
            <w:rPr>
              <w:rFonts w:ascii="Times New Roman" w:hAnsi="Times New Roman" w:cs="Times New Roman"/>
              <w:sz w:val="32"/>
              <w:szCs w:val="32"/>
            </w:rPr>
          </w:rPrChange>
        </w:rPr>
        <w:t>mainly included</w:t>
      </w:r>
      <w:bookmarkEnd w:id="1243"/>
      <w:r w:rsidR="00E17F99" w:rsidRPr="00740968">
        <w:rPr>
          <w:rFonts w:ascii="Arial" w:hAnsi="Arial" w:cs="Arial"/>
          <w:sz w:val="22"/>
          <w:szCs w:val="22"/>
          <w:rPrChange w:id="1245" w:author="Schrodi Lab" w:date="2020-03-18T18:12:00Z">
            <w:rPr>
              <w:rFonts w:ascii="Times New Roman" w:hAnsi="Times New Roman" w:cs="Times New Roman"/>
              <w:sz w:val="32"/>
              <w:szCs w:val="32"/>
            </w:rPr>
          </w:rPrChange>
        </w:rPr>
        <w:t xml:space="preserve"> diabetes, with an OR of 0.19; and respiratory system diseases mainly included SARS, with an OR of 0.19. (</w:t>
      </w:r>
      <w:r w:rsidR="00E17F99" w:rsidRPr="0060772E">
        <w:rPr>
          <w:rFonts w:ascii="Arial" w:hAnsi="Arial" w:cs="Arial"/>
          <w:b/>
          <w:bCs/>
          <w:color w:val="002060"/>
          <w:sz w:val="22"/>
          <w:szCs w:val="22"/>
          <w:rPrChange w:id="1246" w:author="Schrodi Lab" w:date="2020-03-18T18:45:00Z">
            <w:rPr>
              <w:rFonts w:ascii="Times New Roman" w:hAnsi="Times New Roman" w:cs="Times New Roman"/>
              <w:sz w:val="32"/>
              <w:szCs w:val="32"/>
            </w:rPr>
          </w:rPrChange>
        </w:rPr>
        <w:t>Table 4</w:t>
      </w:r>
      <w:r w:rsidR="00E17F99" w:rsidRPr="00740968">
        <w:rPr>
          <w:rFonts w:ascii="Arial" w:hAnsi="Arial" w:cs="Arial"/>
          <w:sz w:val="22"/>
          <w:szCs w:val="22"/>
          <w:rPrChange w:id="1247" w:author="Schrodi Lab" w:date="2020-03-18T18:12:00Z">
            <w:rPr>
              <w:rFonts w:ascii="Times New Roman" w:hAnsi="Times New Roman" w:cs="Times New Roman"/>
              <w:sz w:val="32"/>
              <w:szCs w:val="32"/>
            </w:rPr>
          </w:rPrChange>
        </w:rPr>
        <w:t>)</w:t>
      </w:r>
      <w:ins w:id="1248" w:author="Schrodi Lab" w:date="2020-03-18T18:06:00Z">
        <w:r w:rsidR="002B2E36" w:rsidRPr="00F5776A">
          <w:rPr>
            <w:rFonts w:ascii="Arial" w:hAnsi="Arial" w:cs="Arial"/>
            <w:sz w:val="22"/>
            <w:szCs w:val="22"/>
          </w:rPr>
          <w:t xml:space="preserve">. </w:t>
        </w:r>
      </w:ins>
    </w:p>
    <w:p w14:paraId="03689247" w14:textId="0CDB172A" w:rsidR="00021F1F" w:rsidRDefault="00E17F99" w:rsidP="008B26E7">
      <w:pPr>
        <w:jc w:val="both"/>
        <w:rPr>
          <w:ins w:id="1249" w:author="Schrodi Lab" w:date="2020-03-18T18:15:00Z"/>
          <w:rFonts w:ascii="Arial" w:hAnsi="Arial" w:cs="Arial"/>
          <w:sz w:val="22"/>
          <w:szCs w:val="22"/>
        </w:rPr>
      </w:pPr>
      <w:r w:rsidRPr="00740968">
        <w:rPr>
          <w:rFonts w:ascii="Arial" w:hAnsi="Arial" w:cs="Arial"/>
          <w:sz w:val="22"/>
          <w:szCs w:val="22"/>
          <w:rPrChange w:id="1250" w:author="Schrodi Lab" w:date="2020-03-18T18:12:00Z">
            <w:rPr>
              <w:rFonts w:ascii="Times New Roman" w:hAnsi="Times New Roman" w:cs="Times New Roman"/>
              <w:sz w:val="32"/>
              <w:szCs w:val="32"/>
            </w:rPr>
          </w:rPrChange>
        </w:rPr>
        <w:t>Meanwhile, we found that the gene was highly associated with virus infections, including Orthomyxoviridae, SARS corona virus, MERS corona virus, Influenza A virus, Metapneumovirus, etc. (</w:t>
      </w:r>
      <w:r w:rsidRPr="0060772E">
        <w:rPr>
          <w:rFonts w:ascii="Arial" w:hAnsi="Arial" w:cs="Arial"/>
          <w:b/>
          <w:bCs/>
          <w:color w:val="002060"/>
          <w:sz w:val="22"/>
          <w:szCs w:val="22"/>
          <w:rPrChange w:id="1251" w:author="Schrodi Lab" w:date="2020-03-18T18:45:00Z">
            <w:rPr>
              <w:rFonts w:ascii="Times New Roman" w:hAnsi="Times New Roman" w:cs="Times New Roman"/>
              <w:sz w:val="32"/>
              <w:szCs w:val="32"/>
            </w:rPr>
          </w:rPrChange>
        </w:rPr>
        <w:t>Table 5</w:t>
      </w:r>
      <w:r w:rsidRPr="00740968">
        <w:rPr>
          <w:rFonts w:ascii="Arial" w:hAnsi="Arial" w:cs="Arial"/>
          <w:sz w:val="22"/>
          <w:szCs w:val="22"/>
          <w:rPrChange w:id="1252" w:author="Schrodi Lab" w:date="2020-03-18T18:12:00Z">
            <w:rPr>
              <w:rFonts w:ascii="Times New Roman" w:hAnsi="Times New Roman" w:cs="Times New Roman"/>
              <w:sz w:val="32"/>
              <w:szCs w:val="32"/>
            </w:rPr>
          </w:rPrChange>
        </w:rPr>
        <w:t>)</w:t>
      </w:r>
    </w:p>
    <w:p w14:paraId="4C146978" w14:textId="77777777" w:rsidR="00F4129C" w:rsidRPr="00740968" w:rsidRDefault="00F4129C">
      <w:pPr>
        <w:jc w:val="both"/>
        <w:rPr>
          <w:rFonts w:ascii="Arial" w:hAnsi="Arial" w:cs="Arial"/>
          <w:sz w:val="22"/>
          <w:szCs w:val="22"/>
          <w:rPrChange w:id="1253" w:author="Schrodi Lab" w:date="2020-03-18T18:12:00Z">
            <w:rPr>
              <w:rFonts w:ascii="Times New Roman" w:hAnsi="Times New Roman" w:cs="Times New Roman"/>
              <w:sz w:val="32"/>
              <w:szCs w:val="32"/>
            </w:rPr>
          </w:rPrChange>
        </w:rPr>
        <w:pPrChange w:id="1254" w:author="Schrodi Lab" w:date="2020-03-18T18:12:00Z">
          <w:pPr>
            <w:ind w:firstLineChars="200" w:firstLine="640"/>
            <w:jc w:val="both"/>
          </w:pPr>
        </w:pPrChange>
      </w:pPr>
    </w:p>
    <w:p w14:paraId="2D15AA86" w14:textId="484AD675" w:rsidR="00F4129C" w:rsidRPr="00740968" w:rsidDel="004E2DCB" w:rsidRDefault="00E17F99">
      <w:pPr>
        <w:jc w:val="both"/>
        <w:rPr>
          <w:del w:id="1255" w:author="Schrodi Lab" w:date="2020-03-18T21:44:00Z"/>
          <w:rFonts w:ascii="Arial" w:hAnsi="Arial" w:cs="Arial"/>
          <w:sz w:val="22"/>
          <w:szCs w:val="22"/>
          <w:rPrChange w:id="1256" w:author="Schrodi Lab" w:date="2020-03-18T18:12:00Z">
            <w:rPr>
              <w:del w:id="1257" w:author="Schrodi Lab" w:date="2020-03-18T21:44:00Z"/>
              <w:rFonts w:ascii="Times New Roman" w:hAnsi="Times New Roman" w:cs="Times New Roman"/>
              <w:sz w:val="32"/>
              <w:szCs w:val="32"/>
            </w:rPr>
          </w:rPrChange>
        </w:rPr>
        <w:pPrChange w:id="1258" w:author="Schrodi Lab" w:date="2020-03-18T18:12:00Z">
          <w:pPr>
            <w:ind w:firstLineChars="200" w:firstLine="640"/>
            <w:jc w:val="both"/>
          </w:pPr>
        </w:pPrChange>
      </w:pPr>
      <w:r w:rsidRPr="00740968">
        <w:rPr>
          <w:rFonts w:ascii="Arial" w:hAnsi="Arial" w:cs="Arial"/>
          <w:sz w:val="22"/>
          <w:szCs w:val="22"/>
          <w:rPrChange w:id="1259" w:author="Schrodi Lab" w:date="2020-03-18T18:12:00Z">
            <w:rPr>
              <w:rFonts w:ascii="Times New Roman" w:hAnsi="Times New Roman" w:cs="Times New Roman"/>
              <w:sz w:val="32"/>
              <w:szCs w:val="32"/>
            </w:rPr>
          </w:rPrChange>
        </w:rPr>
        <w:t xml:space="preserve">In order to test the reliability of AI analysis, we carried out </w:t>
      </w:r>
      <w:bookmarkStart w:id="1260" w:name="_Hlk34938474"/>
      <w:r w:rsidRPr="00740968">
        <w:rPr>
          <w:rFonts w:ascii="Arial" w:hAnsi="Arial" w:cs="Arial"/>
          <w:sz w:val="22"/>
          <w:szCs w:val="22"/>
          <w:rPrChange w:id="1261" w:author="Schrodi Lab" w:date="2020-03-18T18:12:00Z">
            <w:rPr>
              <w:rFonts w:ascii="Times New Roman" w:hAnsi="Times New Roman" w:cs="Times New Roman"/>
              <w:sz w:val="32"/>
              <w:szCs w:val="32"/>
            </w:rPr>
          </w:rPrChange>
        </w:rPr>
        <w:t xml:space="preserve">literature search in </w:t>
      </w:r>
      <w:bookmarkEnd w:id="1260"/>
      <w:r w:rsidRPr="00740968">
        <w:rPr>
          <w:rFonts w:ascii="Arial" w:hAnsi="Arial" w:cs="Arial"/>
          <w:sz w:val="22"/>
          <w:szCs w:val="22"/>
          <w:rPrChange w:id="1262" w:author="Schrodi Lab" w:date="2020-03-18T18:12:00Z">
            <w:rPr>
              <w:rFonts w:ascii="Times New Roman" w:hAnsi="Times New Roman" w:cs="Times New Roman"/>
              <w:sz w:val="32"/>
              <w:szCs w:val="32"/>
            </w:rPr>
          </w:rPrChange>
        </w:rPr>
        <w:t>PubMed</w:t>
      </w:r>
      <w:ins w:id="1263" w:author="Schrodi Lab" w:date="2020-03-18T21:43:00Z">
        <w:r w:rsidR="00D70098">
          <w:rPr>
            <w:rFonts w:ascii="Arial" w:hAnsi="Arial" w:cs="Arial"/>
            <w:sz w:val="22"/>
            <w:szCs w:val="22"/>
          </w:rPr>
          <w:t xml:space="preserve"> and</w:t>
        </w:r>
      </w:ins>
      <w:del w:id="1264" w:author="Schrodi Lab" w:date="2020-03-18T21:43:00Z">
        <w:r w:rsidRPr="00740968" w:rsidDel="00D70098">
          <w:rPr>
            <w:rFonts w:ascii="Arial" w:hAnsi="Arial" w:cs="Arial"/>
            <w:sz w:val="22"/>
            <w:szCs w:val="22"/>
            <w:rPrChange w:id="1265" w:author="Schrodi Lab" w:date="2020-03-18T18:12:00Z">
              <w:rPr>
                <w:rFonts w:ascii="Times New Roman" w:hAnsi="Times New Roman" w:cs="Times New Roman"/>
                <w:sz w:val="32"/>
                <w:szCs w:val="32"/>
              </w:rPr>
            </w:rPrChange>
          </w:rPr>
          <w:delText>,</w:delText>
        </w:r>
      </w:del>
      <w:r w:rsidRPr="00740968">
        <w:rPr>
          <w:rFonts w:ascii="Arial" w:hAnsi="Arial" w:cs="Arial"/>
          <w:sz w:val="22"/>
          <w:szCs w:val="22"/>
          <w:rPrChange w:id="1266" w:author="Schrodi Lab" w:date="2020-03-18T18:12:00Z">
            <w:rPr>
              <w:rFonts w:ascii="Times New Roman" w:hAnsi="Times New Roman" w:cs="Times New Roman"/>
              <w:sz w:val="32"/>
              <w:szCs w:val="32"/>
            </w:rPr>
          </w:rPrChange>
        </w:rPr>
        <w:t xml:space="preserve"> CNKI</w:t>
      </w:r>
      <w:del w:id="1267" w:author="Schrodi Lab" w:date="2020-03-18T21:43:00Z">
        <w:r w:rsidRPr="00740968" w:rsidDel="00D70098">
          <w:rPr>
            <w:rFonts w:ascii="Arial" w:hAnsi="Arial" w:cs="Arial"/>
            <w:sz w:val="22"/>
            <w:szCs w:val="22"/>
            <w:rPrChange w:id="1268" w:author="Schrodi Lab" w:date="2020-03-18T18:12:00Z">
              <w:rPr>
                <w:rFonts w:ascii="Times New Roman" w:hAnsi="Times New Roman" w:cs="Times New Roman"/>
                <w:sz w:val="32"/>
                <w:szCs w:val="32"/>
              </w:rPr>
            </w:rPrChange>
          </w:rPr>
          <w:delText>, and other databases</w:delText>
        </w:r>
      </w:del>
      <w:r w:rsidRPr="00740968">
        <w:rPr>
          <w:rFonts w:ascii="Arial" w:hAnsi="Arial" w:cs="Arial"/>
          <w:sz w:val="22"/>
          <w:szCs w:val="22"/>
          <w:rPrChange w:id="1269" w:author="Schrodi Lab" w:date="2020-03-18T18:12:00Z">
            <w:rPr>
              <w:rFonts w:ascii="Times New Roman" w:hAnsi="Times New Roman" w:cs="Times New Roman"/>
              <w:sz w:val="32"/>
              <w:szCs w:val="32"/>
            </w:rPr>
          </w:rPrChange>
        </w:rPr>
        <w:t>. A total of 34 references and 11</w:t>
      </w:r>
      <w:ins w:id="1270" w:author="Schrodi Lab" w:date="2020-03-18T21:43:00Z">
        <w:r w:rsidR="004E2DCB">
          <w:rPr>
            <w:rFonts w:ascii="Arial" w:hAnsi="Arial" w:cs="Arial"/>
            <w:sz w:val="22"/>
            <w:szCs w:val="22"/>
          </w:rPr>
          <w:t>,</w:t>
        </w:r>
      </w:ins>
      <w:r w:rsidRPr="00740968">
        <w:rPr>
          <w:rFonts w:ascii="Arial" w:hAnsi="Arial" w:cs="Arial"/>
          <w:sz w:val="22"/>
          <w:szCs w:val="22"/>
          <w:rPrChange w:id="1271" w:author="Schrodi Lab" w:date="2020-03-18T18:12:00Z">
            <w:rPr>
              <w:rFonts w:ascii="Times New Roman" w:hAnsi="Times New Roman" w:cs="Times New Roman"/>
              <w:sz w:val="32"/>
              <w:szCs w:val="32"/>
            </w:rPr>
          </w:rPrChange>
        </w:rPr>
        <w:t xml:space="preserve">817 cases related to </w:t>
      </w:r>
      <w:bookmarkStart w:id="1272" w:name="_Hlk34938553"/>
      <w:r w:rsidRPr="00740968">
        <w:rPr>
          <w:rFonts w:ascii="Arial" w:hAnsi="Arial" w:cs="Arial"/>
          <w:sz w:val="22"/>
          <w:szCs w:val="22"/>
          <w:rPrChange w:id="1273" w:author="Schrodi Lab" w:date="2020-03-18T18:12:00Z">
            <w:rPr>
              <w:rFonts w:ascii="Times New Roman" w:hAnsi="Times New Roman" w:cs="Times New Roman"/>
              <w:sz w:val="32"/>
              <w:szCs w:val="32"/>
            </w:rPr>
          </w:rPrChange>
        </w:rPr>
        <w:t xml:space="preserve">clinical manifestations and organ involvement </w:t>
      </w:r>
      <w:bookmarkEnd w:id="1272"/>
      <w:r w:rsidRPr="00740968">
        <w:rPr>
          <w:rFonts w:ascii="Arial" w:hAnsi="Arial" w:cs="Arial"/>
          <w:sz w:val="22"/>
          <w:szCs w:val="22"/>
          <w:rPrChange w:id="1274" w:author="Schrodi Lab" w:date="2020-03-18T18:12:00Z">
            <w:rPr>
              <w:rFonts w:ascii="Times New Roman" w:hAnsi="Times New Roman" w:cs="Times New Roman"/>
              <w:sz w:val="32"/>
              <w:szCs w:val="32"/>
            </w:rPr>
          </w:rPrChange>
        </w:rPr>
        <w:t xml:space="preserve">were selected, in which </w:t>
      </w:r>
      <w:bookmarkStart w:id="1275" w:name="_Hlk34938719"/>
      <w:r w:rsidRPr="00740968">
        <w:rPr>
          <w:rFonts w:ascii="Arial" w:hAnsi="Arial" w:cs="Arial"/>
          <w:sz w:val="22"/>
          <w:szCs w:val="22"/>
          <w:rPrChange w:id="1276" w:author="Schrodi Lab" w:date="2020-03-18T18:12:00Z">
            <w:rPr>
              <w:rFonts w:ascii="Times New Roman" w:hAnsi="Times New Roman" w:cs="Times New Roman"/>
              <w:sz w:val="32"/>
              <w:szCs w:val="32"/>
            </w:rPr>
          </w:rPrChange>
        </w:rPr>
        <w:t>2019-nCOV</w:t>
      </w:r>
      <w:bookmarkEnd w:id="1275"/>
      <w:r w:rsidRPr="00740968">
        <w:rPr>
          <w:rFonts w:ascii="Arial" w:hAnsi="Arial" w:cs="Arial"/>
          <w:sz w:val="22"/>
          <w:szCs w:val="22"/>
          <w:rPrChange w:id="1277" w:author="Schrodi Lab" w:date="2020-03-18T18:12:00Z">
            <w:rPr>
              <w:rFonts w:ascii="Times New Roman" w:hAnsi="Times New Roman" w:cs="Times New Roman"/>
              <w:sz w:val="32"/>
              <w:szCs w:val="32"/>
            </w:rPr>
          </w:rPrChange>
        </w:rPr>
        <w:t xml:space="preserve"> (4 </w:t>
      </w:r>
      <w:bookmarkStart w:id="1278" w:name="OLE_LINK12"/>
      <w:r w:rsidRPr="00740968">
        <w:rPr>
          <w:rFonts w:ascii="Arial" w:hAnsi="Arial" w:cs="Arial"/>
          <w:sz w:val="22"/>
          <w:szCs w:val="22"/>
          <w:rPrChange w:id="1279" w:author="Schrodi Lab" w:date="2020-03-18T18:12:00Z">
            <w:rPr>
              <w:rFonts w:ascii="Times New Roman" w:hAnsi="Times New Roman" w:cs="Times New Roman"/>
              <w:sz w:val="32"/>
              <w:szCs w:val="32"/>
            </w:rPr>
          </w:rPrChange>
        </w:rPr>
        <w:t>references</w:t>
      </w:r>
      <w:bookmarkEnd w:id="1278"/>
      <w:r w:rsidRPr="00740968">
        <w:rPr>
          <w:rFonts w:ascii="Arial" w:hAnsi="Arial" w:cs="Arial"/>
          <w:sz w:val="22"/>
          <w:szCs w:val="22"/>
          <w:rPrChange w:id="1280" w:author="Schrodi Lab" w:date="2020-03-18T18:12:00Z">
            <w:rPr>
              <w:rFonts w:ascii="Times New Roman" w:hAnsi="Times New Roman" w:cs="Times New Roman"/>
              <w:sz w:val="32"/>
              <w:szCs w:val="32"/>
            </w:rPr>
          </w:rPrChange>
        </w:rPr>
        <w:t xml:space="preserve">, 1278 cases), </w:t>
      </w:r>
      <w:bookmarkStart w:id="1281" w:name="_Hlk34938725"/>
      <w:r w:rsidRPr="00740968">
        <w:rPr>
          <w:rFonts w:ascii="Arial" w:hAnsi="Arial" w:cs="Arial"/>
          <w:sz w:val="22"/>
          <w:szCs w:val="22"/>
          <w:rPrChange w:id="1282" w:author="Schrodi Lab" w:date="2020-03-18T18:12:00Z">
            <w:rPr>
              <w:rFonts w:ascii="Times New Roman" w:hAnsi="Times New Roman" w:cs="Times New Roman"/>
              <w:sz w:val="32"/>
              <w:szCs w:val="32"/>
            </w:rPr>
          </w:rPrChange>
        </w:rPr>
        <w:t>SARS</w:t>
      </w:r>
      <w:bookmarkEnd w:id="1281"/>
      <w:r w:rsidRPr="00740968">
        <w:rPr>
          <w:rFonts w:ascii="Arial" w:hAnsi="Arial" w:cs="Arial"/>
          <w:sz w:val="22"/>
          <w:szCs w:val="22"/>
          <w:rPrChange w:id="1283" w:author="Schrodi Lab" w:date="2020-03-18T18:12:00Z">
            <w:rPr>
              <w:rFonts w:ascii="Times New Roman" w:hAnsi="Times New Roman" w:cs="Times New Roman"/>
              <w:sz w:val="32"/>
              <w:szCs w:val="32"/>
            </w:rPr>
          </w:rPrChange>
        </w:rPr>
        <w:t xml:space="preserve"> (17 references, 7671 cases), and </w:t>
      </w:r>
      <w:bookmarkStart w:id="1284" w:name="_Hlk34938732"/>
      <w:r w:rsidRPr="00740968">
        <w:rPr>
          <w:rFonts w:ascii="Arial" w:hAnsi="Arial" w:cs="Arial"/>
          <w:sz w:val="22"/>
          <w:szCs w:val="22"/>
          <w:rPrChange w:id="1285" w:author="Schrodi Lab" w:date="2020-03-18T18:12:00Z">
            <w:rPr>
              <w:rFonts w:ascii="Times New Roman" w:hAnsi="Times New Roman" w:cs="Times New Roman"/>
              <w:sz w:val="32"/>
              <w:szCs w:val="32"/>
            </w:rPr>
          </w:rPrChange>
        </w:rPr>
        <w:t>MERS</w:t>
      </w:r>
      <w:bookmarkEnd w:id="1284"/>
      <w:r w:rsidRPr="00740968">
        <w:rPr>
          <w:rFonts w:ascii="Arial" w:hAnsi="Arial" w:cs="Arial"/>
          <w:sz w:val="22"/>
          <w:szCs w:val="22"/>
          <w:rPrChange w:id="1286" w:author="Schrodi Lab" w:date="2020-03-18T18:12:00Z">
            <w:rPr>
              <w:rFonts w:ascii="Times New Roman" w:hAnsi="Times New Roman" w:cs="Times New Roman"/>
              <w:sz w:val="32"/>
              <w:szCs w:val="32"/>
            </w:rPr>
          </w:rPrChange>
        </w:rPr>
        <w:t xml:space="preserve"> (13 references, 2868 cases) were </w:t>
      </w:r>
      <w:del w:id="1287" w:author="Schrodi Lab" w:date="2020-03-18T21:44:00Z">
        <w:r w:rsidRPr="00740968" w:rsidDel="004E2DCB">
          <w:rPr>
            <w:rFonts w:ascii="Arial" w:hAnsi="Arial" w:cs="Arial"/>
            <w:sz w:val="22"/>
            <w:szCs w:val="22"/>
            <w:rPrChange w:id="1288" w:author="Schrodi Lab" w:date="2020-03-18T18:12:00Z">
              <w:rPr>
                <w:rFonts w:ascii="Times New Roman" w:hAnsi="Times New Roman" w:cs="Times New Roman"/>
                <w:sz w:val="32"/>
                <w:szCs w:val="32"/>
              </w:rPr>
            </w:rPrChange>
          </w:rPr>
          <w:delText>included</w:delText>
        </w:r>
      </w:del>
      <w:ins w:id="1289" w:author="Schrodi Lab" w:date="2020-03-18T21:44:00Z">
        <w:r w:rsidR="004E2DCB">
          <w:rPr>
            <w:rFonts w:ascii="Arial" w:hAnsi="Arial" w:cs="Arial"/>
            <w:sz w:val="22"/>
            <w:szCs w:val="22"/>
          </w:rPr>
          <w:t>collected</w:t>
        </w:r>
      </w:ins>
      <w:r w:rsidRPr="00740968">
        <w:rPr>
          <w:rFonts w:ascii="Arial" w:hAnsi="Arial" w:cs="Arial"/>
          <w:sz w:val="22"/>
          <w:szCs w:val="22"/>
          <w:rPrChange w:id="1290" w:author="Schrodi Lab" w:date="2020-03-18T18:12:00Z">
            <w:rPr>
              <w:rFonts w:ascii="Times New Roman" w:hAnsi="Times New Roman" w:cs="Times New Roman"/>
              <w:sz w:val="32"/>
              <w:szCs w:val="32"/>
            </w:rPr>
          </w:rPrChange>
        </w:rPr>
        <w:t>. In addition, there were 24 references and 64 cases of autopsy or tissue and organ reports for COVID-19 and SARS.</w:t>
      </w:r>
      <w:ins w:id="1291" w:author="Schrodi Lab" w:date="2020-03-18T21:44:00Z">
        <w:r w:rsidR="004E2DCB">
          <w:rPr>
            <w:rFonts w:ascii="Arial" w:hAnsi="Arial" w:cs="Arial"/>
            <w:sz w:val="22"/>
            <w:szCs w:val="22"/>
          </w:rPr>
          <w:t xml:space="preserve"> </w:t>
        </w:r>
      </w:ins>
    </w:p>
    <w:p w14:paraId="127CE0AD" w14:textId="6367C97F" w:rsidR="00F4129C" w:rsidRPr="00740968" w:rsidDel="004E2DCB" w:rsidRDefault="00E17F99">
      <w:pPr>
        <w:jc w:val="both"/>
        <w:rPr>
          <w:del w:id="1292" w:author="Schrodi Lab" w:date="2020-03-18T21:44:00Z"/>
          <w:rFonts w:ascii="Arial" w:hAnsi="Arial" w:cs="Arial"/>
          <w:sz w:val="22"/>
          <w:szCs w:val="22"/>
          <w:rPrChange w:id="1293" w:author="Schrodi Lab" w:date="2020-03-18T18:12:00Z">
            <w:rPr>
              <w:del w:id="1294" w:author="Schrodi Lab" w:date="2020-03-18T21:44:00Z"/>
              <w:rFonts w:ascii="Times New Roman" w:hAnsi="Times New Roman" w:cs="Times New Roman"/>
              <w:sz w:val="32"/>
              <w:szCs w:val="32"/>
            </w:rPr>
          </w:rPrChange>
        </w:rPr>
        <w:pPrChange w:id="1295" w:author="Schrodi Lab" w:date="2020-03-18T18:12:00Z">
          <w:pPr>
            <w:ind w:firstLineChars="200" w:firstLine="640"/>
            <w:jc w:val="both"/>
          </w:pPr>
        </w:pPrChange>
      </w:pPr>
      <w:r w:rsidRPr="00740968">
        <w:rPr>
          <w:rFonts w:ascii="Arial" w:hAnsi="Arial" w:cs="Arial"/>
          <w:sz w:val="22"/>
          <w:szCs w:val="22"/>
          <w:rPrChange w:id="1296" w:author="Schrodi Lab" w:date="2020-03-18T18:12:00Z">
            <w:rPr>
              <w:rFonts w:ascii="Times New Roman" w:hAnsi="Times New Roman" w:cs="Times New Roman"/>
              <w:sz w:val="32"/>
              <w:szCs w:val="32"/>
            </w:rPr>
          </w:rPrChange>
        </w:rPr>
        <w:t xml:space="preserve">According to the statistics, respiratory system involvement </w:t>
      </w:r>
      <w:bookmarkStart w:id="1297" w:name="OLE_LINK13"/>
      <w:r w:rsidRPr="00740968">
        <w:rPr>
          <w:rFonts w:ascii="Arial" w:hAnsi="Arial" w:cs="Arial"/>
          <w:sz w:val="22"/>
          <w:szCs w:val="22"/>
          <w:rPrChange w:id="1298" w:author="Schrodi Lab" w:date="2020-03-18T18:12:00Z">
            <w:rPr>
              <w:rFonts w:ascii="Times New Roman" w:hAnsi="Times New Roman" w:cs="Times New Roman"/>
              <w:sz w:val="32"/>
              <w:szCs w:val="32"/>
            </w:rPr>
          </w:rPrChange>
        </w:rPr>
        <w:t>accounted for</w:t>
      </w:r>
      <w:bookmarkEnd w:id="1297"/>
      <w:r w:rsidRPr="00740968">
        <w:rPr>
          <w:rFonts w:ascii="Arial" w:hAnsi="Arial" w:cs="Arial"/>
          <w:sz w:val="22"/>
          <w:szCs w:val="22"/>
          <w:rPrChange w:id="1299" w:author="Schrodi Lab" w:date="2020-03-18T18:12:00Z">
            <w:rPr>
              <w:rFonts w:ascii="Times New Roman" w:hAnsi="Times New Roman" w:cs="Times New Roman"/>
              <w:sz w:val="32"/>
              <w:szCs w:val="32"/>
            </w:rPr>
          </w:rPrChange>
        </w:rPr>
        <w:t xml:space="preserve"> 42.8%, 39.5% and 64.1% of the three corona virus-related diseases, respectively; digestive system involvement accounted for 3.5%, 13% and 20.5%; eye involvement was reported to account for 4.6% in 2019-nCOV. Fever symptoms accounted for 27.9%, 37.4% and 31.1% respectively. In addition, there were headache, myalgia, fatigue, chill, vertigo and other symptoms. (</w:t>
      </w:r>
      <w:r w:rsidRPr="0060772E">
        <w:rPr>
          <w:rFonts w:ascii="Arial" w:hAnsi="Arial" w:cs="Arial"/>
          <w:b/>
          <w:bCs/>
          <w:color w:val="002060"/>
          <w:sz w:val="22"/>
          <w:szCs w:val="22"/>
          <w:rPrChange w:id="1300" w:author="Schrodi Lab" w:date="2020-03-18T18:45:00Z">
            <w:rPr>
              <w:rFonts w:ascii="Times New Roman" w:hAnsi="Times New Roman" w:cs="Times New Roman"/>
              <w:sz w:val="32"/>
              <w:szCs w:val="32"/>
            </w:rPr>
          </w:rPrChange>
        </w:rPr>
        <w:t>Table 6</w:t>
      </w:r>
      <w:r w:rsidRPr="00740968">
        <w:rPr>
          <w:rFonts w:ascii="Arial" w:hAnsi="Arial" w:cs="Arial"/>
          <w:sz w:val="22"/>
          <w:szCs w:val="22"/>
          <w:rPrChange w:id="1301" w:author="Schrodi Lab" w:date="2020-03-18T18:12:00Z">
            <w:rPr>
              <w:rFonts w:ascii="Times New Roman" w:hAnsi="Times New Roman" w:cs="Times New Roman"/>
              <w:sz w:val="32"/>
              <w:szCs w:val="32"/>
            </w:rPr>
          </w:rPrChange>
        </w:rPr>
        <w:t>)</w:t>
      </w:r>
      <w:ins w:id="1302" w:author="Schrodi Lab" w:date="2020-03-18T21:44:00Z">
        <w:r w:rsidR="004E2DCB">
          <w:rPr>
            <w:rFonts w:ascii="Arial" w:hAnsi="Arial" w:cs="Arial"/>
            <w:sz w:val="22"/>
            <w:szCs w:val="22"/>
          </w:rPr>
          <w:t xml:space="preserve">. </w:t>
        </w:r>
      </w:ins>
    </w:p>
    <w:p w14:paraId="7EDE5ABB" w14:textId="0C8C5185" w:rsidR="00021F1F" w:rsidRPr="00740968" w:rsidRDefault="00E17F99">
      <w:pPr>
        <w:jc w:val="both"/>
        <w:rPr>
          <w:rFonts w:ascii="Arial" w:hAnsi="Arial" w:cs="Arial"/>
          <w:sz w:val="22"/>
          <w:szCs w:val="22"/>
          <w:rPrChange w:id="1303" w:author="Schrodi Lab" w:date="2020-03-18T18:12:00Z">
            <w:rPr>
              <w:rFonts w:ascii="Times New Roman" w:hAnsi="Times New Roman" w:cs="Times New Roman"/>
              <w:sz w:val="32"/>
              <w:szCs w:val="32"/>
            </w:rPr>
          </w:rPrChange>
        </w:rPr>
        <w:pPrChange w:id="1304" w:author="Schrodi Lab" w:date="2020-03-18T18:12:00Z">
          <w:pPr>
            <w:ind w:firstLineChars="200" w:firstLine="640"/>
            <w:jc w:val="both"/>
          </w:pPr>
        </w:pPrChange>
      </w:pPr>
      <w:r w:rsidRPr="00740968">
        <w:rPr>
          <w:rFonts w:ascii="Arial" w:hAnsi="Arial" w:cs="Arial"/>
          <w:sz w:val="22"/>
          <w:szCs w:val="22"/>
          <w:rPrChange w:id="1305" w:author="Schrodi Lab" w:date="2020-03-18T18:12:00Z">
            <w:rPr>
              <w:rFonts w:ascii="Times New Roman" w:hAnsi="Times New Roman" w:cs="Times New Roman"/>
              <w:sz w:val="32"/>
              <w:szCs w:val="32"/>
            </w:rPr>
          </w:rPrChange>
        </w:rPr>
        <w:t>We found that respiratory system involvement was the most common, which was also confirmed in our algorithm (</w:t>
      </w:r>
      <w:del w:id="1306" w:author="Schrodi Lab" w:date="2020-03-18T18:05:00Z">
        <w:r w:rsidRPr="00740968" w:rsidDel="00D04047">
          <w:rPr>
            <w:rFonts w:ascii="Arial" w:hAnsi="Arial" w:cs="Arial"/>
            <w:sz w:val="22"/>
            <w:szCs w:val="22"/>
            <w:rPrChange w:id="1307" w:author="Schrodi Lab" w:date="2020-03-18T18:12:00Z">
              <w:rPr>
                <w:rFonts w:ascii="Times New Roman" w:hAnsi="Times New Roman" w:cs="Times New Roman"/>
                <w:sz w:val="32"/>
                <w:szCs w:val="32"/>
              </w:rPr>
            </w:rPrChange>
          </w:rPr>
          <w:delText>ACE2</w:delText>
        </w:r>
      </w:del>
      <w:ins w:id="1308" w:author="Schrodi Lab" w:date="2020-03-18T18:05:00Z">
        <w:r w:rsidR="00D04047" w:rsidRPr="00F5776A">
          <w:rPr>
            <w:rFonts w:ascii="Arial" w:hAnsi="Arial" w:cs="Arial"/>
            <w:i/>
            <w:sz w:val="22"/>
            <w:szCs w:val="22"/>
          </w:rPr>
          <w:t>ACE2</w:t>
        </w:r>
      </w:ins>
      <w:r w:rsidRPr="00740968">
        <w:rPr>
          <w:rFonts w:ascii="Arial" w:hAnsi="Arial" w:cs="Arial"/>
          <w:sz w:val="22"/>
          <w:szCs w:val="22"/>
          <w:rPrChange w:id="1309" w:author="Schrodi Lab" w:date="2020-03-18T18:12:00Z">
            <w:rPr>
              <w:rFonts w:ascii="Times New Roman" w:hAnsi="Times New Roman" w:cs="Times New Roman"/>
              <w:sz w:val="32"/>
              <w:szCs w:val="32"/>
            </w:rPr>
          </w:rPrChange>
        </w:rPr>
        <w:t xml:space="preserve">, OR=0.34; </w:t>
      </w:r>
      <w:del w:id="1310" w:author="Schrodi Lab" w:date="2020-03-18T18:06:00Z">
        <w:r w:rsidRPr="00740968" w:rsidDel="00D04047">
          <w:rPr>
            <w:rFonts w:ascii="Arial" w:hAnsi="Arial" w:cs="Arial"/>
            <w:sz w:val="22"/>
            <w:szCs w:val="22"/>
            <w:rPrChange w:id="1311" w:author="Schrodi Lab" w:date="2020-03-18T18:12:00Z">
              <w:rPr>
                <w:rFonts w:ascii="Times New Roman" w:hAnsi="Times New Roman" w:cs="Times New Roman"/>
                <w:sz w:val="32"/>
                <w:szCs w:val="32"/>
              </w:rPr>
            </w:rPrChange>
          </w:rPr>
          <w:delText>TMPRSS</w:delText>
        </w:r>
      </w:del>
      <w:ins w:id="131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313" w:author="Schrodi Lab" w:date="2020-03-18T18:12:00Z">
            <w:rPr>
              <w:rFonts w:ascii="Times New Roman" w:hAnsi="Times New Roman" w:cs="Times New Roman"/>
              <w:sz w:val="32"/>
              <w:szCs w:val="32"/>
            </w:rPr>
          </w:rPrChange>
        </w:rPr>
        <w:t>2, OR=0.19). The algorithm also indicated the symptoms of eye involvement (</w:t>
      </w:r>
      <w:del w:id="1314" w:author="Schrodi Lab" w:date="2020-03-18T18:05:00Z">
        <w:r w:rsidRPr="00740968" w:rsidDel="00D04047">
          <w:rPr>
            <w:rFonts w:ascii="Arial" w:hAnsi="Arial" w:cs="Arial"/>
            <w:sz w:val="22"/>
            <w:szCs w:val="22"/>
            <w:rPrChange w:id="1315" w:author="Schrodi Lab" w:date="2020-03-18T18:12:00Z">
              <w:rPr>
                <w:rFonts w:ascii="Times New Roman" w:hAnsi="Times New Roman" w:cs="Times New Roman"/>
                <w:sz w:val="32"/>
                <w:szCs w:val="32"/>
              </w:rPr>
            </w:rPrChange>
          </w:rPr>
          <w:delText>ACE2</w:delText>
        </w:r>
      </w:del>
      <w:ins w:id="1316" w:author="Schrodi Lab" w:date="2020-03-18T18:05:00Z">
        <w:r w:rsidR="00D04047" w:rsidRPr="00F5776A">
          <w:rPr>
            <w:rFonts w:ascii="Arial" w:hAnsi="Arial" w:cs="Arial"/>
            <w:i/>
            <w:sz w:val="22"/>
            <w:szCs w:val="22"/>
          </w:rPr>
          <w:t>ACE2</w:t>
        </w:r>
      </w:ins>
      <w:r w:rsidRPr="00740968">
        <w:rPr>
          <w:rFonts w:ascii="Arial" w:hAnsi="Arial" w:cs="Arial"/>
          <w:sz w:val="22"/>
          <w:szCs w:val="22"/>
          <w:rPrChange w:id="1317" w:author="Schrodi Lab" w:date="2020-03-18T18:12:00Z">
            <w:rPr>
              <w:rFonts w:ascii="Times New Roman" w:hAnsi="Times New Roman" w:cs="Times New Roman"/>
              <w:sz w:val="32"/>
              <w:szCs w:val="32"/>
            </w:rPr>
          </w:rPrChange>
        </w:rPr>
        <w:t xml:space="preserve">, OR=0.29), and </w:t>
      </w:r>
      <w:del w:id="1318" w:author="Schrodi Lab" w:date="2020-03-18T18:15:00Z">
        <w:r w:rsidRPr="00740968" w:rsidDel="00F4129C">
          <w:rPr>
            <w:rFonts w:ascii="Arial" w:hAnsi="Arial" w:cs="Arial"/>
            <w:sz w:val="22"/>
            <w:szCs w:val="22"/>
            <w:rPrChange w:id="1319" w:author="Schrodi Lab" w:date="2020-03-18T18:12:00Z">
              <w:rPr>
                <w:rFonts w:ascii="Times New Roman" w:hAnsi="Times New Roman" w:cs="Times New Roman"/>
                <w:sz w:val="32"/>
                <w:szCs w:val="32"/>
              </w:rPr>
            </w:rPrChange>
          </w:rPr>
          <w:delText>these clinical symptom</w:delText>
        </w:r>
      </w:del>
      <w:ins w:id="1320" w:author="Schrodi Lab" w:date="2020-03-18T18:15:00Z">
        <w:r w:rsidR="00F4129C" w:rsidRPr="00474C8A">
          <w:rPr>
            <w:rFonts w:ascii="Arial" w:hAnsi="Arial" w:cs="Arial"/>
            <w:sz w:val="22"/>
            <w:szCs w:val="22"/>
          </w:rPr>
          <w:t>these clinical symptoms</w:t>
        </w:r>
      </w:ins>
      <w:r w:rsidRPr="00740968">
        <w:rPr>
          <w:rFonts w:ascii="Arial" w:hAnsi="Arial" w:cs="Arial"/>
          <w:sz w:val="22"/>
          <w:szCs w:val="22"/>
          <w:rPrChange w:id="1321" w:author="Schrodi Lab" w:date="2020-03-18T18:12:00Z">
            <w:rPr>
              <w:rFonts w:ascii="Times New Roman" w:hAnsi="Times New Roman" w:cs="Times New Roman"/>
              <w:sz w:val="32"/>
              <w:szCs w:val="32"/>
            </w:rPr>
          </w:rPrChange>
        </w:rPr>
        <w:t xml:space="preserve"> also had higher frequency in patients with 2019-COV (4.6%). The algorithm also found that the brain (</w:t>
      </w:r>
      <w:ins w:id="1322" w:author="Schrodi Lab" w:date="2020-03-18T21:44:00Z">
        <w:r w:rsidR="00D048FB" w:rsidRPr="00D048FB">
          <w:rPr>
            <w:rFonts w:ascii="Arial" w:hAnsi="Arial" w:cs="Arial"/>
            <w:sz w:val="22"/>
            <w:szCs w:val="22"/>
            <w:highlight w:val="yellow"/>
            <w:rPrChange w:id="1323" w:author="Schrodi Lab" w:date="2020-03-18T21:44:00Z">
              <w:rPr>
                <w:rFonts w:ascii="Arial" w:hAnsi="Arial" w:cs="Arial"/>
                <w:sz w:val="22"/>
                <w:szCs w:val="22"/>
              </w:rPr>
            </w:rPrChange>
          </w:rPr>
          <w:t>OR=</w:t>
        </w:r>
      </w:ins>
      <w:r w:rsidRPr="00D048FB">
        <w:rPr>
          <w:rFonts w:ascii="Arial" w:hAnsi="Arial" w:cs="Arial"/>
          <w:sz w:val="22"/>
          <w:szCs w:val="22"/>
          <w:highlight w:val="yellow"/>
          <w:rPrChange w:id="1324" w:author="Schrodi Lab" w:date="2020-03-18T21:44:00Z">
            <w:rPr>
              <w:rFonts w:ascii="Times New Roman" w:hAnsi="Times New Roman" w:cs="Times New Roman"/>
              <w:sz w:val="32"/>
              <w:szCs w:val="32"/>
            </w:rPr>
          </w:rPrChange>
        </w:rPr>
        <w:t>0.23</w:t>
      </w:r>
      <w:ins w:id="1325" w:author="Schrodi Lab" w:date="2020-03-18T21:44:00Z">
        <w:r w:rsidR="00D048FB" w:rsidRPr="00D048FB">
          <w:rPr>
            <w:rFonts w:ascii="Arial" w:hAnsi="Arial" w:cs="Arial"/>
            <w:sz w:val="22"/>
            <w:szCs w:val="22"/>
            <w:highlight w:val="yellow"/>
            <w:rPrChange w:id="1326" w:author="Schrodi Lab" w:date="2020-03-18T21:44:00Z">
              <w:rPr>
                <w:rFonts w:ascii="Arial" w:hAnsi="Arial" w:cs="Arial"/>
                <w:sz w:val="22"/>
                <w:szCs w:val="22"/>
              </w:rPr>
            </w:rPrChange>
          </w:rPr>
          <w:t>???</w:t>
        </w:r>
      </w:ins>
      <w:r w:rsidRPr="00D048FB">
        <w:rPr>
          <w:rFonts w:ascii="Arial" w:hAnsi="Arial" w:cs="Arial"/>
          <w:sz w:val="22"/>
          <w:szCs w:val="22"/>
          <w:highlight w:val="yellow"/>
          <w:rPrChange w:id="1327" w:author="Schrodi Lab" w:date="2020-03-18T21:44:00Z">
            <w:rPr>
              <w:rFonts w:ascii="Times New Roman" w:hAnsi="Times New Roman" w:cs="Times New Roman"/>
              <w:sz w:val="32"/>
              <w:szCs w:val="32"/>
            </w:rPr>
          </w:rPrChange>
        </w:rPr>
        <w:t>),</w:t>
      </w:r>
      <w:r w:rsidRPr="00740968">
        <w:rPr>
          <w:rFonts w:ascii="Arial" w:hAnsi="Arial" w:cs="Arial"/>
          <w:sz w:val="22"/>
          <w:szCs w:val="22"/>
          <w:rPrChange w:id="1328" w:author="Schrodi Lab" w:date="2020-03-18T18:12:00Z">
            <w:rPr>
              <w:rFonts w:ascii="Times New Roman" w:hAnsi="Times New Roman" w:cs="Times New Roman"/>
              <w:sz w:val="32"/>
              <w:szCs w:val="32"/>
            </w:rPr>
          </w:rPrChange>
        </w:rPr>
        <w:t xml:space="preserve"> the endocrine system (</w:t>
      </w:r>
      <w:del w:id="1329" w:author="Schrodi Lab" w:date="2020-03-18T18:05:00Z">
        <w:r w:rsidRPr="00740968" w:rsidDel="00D04047">
          <w:rPr>
            <w:rFonts w:ascii="Arial" w:hAnsi="Arial" w:cs="Arial"/>
            <w:sz w:val="22"/>
            <w:szCs w:val="22"/>
            <w:rPrChange w:id="1330" w:author="Schrodi Lab" w:date="2020-03-18T18:12:00Z">
              <w:rPr>
                <w:rFonts w:ascii="Times New Roman" w:hAnsi="Times New Roman" w:cs="Times New Roman"/>
                <w:sz w:val="32"/>
                <w:szCs w:val="32"/>
              </w:rPr>
            </w:rPrChange>
          </w:rPr>
          <w:delText>ACE2</w:delText>
        </w:r>
      </w:del>
      <w:ins w:id="1331" w:author="Schrodi Lab" w:date="2020-03-18T18:05:00Z">
        <w:r w:rsidR="00D04047" w:rsidRPr="00F5776A">
          <w:rPr>
            <w:rFonts w:ascii="Arial" w:hAnsi="Arial" w:cs="Arial"/>
            <w:i/>
            <w:sz w:val="22"/>
            <w:szCs w:val="22"/>
          </w:rPr>
          <w:t>ACE2</w:t>
        </w:r>
      </w:ins>
      <w:r w:rsidRPr="00740968">
        <w:rPr>
          <w:rFonts w:ascii="Arial" w:hAnsi="Arial" w:cs="Arial"/>
          <w:sz w:val="22"/>
          <w:szCs w:val="22"/>
          <w:rPrChange w:id="1332" w:author="Schrodi Lab" w:date="2020-03-18T18:12:00Z">
            <w:rPr>
              <w:rFonts w:ascii="Times New Roman" w:hAnsi="Times New Roman" w:cs="Times New Roman"/>
              <w:sz w:val="32"/>
              <w:szCs w:val="32"/>
            </w:rPr>
          </w:rPrChange>
        </w:rPr>
        <w:t xml:space="preserve">, OR=0.25; </w:t>
      </w:r>
      <w:del w:id="1333" w:author="Schrodi Lab" w:date="2020-03-18T18:06:00Z">
        <w:r w:rsidRPr="00740968" w:rsidDel="00D04047">
          <w:rPr>
            <w:rFonts w:ascii="Arial" w:hAnsi="Arial" w:cs="Arial"/>
            <w:sz w:val="22"/>
            <w:szCs w:val="22"/>
            <w:rPrChange w:id="1334" w:author="Schrodi Lab" w:date="2020-03-18T18:12:00Z">
              <w:rPr>
                <w:rFonts w:ascii="Times New Roman" w:hAnsi="Times New Roman" w:cs="Times New Roman"/>
                <w:sz w:val="32"/>
                <w:szCs w:val="32"/>
              </w:rPr>
            </w:rPrChange>
          </w:rPr>
          <w:delText>TMPRSS</w:delText>
        </w:r>
      </w:del>
      <w:ins w:id="1335" w:author="Schrodi Lab" w:date="2020-03-18T18:06:00Z">
        <w:r w:rsidR="00D04047" w:rsidRPr="00F5776A">
          <w:rPr>
            <w:rFonts w:ascii="Arial" w:hAnsi="Arial" w:cs="Arial"/>
            <w:i/>
            <w:sz w:val="22"/>
            <w:szCs w:val="22"/>
          </w:rPr>
          <w:t>TMPRSS</w:t>
        </w:r>
      </w:ins>
      <w:r w:rsidRPr="00740968">
        <w:rPr>
          <w:rFonts w:ascii="Arial" w:hAnsi="Arial" w:cs="Arial"/>
          <w:sz w:val="22"/>
          <w:szCs w:val="22"/>
          <w:rPrChange w:id="1336" w:author="Schrodi Lab" w:date="2020-03-18T18:12:00Z">
            <w:rPr>
              <w:rFonts w:ascii="Times New Roman" w:hAnsi="Times New Roman" w:cs="Times New Roman"/>
              <w:sz w:val="32"/>
              <w:szCs w:val="32"/>
            </w:rPr>
          </w:rPrChange>
        </w:rPr>
        <w:t>2, OR=0.19) and urinary system (</w:t>
      </w:r>
      <w:del w:id="1337" w:author="Schrodi Lab" w:date="2020-03-18T18:05:00Z">
        <w:r w:rsidRPr="00740968" w:rsidDel="00D04047">
          <w:rPr>
            <w:rFonts w:ascii="Arial" w:hAnsi="Arial" w:cs="Arial"/>
            <w:sz w:val="22"/>
            <w:szCs w:val="22"/>
            <w:rPrChange w:id="1338" w:author="Schrodi Lab" w:date="2020-03-18T18:12:00Z">
              <w:rPr>
                <w:rFonts w:ascii="Times New Roman" w:hAnsi="Times New Roman" w:cs="Times New Roman"/>
                <w:sz w:val="32"/>
                <w:szCs w:val="32"/>
              </w:rPr>
            </w:rPrChange>
          </w:rPr>
          <w:delText>ACE2</w:delText>
        </w:r>
      </w:del>
      <w:ins w:id="1339" w:author="Schrodi Lab" w:date="2020-03-18T18:05:00Z">
        <w:r w:rsidR="00D04047" w:rsidRPr="00F5776A">
          <w:rPr>
            <w:rFonts w:ascii="Arial" w:hAnsi="Arial" w:cs="Arial"/>
            <w:i/>
            <w:sz w:val="22"/>
            <w:szCs w:val="22"/>
          </w:rPr>
          <w:t>ACE2</w:t>
        </w:r>
      </w:ins>
      <w:r w:rsidRPr="00740968">
        <w:rPr>
          <w:rFonts w:ascii="Arial" w:hAnsi="Arial" w:cs="Arial"/>
          <w:sz w:val="22"/>
          <w:szCs w:val="22"/>
          <w:rPrChange w:id="1340" w:author="Schrodi Lab" w:date="2020-03-18T18:12:00Z">
            <w:rPr>
              <w:rFonts w:ascii="Times New Roman" w:hAnsi="Times New Roman" w:cs="Times New Roman"/>
              <w:sz w:val="32"/>
              <w:szCs w:val="32"/>
            </w:rPr>
          </w:rPrChange>
        </w:rPr>
        <w:t xml:space="preserve">, OR=0.28; </w:t>
      </w:r>
      <w:del w:id="1341" w:author="Schrodi Lab" w:date="2020-03-18T18:06:00Z">
        <w:r w:rsidRPr="00740968" w:rsidDel="00D04047">
          <w:rPr>
            <w:rFonts w:ascii="Arial" w:hAnsi="Arial" w:cs="Arial"/>
            <w:sz w:val="22"/>
            <w:szCs w:val="22"/>
            <w:rPrChange w:id="1342" w:author="Schrodi Lab" w:date="2020-03-18T18:12:00Z">
              <w:rPr>
                <w:rFonts w:ascii="Times New Roman" w:hAnsi="Times New Roman" w:cs="Times New Roman"/>
                <w:sz w:val="32"/>
                <w:szCs w:val="32"/>
              </w:rPr>
            </w:rPrChange>
          </w:rPr>
          <w:delText>TMPRSS</w:delText>
        </w:r>
      </w:del>
      <w:ins w:id="1343" w:author="Schrodi Lab" w:date="2020-03-18T18:06:00Z">
        <w:r w:rsidR="00D04047" w:rsidRPr="00F5776A">
          <w:rPr>
            <w:rFonts w:ascii="Arial" w:hAnsi="Arial" w:cs="Arial"/>
            <w:i/>
            <w:sz w:val="22"/>
            <w:szCs w:val="22"/>
          </w:rPr>
          <w:t>TMPRSS</w:t>
        </w:r>
      </w:ins>
      <w:r w:rsidRPr="00740968">
        <w:rPr>
          <w:rFonts w:ascii="Arial" w:hAnsi="Arial" w:cs="Arial"/>
          <w:sz w:val="22"/>
          <w:szCs w:val="22"/>
          <w:rPrChange w:id="1344" w:author="Schrodi Lab" w:date="2020-03-18T18:12:00Z">
            <w:rPr>
              <w:rFonts w:ascii="Times New Roman" w:hAnsi="Times New Roman" w:cs="Times New Roman"/>
              <w:sz w:val="32"/>
              <w:szCs w:val="32"/>
            </w:rPr>
          </w:rPrChange>
        </w:rPr>
        <w:t xml:space="preserve">2, OR=0.22) might have a certain degree of involvement. </w:t>
      </w:r>
    </w:p>
    <w:p w14:paraId="334BBF68" w14:textId="77777777" w:rsidR="00021F1F" w:rsidRPr="00740968" w:rsidRDefault="00021F1F">
      <w:pPr>
        <w:jc w:val="both"/>
        <w:rPr>
          <w:rFonts w:ascii="Arial" w:hAnsi="Arial" w:cs="Arial"/>
          <w:sz w:val="22"/>
          <w:szCs w:val="22"/>
          <w:rPrChange w:id="1345" w:author="Schrodi Lab" w:date="2020-03-18T18:12:00Z">
            <w:rPr>
              <w:rFonts w:ascii="Times New Roman" w:hAnsi="Times New Roman" w:cs="Times New Roman"/>
              <w:sz w:val="32"/>
              <w:szCs w:val="32"/>
            </w:rPr>
          </w:rPrChange>
        </w:rPr>
        <w:pPrChange w:id="1346" w:author="Schrodi Lab" w:date="2020-03-18T18:12:00Z">
          <w:pPr>
            <w:ind w:firstLineChars="200" w:firstLine="640"/>
            <w:jc w:val="both"/>
          </w:pPr>
        </w:pPrChange>
      </w:pPr>
    </w:p>
    <w:p w14:paraId="7BFABBD7" w14:textId="01A74566" w:rsidR="00021F1F" w:rsidRPr="00F4129C" w:rsidRDefault="00E4170E">
      <w:pPr>
        <w:jc w:val="both"/>
        <w:rPr>
          <w:rFonts w:ascii="Arial" w:hAnsi="Arial" w:cs="Arial"/>
          <w:b/>
          <w:bCs/>
          <w:sz w:val="22"/>
          <w:szCs w:val="22"/>
          <w:rPrChange w:id="1347" w:author="Schrodi Lab" w:date="2020-03-18T18:15:00Z">
            <w:rPr>
              <w:rFonts w:ascii="Times New Roman" w:hAnsi="Times New Roman" w:cs="Times New Roman"/>
              <w:sz w:val="32"/>
              <w:szCs w:val="32"/>
            </w:rPr>
          </w:rPrChange>
        </w:rPr>
        <w:pPrChange w:id="1348" w:author="Schrodi Lab" w:date="2020-03-18T18:12:00Z">
          <w:pPr>
            <w:numPr>
              <w:numId w:val="4"/>
            </w:numPr>
            <w:adjustRightInd w:val="0"/>
            <w:snapToGrid w:val="0"/>
            <w:spacing w:line="360" w:lineRule="auto"/>
            <w:ind w:firstLineChars="200" w:firstLine="440"/>
            <w:jc w:val="both"/>
          </w:pPr>
        </w:pPrChange>
      </w:pPr>
      <w:ins w:id="1349" w:author="Schrodi Lab" w:date="2020-03-18T22:02:00Z">
        <w:r w:rsidRPr="00E4170E">
          <w:rPr>
            <w:rFonts w:ascii="Arial" w:hAnsi="Arial" w:cs="Arial"/>
            <w:b/>
            <w:bCs/>
            <w:sz w:val="22"/>
            <w:szCs w:val="22"/>
            <w:rPrChange w:id="1350" w:author="Schrodi Lab" w:date="2020-03-18T22:03:00Z">
              <w:rPr>
                <w:rFonts w:ascii="Arial" w:eastAsia="Droid Sans" w:hAnsi="Arial" w:cs="Arial"/>
                <w:color w:val="202020"/>
                <w:sz w:val="22"/>
                <w:szCs w:val="22"/>
                <w:highlight w:val="yellow"/>
              </w:rPr>
            </w:rPrChange>
          </w:rPr>
          <w:t>MedE2vec</w:t>
        </w:r>
        <w:r w:rsidRPr="00F4129C">
          <w:rPr>
            <w:rFonts w:ascii="Arial" w:hAnsi="Arial" w:cs="Arial"/>
            <w:b/>
            <w:bCs/>
            <w:sz w:val="22"/>
            <w:szCs w:val="22"/>
            <w:rPrChange w:id="1351" w:author="Schrodi Lab" w:date="2020-03-18T18:15:00Z">
              <w:rPr>
                <w:rFonts w:ascii="Arial" w:hAnsi="Arial" w:cs="Arial"/>
                <w:b/>
                <w:bCs/>
                <w:sz w:val="22"/>
                <w:szCs w:val="22"/>
              </w:rPr>
            </w:rPrChange>
          </w:rPr>
          <w:t xml:space="preserve"> </w:t>
        </w:r>
        <w:r>
          <w:rPr>
            <w:rFonts w:ascii="Arial" w:hAnsi="Arial" w:cs="Arial"/>
            <w:b/>
            <w:bCs/>
            <w:sz w:val="22"/>
            <w:szCs w:val="22"/>
          </w:rPr>
          <w:t xml:space="preserve">based </w:t>
        </w:r>
      </w:ins>
      <w:del w:id="1352" w:author="Schrodi Lab" w:date="2020-03-18T22:02:00Z">
        <w:r w:rsidR="00E17F99" w:rsidRPr="00F4129C" w:rsidDel="00E4170E">
          <w:rPr>
            <w:rFonts w:ascii="Arial" w:hAnsi="Arial" w:cs="Arial"/>
            <w:b/>
            <w:bCs/>
            <w:sz w:val="22"/>
            <w:szCs w:val="22"/>
            <w:rPrChange w:id="1353" w:author="Schrodi Lab" w:date="2020-03-18T18:15:00Z">
              <w:rPr>
                <w:rFonts w:ascii="Times New Roman" w:hAnsi="Times New Roman" w:cs="Times New Roman"/>
                <w:sz w:val="32"/>
                <w:szCs w:val="32"/>
              </w:rPr>
            </w:rPrChange>
          </w:rPr>
          <w:delText xml:space="preserve">Bioinformatics analysis and </w:delText>
        </w:r>
      </w:del>
      <w:r w:rsidR="00E17F99" w:rsidRPr="00F4129C">
        <w:rPr>
          <w:rFonts w:ascii="Arial" w:hAnsi="Arial" w:cs="Arial"/>
          <w:b/>
          <w:bCs/>
          <w:sz w:val="22"/>
          <w:szCs w:val="22"/>
          <w:rPrChange w:id="1354" w:author="Schrodi Lab" w:date="2020-03-18T18:15:00Z">
            <w:rPr>
              <w:rFonts w:ascii="Times New Roman" w:hAnsi="Times New Roman" w:cs="Times New Roman"/>
              <w:sz w:val="32"/>
              <w:szCs w:val="32"/>
            </w:rPr>
          </w:rPrChange>
        </w:rPr>
        <w:t>drug prediction</w:t>
      </w:r>
      <w:ins w:id="1355" w:author="Schrodi Lab" w:date="2020-03-18T22:02:00Z">
        <w:r>
          <w:rPr>
            <w:rFonts w:ascii="Arial" w:hAnsi="Arial" w:cs="Arial"/>
            <w:b/>
            <w:bCs/>
            <w:sz w:val="22"/>
            <w:szCs w:val="22"/>
          </w:rPr>
          <w:t xml:space="preserve"> identified promising </w:t>
        </w:r>
      </w:ins>
      <w:ins w:id="1356" w:author="Schrodi Lab" w:date="2020-03-18T22:03:00Z">
        <w:r w:rsidRPr="00E4170E">
          <w:rPr>
            <w:rFonts w:ascii="Arial" w:hAnsi="Arial" w:cs="Arial"/>
            <w:b/>
            <w:bCs/>
            <w:sz w:val="22"/>
            <w:szCs w:val="22"/>
            <w:rPrChange w:id="1357" w:author="Schrodi Lab" w:date="2020-03-18T22:03:00Z">
              <w:rPr>
                <w:rFonts w:ascii="Arial" w:hAnsi="Arial" w:cs="Arial"/>
                <w:sz w:val="22"/>
                <w:szCs w:val="22"/>
              </w:rPr>
            </w:rPrChange>
          </w:rPr>
          <w:t>therapeutic</w:t>
        </w:r>
        <w:r>
          <w:rPr>
            <w:rFonts w:ascii="Arial" w:hAnsi="Arial" w:cs="Arial"/>
            <w:b/>
            <w:bCs/>
            <w:sz w:val="22"/>
            <w:szCs w:val="22"/>
          </w:rPr>
          <w:t xml:space="preserve"> candidate for 2019-nCoV</w:t>
        </w:r>
      </w:ins>
      <w:bookmarkStart w:id="1358" w:name="_GoBack"/>
      <w:bookmarkEnd w:id="1358"/>
      <w:del w:id="1359" w:author="Schrodi Lab" w:date="2020-03-18T22:02:00Z">
        <w:r w:rsidR="00E17F99" w:rsidRPr="00F4129C" w:rsidDel="00E4170E">
          <w:rPr>
            <w:rFonts w:ascii="Arial" w:hAnsi="Arial" w:cs="Arial"/>
            <w:b/>
            <w:bCs/>
            <w:sz w:val="22"/>
            <w:szCs w:val="22"/>
            <w:rPrChange w:id="1360" w:author="Schrodi Lab" w:date="2020-03-18T18:15:00Z">
              <w:rPr>
                <w:rFonts w:ascii="Times New Roman" w:hAnsi="Times New Roman" w:cs="Times New Roman"/>
                <w:sz w:val="32"/>
                <w:szCs w:val="32"/>
              </w:rPr>
            </w:rPrChange>
          </w:rPr>
          <w:delText>.</w:delText>
        </w:r>
      </w:del>
    </w:p>
    <w:p w14:paraId="57B78162" w14:textId="77777777" w:rsidR="00F4129C" w:rsidRDefault="00F4129C" w:rsidP="008B26E7">
      <w:pPr>
        <w:jc w:val="both"/>
        <w:rPr>
          <w:ins w:id="1361" w:author="Schrodi Lab" w:date="2020-03-18T18:15:00Z"/>
          <w:rFonts w:ascii="Arial" w:hAnsi="Arial" w:cs="Arial"/>
          <w:sz w:val="22"/>
          <w:szCs w:val="22"/>
        </w:rPr>
      </w:pPr>
    </w:p>
    <w:p w14:paraId="5D0516BF" w14:textId="256D38B2" w:rsidR="00021F1F" w:rsidRPr="00740968" w:rsidDel="0033774E" w:rsidRDefault="00E17F99" w:rsidP="003379F5">
      <w:pPr>
        <w:jc w:val="both"/>
        <w:rPr>
          <w:del w:id="1362" w:author="Schrodi Lab" w:date="2020-03-18T21:51:00Z"/>
          <w:rFonts w:ascii="Arial" w:hAnsi="Arial" w:cs="Arial"/>
          <w:sz w:val="22"/>
          <w:szCs w:val="22"/>
          <w:rPrChange w:id="1363" w:author="Schrodi Lab" w:date="2020-03-18T18:12:00Z">
            <w:rPr>
              <w:del w:id="1364" w:author="Schrodi Lab" w:date="2020-03-18T21:51:00Z"/>
              <w:rFonts w:ascii="Times New Roman" w:hAnsi="Times New Roman" w:cs="Times New Roman"/>
              <w:sz w:val="32"/>
              <w:szCs w:val="32"/>
            </w:rPr>
          </w:rPrChange>
        </w:rPr>
        <w:pPrChange w:id="1365"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366" w:author="Schrodi Lab" w:date="2020-03-18T18:12:00Z">
            <w:rPr>
              <w:rFonts w:ascii="Times New Roman" w:hAnsi="Times New Roman" w:cs="Times New Roman"/>
              <w:sz w:val="32"/>
              <w:szCs w:val="32"/>
            </w:rPr>
          </w:rPrChange>
        </w:rPr>
        <w:t xml:space="preserve">Through the </w:t>
      </w:r>
      <w:bookmarkStart w:id="1367" w:name="OLE_LINK23"/>
      <w:r w:rsidRPr="00740968">
        <w:rPr>
          <w:rFonts w:ascii="Arial" w:hAnsi="Arial" w:cs="Arial"/>
          <w:sz w:val="22"/>
          <w:szCs w:val="22"/>
          <w:rPrChange w:id="1368" w:author="Schrodi Lab" w:date="2020-03-18T18:12:00Z">
            <w:rPr>
              <w:rFonts w:ascii="Times New Roman" w:hAnsi="Times New Roman" w:cs="Times New Roman"/>
              <w:sz w:val="32"/>
              <w:szCs w:val="32"/>
            </w:rPr>
          </w:rPrChange>
        </w:rPr>
        <w:t>literature mining</w:t>
      </w:r>
      <w:bookmarkEnd w:id="1367"/>
      <w:r w:rsidRPr="00740968">
        <w:rPr>
          <w:rFonts w:ascii="Arial" w:hAnsi="Arial" w:cs="Arial"/>
          <w:sz w:val="22"/>
          <w:szCs w:val="22"/>
          <w:rPrChange w:id="1369" w:author="Schrodi Lab" w:date="2020-03-18T18:12:00Z">
            <w:rPr>
              <w:rFonts w:ascii="Times New Roman" w:hAnsi="Times New Roman" w:cs="Times New Roman"/>
              <w:sz w:val="32"/>
              <w:szCs w:val="32"/>
            </w:rPr>
          </w:rPrChange>
        </w:rPr>
        <w:t xml:space="preserve"> of natural language and public gene databases, we screened 27 </w:t>
      </w:r>
      <w:bookmarkStart w:id="1370" w:name="_Hlk34938844"/>
      <w:r w:rsidRPr="00740968">
        <w:rPr>
          <w:rFonts w:ascii="Arial" w:hAnsi="Arial" w:cs="Arial"/>
          <w:sz w:val="22"/>
          <w:szCs w:val="22"/>
          <w:rPrChange w:id="1371" w:author="Schrodi Lab" w:date="2020-03-18T18:12:00Z">
            <w:rPr>
              <w:rFonts w:ascii="Times New Roman" w:hAnsi="Times New Roman" w:cs="Times New Roman"/>
              <w:sz w:val="32"/>
              <w:szCs w:val="32"/>
            </w:rPr>
          </w:rPrChange>
        </w:rPr>
        <w:t xml:space="preserve">molecules </w:t>
      </w:r>
      <w:ins w:id="1372" w:author="Schrodi Lab" w:date="2020-03-18T18:16:00Z">
        <w:r w:rsidR="00F4129C">
          <w:rPr>
            <w:rFonts w:ascii="Arial" w:hAnsi="Arial" w:cs="Arial"/>
            <w:sz w:val="22"/>
            <w:szCs w:val="22"/>
          </w:rPr>
          <w:t xml:space="preserve"> </w:t>
        </w:r>
      </w:ins>
      <w:del w:id="1373" w:author="Schrodi Lab" w:date="2020-03-18T18:16:00Z">
        <w:r w:rsidRPr="00740968" w:rsidDel="00F4129C">
          <w:rPr>
            <w:rFonts w:ascii="Arial" w:hAnsi="Arial" w:cs="Arial"/>
            <w:sz w:val="22"/>
            <w:szCs w:val="22"/>
            <w:rPrChange w:id="1374"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375" w:author="Schrodi Lab" w:date="2020-03-18T18:12:00Z">
            <w:rPr>
              <w:rFonts w:ascii="Times New Roman" w:hAnsi="Times New Roman" w:cs="Times New Roman"/>
              <w:sz w:val="32"/>
              <w:szCs w:val="32"/>
            </w:rPr>
          </w:rPrChange>
        </w:rPr>
        <w:t xml:space="preserve">proteins </w:t>
      </w:r>
      <w:del w:id="1376" w:author="Schrodi Lab" w:date="2020-03-18T21:47:00Z">
        <w:r w:rsidRPr="00740968" w:rsidDel="00B25904">
          <w:rPr>
            <w:rFonts w:ascii="Arial" w:hAnsi="Arial" w:cs="Arial"/>
            <w:sz w:val="22"/>
            <w:szCs w:val="22"/>
            <w:rPrChange w:id="1377" w:author="Schrodi Lab" w:date="2020-03-18T18:12:00Z">
              <w:rPr>
                <w:rFonts w:ascii="Times New Roman" w:hAnsi="Times New Roman" w:cs="Times New Roman"/>
                <w:sz w:val="32"/>
                <w:szCs w:val="32"/>
              </w:rPr>
            </w:rPrChange>
          </w:rPr>
          <w:delText xml:space="preserve">based on </w:delText>
        </w:r>
      </w:del>
      <w:ins w:id="1378" w:author="Schrodi Lab" w:date="2020-03-18T21:47:00Z">
        <w:r w:rsidR="00B25904">
          <w:rPr>
            <w:rFonts w:ascii="Arial" w:hAnsi="Arial" w:cs="Arial"/>
            <w:sz w:val="22"/>
            <w:szCs w:val="22"/>
          </w:rPr>
          <w:t xml:space="preserve">showed interaction with </w:t>
        </w:r>
      </w:ins>
      <w:r w:rsidRPr="00740968">
        <w:rPr>
          <w:rFonts w:ascii="Arial" w:hAnsi="Arial" w:cs="Arial"/>
          <w:sz w:val="22"/>
          <w:szCs w:val="22"/>
          <w:rPrChange w:id="1379" w:author="Schrodi Lab" w:date="2020-03-18T18:12:00Z">
            <w:rPr>
              <w:rFonts w:ascii="Times New Roman" w:hAnsi="Times New Roman" w:cs="Times New Roman"/>
              <w:sz w:val="32"/>
              <w:szCs w:val="32"/>
            </w:rPr>
          </w:rPrChange>
        </w:rPr>
        <w:t>ACE</w:t>
      </w:r>
      <w:ins w:id="1380" w:author="Schrodi Lab" w:date="2020-03-18T21:47:00Z">
        <w:r w:rsidR="00B25904">
          <w:rPr>
            <w:rFonts w:ascii="Arial" w:hAnsi="Arial" w:cs="Arial"/>
            <w:sz w:val="22"/>
            <w:szCs w:val="22"/>
          </w:rPr>
          <w:t>2</w:t>
        </w:r>
      </w:ins>
      <w:del w:id="1381" w:author="Schrodi Lab" w:date="2020-03-18T21:47:00Z">
        <w:r w:rsidRPr="00740968" w:rsidDel="00B25904">
          <w:rPr>
            <w:rFonts w:ascii="Arial" w:hAnsi="Arial" w:cs="Arial"/>
            <w:sz w:val="22"/>
            <w:szCs w:val="22"/>
            <w:rPrChange w:id="1382" w:author="Schrodi Lab" w:date="2020-03-18T18:12:00Z">
              <w:rPr>
                <w:rFonts w:ascii="Times New Roman" w:hAnsi="Times New Roman" w:cs="Times New Roman"/>
                <w:sz w:val="32"/>
                <w:szCs w:val="32"/>
              </w:rPr>
            </w:rPrChange>
          </w:rPr>
          <w:delText xml:space="preserve"> II keyword</w:delText>
        </w:r>
      </w:del>
      <w:bookmarkEnd w:id="1370"/>
      <w:r w:rsidRPr="00740968">
        <w:rPr>
          <w:rFonts w:ascii="Arial" w:hAnsi="Arial" w:cs="Arial"/>
          <w:sz w:val="22"/>
          <w:szCs w:val="22"/>
          <w:rPrChange w:id="1383" w:author="Schrodi Lab" w:date="2020-03-18T18:12:00Z">
            <w:rPr>
              <w:rFonts w:ascii="Times New Roman" w:hAnsi="Times New Roman" w:cs="Times New Roman"/>
              <w:sz w:val="32"/>
              <w:szCs w:val="32"/>
            </w:rPr>
          </w:rPrChange>
        </w:rPr>
        <w:t>, and found that acetylcholinesterase, vasoactive intestinal peptide receptor</w:t>
      </w:r>
      <w:ins w:id="1384" w:author="Schrodi Lab" w:date="2020-03-18T21:48:00Z">
        <w:r w:rsidR="003379F5">
          <w:rPr>
            <w:rFonts w:ascii="Arial" w:hAnsi="Arial" w:cs="Arial"/>
            <w:sz w:val="22"/>
            <w:szCs w:val="22"/>
          </w:rPr>
          <w:t xml:space="preserve">, </w:t>
        </w:r>
      </w:ins>
      <w:del w:id="1385" w:author="Schrodi Lab" w:date="2020-03-18T21:03:00Z">
        <w:r w:rsidRPr="00740968" w:rsidDel="00334D1F">
          <w:rPr>
            <w:rFonts w:ascii="Arial" w:hAnsi="Arial" w:cs="Arial"/>
            <w:sz w:val="22"/>
            <w:szCs w:val="22"/>
            <w:rPrChange w:id="1386" w:author="Schrodi Lab" w:date="2020-03-18T18:12:00Z">
              <w:rPr>
                <w:rFonts w:ascii="Times New Roman" w:hAnsi="Times New Roman" w:cs="Times New Roman"/>
                <w:sz w:val="32"/>
                <w:szCs w:val="32"/>
              </w:rPr>
            </w:rPrChange>
          </w:rPr>
          <w:delText xml:space="preserve"> 1, </w:delText>
        </w:r>
      </w:del>
      <w:r w:rsidRPr="00740968">
        <w:rPr>
          <w:rFonts w:ascii="Arial" w:hAnsi="Arial" w:cs="Arial"/>
          <w:sz w:val="22"/>
          <w:szCs w:val="22"/>
          <w:rPrChange w:id="1387" w:author="Schrodi Lab" w:date="2020-03-18T18:12:00Z">
            <w:rPr>
              <w:rFonts w:ascii="Times New Roman" w:hAnsi="Times New Roman" w:cs="Times New Roman"/>
              <w:sz w:val="32"/>
              <w:szCs w:val="32"/>
            </w:rPr>
          </w:rPrChange>
        </w:rPr>
        <w:t xml:space="preserve">SLC33A1, CTSC, apalein peptide, AGTR1, </w:t>
      </w:r>
      <w:ins w:id="1388" w:author="Schrodi Lab" w:date="2020-03-18T21:49:00Z">
        <w:r w:rsidR="003379F5" w:rsidRPr="003379F5">
          <w:rPr>
            <w:rFonts w:ascii="Arial" w:hAnsi="Arial" w:cs="Arial"/>
            <w:sz w:val="22"/>
            <w:szCs w:val="22"/>
            <w:rPrChange w:id="1389" w:author="Schrodi Lab" w:date="2020-03-18T21:50:00Z">
              <w:rPr>
                <w:rFonts w:ascii="Times" w:hAnsi="Times" w:cs="Times"/>
                <w:color w:val="222222"/>
              </w:rPr>
            </w:rPrChange>
          </w:rPr>
          <w:t>The angiotensin II type 1 receptor</w:t>
        </w:r>
      </w:ins>
      <w:del w:id="1390" w:author="Schrodi Lab" w:date="2020-03-18T21:49:00Z">
        <w:r w:rsidRPr="00740968" w:rsidDel="003379F5">
          <w:rPr>
            <w:rFonts w:ascii="Arial" w:hAnsi="Arial" w:cs="Arial"/>
            <w:sz w:val="22"/>
            <w:szCs w:val="22"/>
            <w:rPrChange w:id="1391" w:author="Schrodi Lab" w:date="2020-03-18T18:12:00Z">
              <w:rPr>
                <w:rFonts w:ascii="Times New Roman" w:hAnsi="Times New Roman" w:cs="Times New Roman"/>
                <w:sz w:val="32"/>
                <w:szCs w:val="32"/>
              </w:rPr>
            </w:rPrChange>
          </w:rPr>
          <w:delText xml:space="preserve">angiotensin </w:delText>
        </w:r>
        <w:r w:rsidRPr="003379F5" w:rsidDel="003379F5">
          <w:rPr>
            <w:rFonts w:ascii="Arial" w:hAnsi="Arial" w:cs="Arial" w:hint="eastAsia"/>
            <w:sz w:val="22"/>
            <w:szCs w:val="22"/>
            <w:rPrChange w:id="1392" w:author="Schrodi Lab" w:date="2020-03-18T21:50:00Z">
              <w:rPr>
                <w:rFonts w:ascii="Times New Roman" w:hAnsi="Times New Roman" w:cs="Times New Roman" w:hint="eastAsia"/>
                <w:sz w:val="32"/>
                <w:szCs w:val="32"/>
              </w:rPr>
            </w:rPrChange>
          </w:rPr>
          <w:delText>Ⅱ</w:delText>
        </w:r>
        <w:r w:rsidRPr="00740968" w:rsidDel="003379F5">
          <w:rPr>
            <w:rFonts w:ascii="Arial" w:hAnsi="Arial" w:cs="Arial"/>
            <w:sz w:val="22"/>
            <w:szCs w:val="22"/>
            <w:rPrChange w:id="1393" w:author="Schrodi Lab" w:date="2020-03-18T18:12:00Z">
              <w:rPr>
                <w:rFonts w:ascii="Times New Roman" w:hAnsi="Times New Roman" w:cs="Times New Roman"/>
                <w:sz w:val="32"/>
                <w:szCs w:val="32"/>
              </w:rPr>
            </w:rPrChange>
          </w:rPr>
          <w:delText>type I receptor</w:delText>
        </w:r>
      </w:del>
      <w:r w:rsidRPr="00740968">
        <w:rPr>
          <w:rFonts w:ascii="Arial" w:hAnsi="Arial" w:cs="Arial"/>
          <w:sz w:val="22"/>
          <w:szCs w:val="22"/>
          <w:rPrChange w:id="1394" w:author="Schrodi Lab" w:date="2020-03-18T18:12:00Z">
            <w:rPr>
              <w:rFonts w:ascii="Times New Roman" w:hAnsi="Times New Roman" w:cs="Times New Roman"/>
              <w:sz w:val="32"/>
              <w:szCs w:val="32"/>
            </w:rPr>
          </w:rPrChange>
        </w:rPr>
        <w:t>, MAPK3, IL-6</w:t>
      </w:r>
      <w:del w:id="1395" w:author="Schrodi Lab" w:date="2020-03-18T21:50:00Z">
        <w:r w:rsidRPr="00740968" w:rsidDel="003379F5">
          <w:rPr>
            <w:rFonts w:ascii="Arial" w:hAnsi="Arial" w:cs="Arial"/>
            <w:sz w:val="22"/>
            <w:szCs w:val="22"/>
            <w:rPrChange w:id="1396"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1397" w:author="Schrodi Lab" w:date="2020-03-18T18:12:00Z">
            <w:rPr>
              <w:rFonts w:ascii="Times New Roman" w:hAnsi="Times New Roman" w:cs="Times New Roman"/>
              <w:sz w:val="32"/>
              <w:szCs w:val="32"/>
            </w:rPr>
          </w:rPrChange>
        </w:rPr>
        <w:t xml:space="preserve"> were highly correlated (</w:t>
      </w:r>
      <w:r w:rsidRPr="0033774E">
        <w:rPr>
          <w:rFonts w:ascii="Arial" w:hAnsi="Arial" w:cs="Arial"/>
          <w:b/>
          <w:bCs/>
          <w:color w:val="002060"/>
          <w:sz w:val="22"/>
          <w:szCs w:val="22"/>
          <w:rPrChange w:id="1398" w:author="Schrodi Lab" w:date="2020-03-18T21:50:00Z">
            <w:rPr>
              <w:rFonts w:ascii="Times New Roman" w:hAnsi="Times New Roman" w:cs="Times New Roman"/>
              <w:sz w:val="32"/>
              <w:szCs w:val="32"/>
            </w:rPr>
          </w:rPrChange>
        </w:rPr>
        <w:t>Table 7</w:t>
      </w:r>
      <w:r w:rsidRPr="00740968">
        <w:rPr>
          <w:rFonts w:ascii="Arial" w:hAnsi="Arial" w:cs="Arial"/>
          <w:sz w:val="22"/>
          <w:szCs w:val="22"/>
          <w:rPrChange w:id="1399" w:author="Schrodi Lab" w:date="2020-03-18T18:12:00Z">
            <w:rPr>
              <w:rFonts w:ascii="Times New Roman" w:hAnsi="Times New Roman" w:cs="Times New Roman"/>
              <w:sz w:val="32"/>
              <w:szCs w:val="32"/>
            </w:rPr>
          </w:rPrChange>
        </w:rPr>
        <w:t xml:space="preserve">). Moreover, the screening based on </w:t>
      </w:r>
      <w:del w:id="1400" w:author="Schrodi Lab" w:date="2020-03-18T18:06:00Z">
        <w:r w:rsidRPr="00740968" w:rsidDel="00D04047">
          <w:rPr>
            <w:rFonts w:ascii="Arial" w:hAnsi="Arial" w:cs="Arial"/>
            <w:sz w:val="22"/>
            <w:szCs w:val="22"/>
            <w:rPrChange w:id="1401" w:author="Schrodi Lab" w:date="2020-03-18T18:12:00Z">
              <w:rPr>
                <w:rFonts w:ascii="Times New Roman" w:hAnsi="Times New Roman" w:cs="Times New Roman"/>
                <w:sz w:val="32"/>
                <w:szCs w:val="32"/>
              </w:rPr>
            </w:rPrChange>
          </w:rPr>
          <w:delText>TMPRSS</w:delText>
        </w:r>
      </w:del>
      <w:ins w:id="1402" w:author="Schrodi Lab" w:date="2020-03-18T18:06:00Z">
        <w:r w:rsidR="00D04047" w:rsidRPr="003379F5">
          <w:rPr>
            <w:rFonts w:ascii="Arial" w:hAnsi="Arial" w:cs="Arial"/>
            <w:sz w:val="22"/>
            <w:szCs w:val="22"/>
            <w:rPrChange w:id="1403" w:author="Schrodi Lab" w:date="2020-03-18T21:50:00Z">
              <w:rPr>
                <w:rFonts w:ascii="Arial" w:hAnsi="Arial" w:cs="Arial"/>
                <w:i/>
                <w:sz w:val="22"/>
                <w:szCs w:val="22"/>
              </w:rPr>
            </w:rPrChange>
          </w:rPr>
          <w:t>TMPRSS</w:t>
        </w:r>
      </w:ins>
      <w:r w:rsidRPr="00740968">
        <w:rPr>
          <w:rFonts w:ascii="Arial" w:hAnsi="Arial" w:cs="Arial"/>
          <w:sz w:val="22"/>
          <w:szCs w:val="22"/>
          <w:rPrChange w:id="1404" w:author="Schrodi Lab" w:date="2020-03-18T18:12:00Z">
            <w:rPr>
              <w:rFonts w:ascii="Times New Roman" w:hAnsi="Times New Roman" w:cs="Times New Roman"/>
              <w:sz w:val="32"/>
              <w:szCs w:val="32"/>
            </w:rPr>
          </w:rPrChange>
        </w:rPr>
        <w:t>2 keyword discovered 43 molecular/protein related entities, among which PTEN, NAA50, ERG, PSAT1, GGH</w:t>
      </w:r>
      <w:del w:id="1405" w:author="Schrodi Lab" w:date="2020-03-18T21:50:00Z">
        <w:r w:rsidRPr="00740968" w:rsidDel="003379F5">
          <w:rPr>
            <w:rFonts w:ascii="Arial" w:hAnsi="Arial" w:cs="Arial"/>
            <w:sz w:val="22"/>
            <w:szCs w:val="22"/>
            <w:rPrChange w:id="1406" w:author="Schrodi Lab" w:date="2020-03-18T18:12:00Z">
              <w:rPr>
                <w:rFonts w:ascii="Times New Roman" w:hAnsi="Times New Roman" w:cs="Times New Roman"/>
                <w:sz w:val="32"/>
                <w:szCs w:val="32"/>
              </w:rPr>
            </w:rPrChange>
          </w:rPr>
          <w:delText>, etc.</w:delText>
        </w:r>
      </w:del>
      <w:r w:rsidRPr="00740968">
        <w:rPr>
          <w:rFonts w:ascii="Arial" w:hAnsi="Arial" w:cs="Arial"/>
          <w:sz w:val="22"/>
          <w:szCs w:val="22"/>
          <w:rPrChange w:id="1407" w:author="Schrodi Lab" w:date="2020-03-18T18:12:00Z">
            <w:rPr>
              <w:rFonts w:ascii="Times New Roman" w:hAnsi="Times New Roman" w:cs="Times New Roman"/>
              <w:sz w:val="32"/>
              <w:szCs w:val="32"/>
            </w:rPr>
          </w:rPrChange>
        </w:rPr>
        <w:t xml:space="preserve"> </w:t>
      </w:r>
      <w:del w:id="1408" w:author="Schrodi Lab" w:date="2020-03-18T21:50:00Z">
        <w:r w:rsidRPr="00740968" w:rsidDel="003379F5">
          <w:rPr>
            <w:rFonts w:ascii="Arial" w:hAnsi="Arial" w:cs="Arial"/>
            <w:sz w:val="22"/>
            <w:szCs w:val="22"/>
            <w:rPrChange w:id="1409" w:author="Schrodi Lab" w:date="2020-03-18T18:12:00Z">
              <w:rPr>
                <w:rFonts w:ascii="Times New Roman" w:hAnsi="Times New Roman" w:cs="Times New Roman"/>
                <w:sz w:val="32"/>
                <w:szCs w:val="32"/>
              </w:rPr>
            </w:rPrChange>
          </w:rPr>
          <w:delText xml:space="preserve">had </w:delText>
        </w:r>
      </w:del>
      <w:ins w:id="1410" w:author="Schrodi Lab" w:date="2020-03-18T21:50:00Z">
        <w:r w:rsidR="003379F5">
          <w:rPr>
            <w:rFonts w:ascii="Arial" w:hAnsi="Arial" w:cs="Arial"/>
            <w:sz w:val="22"/>
            <w:szCs w:val="22"/>
          </w:rPr>
          <w:t>showed</w:t>
        </w:r>
        <w:r w:rsidR="003379F5" w:rsidRPr="00740968">
          <w:rPr>
            <w:rFonts w:ascii="Arial" w:hAnsi="Arial" w:cs="Arial"/>
            <w:sz w:val="22"/>
            <w:szCs w:val="22"/>
            <w:rPrChange w:id="1411" w:author="Schrodi Lab" w:date="2020-03-18T18:12:00Z">
              <w:rPr>
                <w:rFonts w:ascii="Times New Roman" w:hAnsi="Times New Roman" w:cs="Times New Roman"/>
                <w:sz w:val="32"/>
                <w:szCs w:val="32"/>
              </w:rPr>
            </w:rPrChange>
          </w:rPr>
          <w:t xml:space="preserve"> </w:t>
        </w:r>
      </w:ins>
      <w:r w:rsidRPr="00740968">
        <w:rPr>
          <w:rFonts w:ascii="Arial" w:hAnsi="Arial" w:cs="Arial"/>
          <w:sz w:val="22"/>
          <w:szCs w:val="22"/>
          <w:rPrChange w:id="1412" w:author="Schrodi Lab" w:date="2020-03-18T18:12:00Z">
            <w:rPr>
              <w:rFonts w:ascii="Times New Roman" w:hAnsi="Times New Roman" w:cs="Times New Roman"/>
              <w:sz w:val="32"/>
              <w:szCs w:val="32"/>
            </w:rPr>
          </w:rPrChange>
        </w:rPr>
        <w:t>higher correlations</w:t>
      </w:r>
      <w:ins w:id="1413" w:author="Schrodi Lab" w:date="2020-03-18T21:50:00Z">
        <w:r w:rsidR="003379F5">
          <w:rPr>
            <w:rFonts w:ascii="Arial" w:hAnsi="Arial" w:cs="Arial"/>
            <w:sz w:val="22"/>
            <w:szCs w:val="22"/>
          </w:rPr>
          <w:t xml:space="preserve"> </w:t>
        </w:r>
      </w:ins>
      <w:del w:id="1414" w:author="Schrodi Lab" w:date="2020-03-18T21:50:00Z">
        <w:r w:rsidRPr="00740968" w:rsidDel="003379F5">
          <w:rPr>
            <w:rFonts w:ascii="Arial" w:hAnsi="Arial" w:cs="Arial"/>
            <w:sz w:val="22"/>
            <w:szCs w:val="22"/>
            <w:rPrChange w:id="1415"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416" w:author="Schrodi Lab" w:date="2020-03-18T18:12:00Z">
            <w:rPr>
              <w:rFonts w:ascii="Times New Roman" w:hAnsi="Times New Roman" w:cs="Times New Roman"/>
              <w:sz w:val="32"/>
              <w:szCs w:val="32"/>
            </w:rPr>
          </w:rPrChange>
        </w:rPr>
        <w:t>(</w:t>
      </w:r>
      <w:r w:rsidRPr="0060772E">
        <w:rPr>
          <w:rFonts w:ascii="Arial" w:hAnsi="Arial" w:cs="Arial"/>
          <w:b/>
          <w:bCs/>
          <w:color w:val="002060"/>
          <w:sz w:val="22"/>
          <w:szCs w:val="22"/>
          <w:rPrChange w:id="1417" w:author="Schrodi Lab" w:date="2020-03-18T18:45:00Z">
            <w:rPr>
              <w:rFonts w:ascii="Times New Roman" w:hAnsi="Times New Roman" w:cs="Times New Roman"/>
              <w:sz w:val="32"/>
              <w:szCs w:val="32"/>
            </w:rPr>
          </w:rPrChange>
        </w:rPr>
        <w:t>Table 8</w:t>
      </w:r>
      <w:r w:rsidRPr="00740968">
        <w:rPr>
          <w:rFonts w:ascii="Arial" w:hAnsi="Arial" w:cs="Arial"/>
          <w:sz w:val="22"/>
          <w:szCs w:val="22"/>
          <w:rPrChange w:id="1418" w:author="Schrodi Lab" w:date="2020-03-18T18:12:00Z">
            <w:rPr>
              <w:rFonts w:ascii="Times New Roman" w:hAnsi="Times New Roman" w:cs="Times New Roman"/>
              <w:sz w:val="32"/>
              <w:szCs w:val="32"/>
            </w:rPr>
          </w:rPrChange>
        </w:rPr>
        <w:t>)</w:t>
      </w:r>
      <w:ins w:id="1419" w:author="Schrodi Lab" w:date="2020-03-18T21:50:00Z">
        <w:r w:rsidR="003379F5">
          <w:rPr>
            <w:rFonts w:ascii="Arial" w:hAnsi="Arial" w:cs="Arial"/>
            <w:sz w:val="22"/>
            <w:szCs w:val="22"/>
          </w:rPr>
          <w:t>.</w:t>
        </w:r>
      </w:ins>
      <w:ins w:id="1420" w:author="Schrodi Lab" w:date="2020-03-18T21:51:00Z">
        <w:r w:rsidR="0033774E">
          <w:rPr>
            <w:rFonts w:ascii="Arial" w:hAnsi="Arial" w:cs="Arial"/>
            <w:sz w:val="22"/>
            <w:szCs w:val="22"/>
          </w:rPr>
          <w:t xml:space="preserve"> Meanwhile, </w:t>
        </w:r>
      </w:ins>
    </w:p>
    <w:p w14:paraId="2746901B" w14:textId="77777777" w:rsidR="00021F1F" w:rsidRPr="00740968" w:rsidDel="0033774E" w:rsidRDefault="00021F1F">
      <w:pPr>
        <w:jc w:val="both"/>
        <w:rPr>
          <w:del w:id="1421" w:author="Schrodi Lab" w:date="2020-03-18T21:51:00Z"/>
          <w:rFonts w:ascii="Arial" w:hAnsi="Arial" w:cs="Arial"/>
          <w:sz w:val="22"/>
          <w:szCs w:val="22"/>
          <w:rPrChange w:id="1422" w:author="Schrodi Lab" w:date="2020-03-18T18:12:00Z">
            <w:rPr>
              <w:del w:id="1423" w:author="Schrodi Lab" w:date="2020-03-18T21:51:00Z"/>
              <w:rFonts w:ascii="Times New Roman" w:hAnsi="Times New Roman" w:cs="Times New Roman"/>
              <w:sz w:val="32"/>
              <w:szCs w:val="32"/>
            </w:rPr>
          </w:rPrChange>
        </w:rPr>
        <w:pPrChange w:id="1424" w:author="Schrodi Lab" w:date="2020-03-18T18:12:00Z">
          <w:pPr>
            <w:adjustRightInd w:val="0"/>
            <w:snapToGrid w:val="0"/>
            <w:spacing w:line="360" w:lineRule="auto"/>
            <w:ind w:firstLineChars="200" w:firstLine="640"/>
            <w:jc w:val="both"/>
          </w:pPr>
        </w:pPrChange>
      </w:pPr>
    </w:p>
    <w:p w14:paraId="591312CE" w14:textId="70FCE76F" w:rsidR="00021F1F" w:rsidRPr="00740968" w:rsidRDefault="00E17F99">
      <w:pPr>
        <w:jc w:val="both"/>
        <w:rPr>
          <w:rFonts w:ascii="Arial" w:hAnsi="Arial" w:cs="Arial"/>
          <w:sz w:val="22"/>
          <w:szCs w:val="22"/>
          <w:rPrChange w:id="1425" w:author="Schrodi Lab" w:date="2020-03-18T18:12:00Z">
            <w:rPr>
              <w:rFonts w:ascii="Times New Roman" w:hAnsi="Times New Roman" w:cs="Times New Roman"/>
              <w:sz w:val="32"/>
              <w:szCs w:val="32"/>
            </w:rPr>
          </w:rPrChange>
        </w:rPr>
        <w:pPrChange w:id="1426" w:author="Schrodi Lab" w:date="2020-03-18T18:12:00Z">
          <w:pPr>
            <w:adjustRightInd w:val="0"/>
            <w:snapToGrid w:val="0"/>
            <w:spacing w:line="360" w:lineRule="auto"/>
            <w:ind w:firstLineChars="200" w:firstLine="640"/>
            <w:jc w:val="both"/>
          </w:pPr>
        </w:pPrChange>
      </w:pPr>
      <w:del w:id="1427" w:author="Schrodi Lab" w:date="2020-03-18T21:51:00Z">
        <w:r w:rsidRPr="00740968" w:rsidDel="003973C2">
          <w:rPr>
            <w:rFonts w:ascii="Arial" w:hAnsi="Arial" w:cs="Arial"/>
            <w:sz w:val="22"/>
            <w:szCs w:val="22"/>
            <w:rPrChange w:id="1428" w:author="Schrodi Lab" w:date="2020-03-18T18:12:00Z">
              <w:rPr>
                <w:rFonts w:ascii="Times New Roman" w:hAnsi="Times New Roman" w:cs="Times New Roman"/>
                <w:sz w:val="32"/>
                <w:szCs w:val="32"/>
              </w:rPr>
            </w:rPrChange>
          </w:rPr>
          <w:delText>A</w:delText>
        </w:r>
      </w:del>
      <w:ins w:id="1429" w:author="Schrodi Lab" w:date="2020-03-18T21:51:00Z">
        <w:r w:rsidR="003973C2">
          <w:rPr>
            <w:rFonts w:ascii="Arial" w:hAnsi="Arial" w:cs="Arial"/>
            <w:sz w:val="22"/>
            <w:szCs w:val="22"/>
          </w:rPr>
          <w:t>a</w:t>
        </w:r>
      </w:ins>
      <w:r w:rsidRPr="00740968">
        <w:rPr>
          <w:rFonts w:ascii="Arial" w:hAnsi="Arial" w:cs="Arial"/>
          <w:sz w:val="22"/>
          <w:szCs w:val="22"/>
          <w:rPrChange w:id="1430" w:author="Schrodi Lab" w:date="2020-03-18T18:12:00Z">
            <w:rPr>
              <w:rFonts w:ascii="Times New Roman" w:hAnsi="Times New Roman" w:cs="Times New Roman"/>
              <w:sz w:val="32"/>
              <w:szCs w:val="32"/>
            </w:rPr>
          </w:rPrChange>
        </w:rPr>
        <w:t xml:space="preserve"> total of 745 pathways were obtained by enriching 27 related molecules/proteins of </w:t>
      </w:r>
      <w:bookmarkStart w:id="1431" w:name="_Hlk34919938"/>
      <w:r w:rsidRPr="00740968">
        <w:rPr>
          <w:rFonts w:ascii="Arial" w:hAnsi="Arial" w:cs="Arial"/>
          <w:sz w:val="22"/>
          <w:szCs w:val="22"/>
          <w:rPrChange w:id="1432" w:author="Schrodi Lab" w:date="2020-03-18T18:12:00Z">
            <w:rPr>
              <w:rFonts w:ascii="Times New Roman" w:hAnsi="Times New Roman" w:cs="Times New Roman"/>
              <w:sz w:val="32"/>
              <w:szCs w:val="32"/>
            </w:rPr>
          </w:rPrChange>
        </w:rPr>
        <w:t>ACE II</w:t>
      </w:r>
      <w:bookmarkEnd w:id="1431"/>
      <w:r w:rsidRPr="00740968">
        <w:rPr>
          <w:rFonts w:ascii="Arial" w:hAnsi="Arial" w:cs="Arial"/>
          <w:sz w:val="22"/>
          <w:szCs w:val="22"/>
          <w:rPrChange w:id="1433" w:author="Schrodi Lab" w:date="2020-03-18T18:12:00Z">
            <w:rPr>
              <w:rFonts w:ascii="Times New Roman" w:hAnsi="Times New Roman" w:cs="Times New Roman"/>
              <w:sz w:val="32"/>
              <w:szCs w:val="32"/>
            </w:rPr>
          </w:rPrChange>
        </w:rPr>
        <w:t xml:space="preserve">. </w:t>
      </w:r>
      <w:bookmarkStart w:id="1434" w:name="_Hlk34919921"/>
      <w:r w:rsidRPr="00740968">
        <w:rPr>
          <w:rFonts w:ascii="Arial" w:hAnsi="Arial" w:cs="Arial"/>
          <w:sz w:val="22"/>
          <w:szCs w:val="22"/>
          <w:rPrChange w:id="1435" w:author="Schrodi Lab" w:date="2020-03-18T18:12:00Z">
            <w:rPr>
              <w:rFonts w:ascii="Times New Roman" w:hAnsi="Times New Roman" w:cs="Times New Roman"/>
              <w:sz w:val="32"/>
              <w:szCs w:val="32"/>
            </w:rPr>
          </w:rPrChange>
        </w:rPr>
        <w:t>The pathways of TOP50</w:t>
      </w:r>
      <w:bookmarkEnd w:id="1434"/>
      <w:r w:rsidRPr="00740968">
        <w:rPr>
          <w:rFonts w:ascii="Arial" w:hAnsi="Arial" w:cs="Arial"/>
          <w:sz w:val="22"/>
          <w:szCs w:val="22"/>
          <w:rPrChange w:id="1436" w:author="Schrodi Lab" w:date="2020-03-18T18:12:00Z">
            <w:rPr>
              <w:rFonts w:ascii="Times New Roman" w:hAnsi="Times New Roman" w:cs="Times New Roman"/>
              <w:sz w:val="32"/>
              <w:szCs w:val="32"/>
            </w:rPr>
          </w:rPrChange>
        </w:rPr>
        <w:t xml:space="preserve"> were listed in the table, including Oxidative stress_ROS-induced cellular signaling, Angiotensin II/AGTR1 signaling via p38, ERK and PI3K, IL-17-induced mucin expression in CF airways</w:t>
      </w:r>
      <w:del w:id="1437" w:author="Schrodi Lab" w:date="2020-03-18T21:51:00Z">
        <w:r w:rsidRPr="00740968" w:rsidDel="00E41A44">
          <w:rPr>
            <w:rFonts w:ascii="Arial" w:hAnsi="Arial" w:cs="Arial"/>
            <w:sz w:val="22"/>
            <w:szCs w:val="22"/>
            <w:rPrChange w:id="1438" w:author="Schrodi Lab" w:date="2020-03-18T18:12:00Z">
              <w:rPr>
                <w:rFonts w:ascii="Times New Roman" w:hAnsi="Times New Roman" w:cs="Times New Roman"/>
                <w:sz w:val="32"/>
                <w:szCs w:val="32"/>
              </w:rPr>
            </w:rPrChange>
          </w:rPr>
          <w:delText xml:space="preserve">, etc. </w:delText>
        </w:r>
      </w:del>
      <w:ins w:id="1439" w:author="Schrodi Lab" w:date="2020-03-18T21:51:00Z">
        <w:r w:rsidR="00E41A44">
          <w:rPr>
            <w:rFonts w:ascii="Arial" w:hAnsi="Arial" w:cs="Arial"/>
            <w:sz w:val="22"/>
            <w:szCs w:val="22"/>
          </w:rPr>
          <w:t xml:space="preserve"> </w:t>
        </w:r>
      </w:ins>
      <w:r w:rsidRPr="00740968">
        <w:rPr>
          <w:rFonts w:ascii="Arial" w:hAnsi="Arial" w:cs="Arial"/>
          <w:sz w:val="22"/>
          <w:szCs w:val="22"/>
          <w:rPrChange w:id="1440" w:author="Schrodi Lab" w:date="2020-03-18T18:12:00Z">
            <w:rPr>
              <w:rFonts w:ascii="Times New Roman" w:hAnsi="Times New Roman" w:cs="Times New Roman"/>
              <w:sz w:val="32"/>
              <w:szCs w:val="32"/>
            </w:rPr>
          </w:rPrChange>
        </w:rPr>
        <w:t>(</w:t>
      </w:r>
      <w:r w:rsidRPr="0060772E">
        <w:rPr>
          <w:rFonts w:ascii="Arial" w:hAnsi="Arial" w:cs="Arial"/>
          <w:b/>
          <w:bCs/>
          <w:color w:val="002060"/>
          <w:sz w:val="22"/>
          <w:szCs w:val="22"/>
          <w:rPrChange w:id="1441" w:author="Schrodi Lab" w:date="2020-03-18T18:45:00Z">
            <w:rPr>
              <w:rFonts w:ascii="Times New Roman" w:hAnsi="Times New Roman" w:cs="Times New Roman"/>
              <w:sz w:val="32"/>
              <w:szCs w:val="32"/>
            </w:rPr>
          </w:rPrChange>
        </w:rPr>
        <w:t>Fig</w:t>
      </w:r>
      <w:ins w:id="1442" w:author="Schrodi Lab" w:date="2020-03-18T18:45:00Z">
        <w:r w:rsidR="0060772E" w:rsidRPr="0060772E">
          <w:rPr>
            <w:rFonts w:ascii="Arial" w:hAnsi="Arial" w:cs="Arial"/>
            <w:b/>
            <w:bCs/>
            <w:color w:val="002060"/>
            <w:sz w:val="22"/>
            <w:szCs w:val="22"/>
            <w:rPrChange w:id="1443" w:author="Schrodi Lab" w:date="2020-03-18T18:45:00Z">
              <w:rPr>
                <w:rFonts w:ascii="Arial" w:hAnsi="Arial" w:cs="Arial"/>
                <w:sz w:val="22"/>
                <w:szCs w:val="22"/>
              </w:rPr>
            </w:rPrChange>
          </w:rPr>
          <w:t>ure</w:t>
        </w:r>
      </w:ins>
      <w:r w:rsidRPr="0060772E">
        <w:rPr>
          <w:rFonts w:ascii="Arial" w:hAnsi="Arial" w:cs="Arial"/>
          <w:b/>
          <w:bCs/>
          <w:color w:val="002060"/>
          <w:sz w:val="22"/>
          <w:szCs w:val="22"/>
          <w:rPrChange w:id="1444" w:author="Schrodi Lab" w:date="2020-03-18T18:45:00Z">
            <w:rPr>
              <w:rFonts w:ascii="Times New Roman" w:hAnsi="Times New Roman" w:cs="Times New Roman"/>
              <w:sz w:val="32"/>
              <w:szCs w:val="32"/>
            </w:rPr>
          </w:rPrChange>
        </w:rPr>
        <w:t xml:space="preserve"> 2</w:t>
      </w:r>
      <w:r w:rsidRPr="00740968">
        <w:rPr>
          <w:rFonts w:ascii="Arial" w:hAnsi="Arial" w:cs="Arial"/>
          <w:sz w:val="22"/>
          <w:szCs w:val="22"/>
          <w:rPrChange w:id="1445" w:author="Schrodi Lab" w:date="2020-03-18T18:12:00Z">
            <w:rPr>
              <w:rFonts w:ascii="Times New Roman" w:hAnsi="Times New Roman" w:cs="Times New Roman"/>
              <w:sz w:val="32"/>
              <w:szCs w:val="32"/>
            </w:rPr>
          </w:rPrChange>
        </w:rPr>
        <w:t>)</w:t>
      </w:r>
      <w:ins w:id="1446" w:author="Schrodi Lab" w:date="2020-03-18T21:51:00Z">
        <w:r w:rsidR="00E41A44">
          <w:rPr>
            <w:rFonts w:ascii="Arial" w:hAnsi="Arial" w:cs="Arial"/>
            <w:sz w:val="22"/>
            <w:szCs w:val="22"/>
          </w:rPr>
          <w:t>.</w:t>
        </w:r>
      </w:ins>
      <w:r w:rsidRPr="00740968">
        <w:rPr>
          <w:rFonts w:ascii="Arial" w:hAnsi="Arial" w:cs="Arial"/>
          <w:sz w:val="22"/>
          <w:szCs w:val="22"/>
          <w:rPrChange w:id="1447" w:author="Schrodi Lab" w:date="2020-03-18T18:12:00Z">
            <w:rPr>
              <w:rFonts w:ascii="Times New Roman" w:hAnsi="Times New Roman" w:cs="Times New Roman"/>
              <w:sz w:val="32"/>
              <w:szCs w:val="32"/>
            </w:rPr>
          </w:rPrChange>
        </w:rPr>
        <w:t xml:space="preserve"> Forty-three related molecular/protein pathways of </w:t>
      </w:r>
      <w:bookmarkStart w:id="1448" w:name="_Hlk34919957"/>
      <w:del w:id="1449" w:author="Schrodi Lab" w:date="2020-03-18T18:06:00Z">
        <w:r w:rsidRPr="00740968" w:rsidDel="00D04047">
          <w:rPr>
            <w:rFonts w:ascii="Arial" w:hAnsi="Arial" w:cs="Arial"/>
            <w:sz w:val="22"/>
            <w:szCs w:val="22"/>
            <w:rPrChange w:id="1450" w:author="Schrodi Lab" w:date="2020-03-18T18:12:00Z">
              <w:rPr>
                <w:rFonts w:ascii="Times New Roman" w:hAnsi="Times New Roman" w:cs="Times New Roman"/>
                <w:sz w:val="32"/>
                <w:szCs w:val="32"/>
              </w:rPr>
            </w:rPrChange>
          </w:rPr>
          <w:delText>TMPRSS</w:delText>
        </w:r>
      </w:del>
      <w:ins w:id="1451"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52" w:author="Schrodi Lab" w:date="2020-03-18T18:12:00Z">
            <w:rPr>
              <w:rFonts w:ascii="Times New Roman" w:hAnsi="Times New Roman" w:cs="Times New Roman"/>
              <w:sz w:val="32"/>
              <w:szCs w:val="32"/>
            </w:rPr>
          </w:rPrChange>
        </w:rPr>
        <w:t>2</w:t>
      </w:r>
      <w:bookmarkEnd w:id="1448"/>
      <w:r w:rsidRPr="00740968">
        <w:rPr>
          <w:rFonts w:ascii="Arial" w:hAnsi="Arial" w:cs="Arial"/>
          <w:sz w:val="22"/>
          <w:szCs w:val="22"/>
          <w:rPrChange w:id="1453" w:author="Schrodi Lab" w:date="2020-03-18T18:12:00Z">
            <w:rPr>
              <w:rFonts w:ascii="Times New Roman" w:hAnsi="Times New Roman" w:cs="Times New Roman"/>
              <w:sz w:val="32"/>
              <w:szCs w:val="32"/>
            </w:rPr>
          </w:rPrChange>
        </w:rPr>
        <w:t xml:space="preserve"> were enriched, and a total of 686 pathways were obtained. The pathways of TOP50 were listed in the table, including Cell cycle_Role of 14-3-3 proteins in cell cycle regulation, Immune response_HMGB1 release from the cell, Signal transduction_PTEN pathway</w:t>
      </w:r>
      <w:del w:id="1454" w:author="Schrodi Lab" w:date="2020-03-18T21:51:00Z">
        <w:r w:rsidRPr="00740968" w:rsidDel="003973C2">
          <w:rPr>
            <w:rFonts w:ascii="Arial" w:hAnsi="Arial" w:cs="Arial"/>
            <w:sz w:val="22"/>
            <w:szCs w:val="22"/>
            <w:rPrChange w:id="1455" w:author="Schrodi Lab" w:date="2020-03-18T18:12:00Z">
              <w:rPr>
                <w:rFonts w:ascii="Times New Roman" w:hAnsi="Times New Roman" w:cs="Times New Roman"/>
                <w:sz w:val="32"/>
                <w:szCs w:val="32"/>
              </w:rPr>
            </w:rPrChange>
          </w:rPr>
          <w:delText>, etc</w:delText>
        </w:r>
        <w:r w:rsidRPr="00740968" w:rsidDel="00E41A44">
          <w:rPr>
            <w:rFonts w:ascii="Arial" w:hAnsi="Arial" w:cs="Arial"/>
            <w:sz w:val="22"/>
            <w:szCs w:val="22"/>
            <w:rPrChange w:id="1456" w:author="Schrodi Lab" w:date="2020-03-18T18:12:00Z">
              <w:rPr>
                <w:rFonts w:ascii="Times New Roman" w:hAnsi="Times New Roman" w:cs="Times New Roman"/>
                <w:sz w:val="32"/>
                <w:szCs w:val="32"/>
              </w:rPr>
            </w:rPrChange>
          </w:rPr>
          <w:delText xml:space="preserve">. </w:delText>
        </w:r>
      </w:del>
      <w:ins w:id="1457" w:author="Schrodi Lab" w:date="2020-03-18T21:51:00Z">
        <w:r w:rsidR="00E41A44">
          <w:rPr>
            <w:rFonts w:ascii="Arial" w:hAnsi="Arial" w:cs="Arial"/>
            <w:sz w:val="22"/>
            <w:szCs w:val="22"/>
          </w:rPr>
          <w:t xml:space="preserve"> </w:t>
        </w:r>
      </w:ins>
      <w:r w:rsidRPr="00740968">
        <w:rPr>
          <w:rFonts w:ascii="Arial" w:hAnsi="Arial" w:cs="Arial"/>
          <w:sz w:val="22"/>
          <w:szCs w:val="22"/>
          <w:rPrChange w:id="1458" w:author="Schrodi Lab" w:date="2020-03-18T18:12:00Z">
            <w:rPr>
              <w:rFonts w:ascii="Times New Roman" w:hAnsi="Times New Roman" w:cs="Times New Roman"/>
              <w:sz w:val="32"/>
              <w:szCs w:val="32"/>
            </w:rPr>
          </w:rPrChange>
        </w:rPr>
        <w:t>(</w:t>
      </w:r>
      <w:r w:rsidRPr="00655166">
        <w:rPr>
          <w:rFonts w:ascii="Arial" w:hAnsi="Arial" w:cs="Arial"/>
          <w:b/>
          <w:bCs/>
          <w:color w:val="002060"/>
          <w:sz w:val="22"/>
          <w:szCs w:val="22"/>
          <w:rPrChange w:id="1459" w:author="Schrodi Lab" w:date="2020-03-18T18:16:00Z">
            <w:rPr>
              <w:rFonts w:ascii="Times New Roman" w:hAnsi="Times New Roman" w:cs="Times New Roman"/>
              <w:sz w:val="32"/>
              <w:szCs w:val="32"/>
            </w:rPr>
          </w:rPrChange>
        </w:rPr>
        <w:t>Fig</w:t>
      </w:r>
      <w:ins w:id="1460" w:author="Schrodi Lab" w:date="2020-03-18T18:16:00Z">
        <w:r w:rsidR="00655166" w:rsidRPr="00655166">
          <w:rPr>
            <w:rFonts w:ascii="Arial" w:hAnsi="Arial" w:cs="Arial"/>
            <w:b/>
            <w:bCs/>
            <w:color w:val="002060"/>
            <w:sz w:val="22"/>
            <w:szCs w:val="22"/>
            <w:rPrChange w:id="1461" w:author="Schrodi Lab" w:date="2020-03-18T18:16:00Z">
              <w:rPr>
                <w:rFonts w:ascii="Arial" w:hAnsi="Arial" w:cs="Arial"/>
                <w:sz w:val="22"/>
                <w:szCs w:val="22"/>
              </w:rPr>
            </w:rPrChange>
          </w:rPr>
          <w:t>ure</w:t>
        </w:r>
      </w:ins>
      <w:r w:rsidRPr="00655166">
        <w:rPr>
          <w:rFonts w:ascii="Arial" w:hAnsi="Arial" w:cs="Arial"/>
          <w:b/>
          <w:bCs/>
          <w:color w:val="002060"/>
          <w:sz w:val="22"/>
          <w:szCs w:val="22"/>
          <w:rPrChange w:id="1462" w:author="Schrodi Lab" w:date="2020-03-18T18:16:00Z">
            <w:rPr>
              <w:rFonts w:ascii="Times New Roman" w:hAnsi="Times New Roman" w:cs="Times New Roman"/>
              <w:sz w:val="32"/>
              <w:szCs w:val="32"/>
            </w:rPr>
          </w:rPrChange>
        </w:rPr>
        <w:t xml:space="preserve"> 3</w:t>
      </w:r>
      <w:r w:rsidRPr="00740968">
        <w:rPr>
          <w:rFonts w:ascii="Arial" w:hAnsi="Arial" w:cs="Arial"/>
          <w:sz w:val="22"/>
          <w:szCs w:val="22"/>
          <w:rPrChange w:id="1463" w:author="Schrodi Lab" w:date="2020-03-18T18:12:00Z">
            <w:rPr>
              <w:rFonts w:ascii="Times New Roman" w:hAnsi="Times New Roman" w:cs="Times New Roman"/>
              <w:sz w:val="32"/>
              <w:szCs w:val="32"/>
            </w:rPr>
          </w:rPrChange>
        </w:rPr>
        <w:t>)</w:t>
      </w:r>
      <w:ins w:id="1464" w:author="Schrodi Lab" w:date="2020-03-18T21:51:00Z">
        <w:r w:rsidR="00E41A44">
          <w:rPr>
            <w:rFonts w:ascii="Arial" w:hAnsi="Arial" w:cs="Arial"/>
            <w:sz w:val="22"/>
            <w:szCs w:val="22"/>
          </w:rPr>
          <w:t>.</w:t>
        </w:r>
      </w:ins>
    </w:p>
    <w:p w14:paraId="4BC54F1D" w14:textId="77777777" w:rsidR="00021F1F" w:rsidRPr="00740968" w:rsidRDefault="00021F1F">
      <w:pPr>
        <w:jc w:val="both"/>
        <w:rPr>
          <w:rFonts w:ascii="Arial" w:hAnsi="Arial" w:cs="Arial"/>
          <w:sz w:val="22"/>
          <w:szCs w:val="22"/>
          <w:rPrChange w:id="1465" w:author="Schrodi Lab" w:date="2020-03-18T18:12:00Z">
            <w:rPr>
              <w:rFonts w:ascii="Times New Roman" w:hAnsi="Times New Roman" w:cs="Times New Roman"/>
              <w:sz w:val="32"/>
              <w:szCs w:val="32"/>
            </w:rPr>
          </w:rPrChange>
        </w:rPr>
        <w:pPrChange w:id="1466" w:author="Schrodi Lab" w:date="2020-03-18T18:12:00Z">
          <w:pPr>
            <w:adjustRightInd w:val="0"/>
            <w:snapToGrid w:val="0"/>
            <w:spacing w:line="360" w:lineRule="auto"/>
            <w:ind w:firstLineChars="200" w:firstLine="640"/>
            <w:jc w:val="both"/>
          </w:pPr>
        </w:pPrChange>
      </w:pPr>
    </w:p>
    <w:p w14:paraId="6B78E30D" w14:textId="62909BE8" w:rsidR="00021F1F" w:rsidRPr="00740968" w:rsidRDefault="00E17F99">
      <w:pPr>
        <w:jc w:val="both"/>
        <w:rPr>
          <w:rFonts w:ascii="Arial" w:hAnsi="Arial" w:cs="Arial"/>
          <w:sz w:val="22"/>
          <w:szCs w:val="22"/>
          <w:rPrChange w:id="1467" w:author="Schrodi Lab" w:date="2020-03-18T18:12:00Z">
            <w:rPr>
              <w:rFonts w:ascii="Times New Roman" w:hAnsi="Times New Roman" w:cs="Times New Roman"/>
              <w:sz w:val="32"/>
              <w:szCs w:val="32"/>
            </w:rPr>
          </w:rPrChange>
        </w:rPr>
        <w:pPrChange w:id="1468"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469" w:author="Schrodi Lab" w:date="2020-03-18T18:12:00Z">
            <w:rPr>
              <w:rFonts w:ascii="Times New Roman" w:hAnsi="Times New Roman" w:cs="Times New Roman"/>
              <w:sz w:val="32"/>
              <w:szCs w:val="32"/>
            </w:rPr>
          </w:rPrChange>
        </w:rPr>
        <w:t xml:space="preserve">In order to further verify the significance of our prediction genes and pathways based on natural language for drugs related to 2019-nCOV virus therapy, we used MetaCore databases to </w:t>
      </w:r>
      <w:del w:id="1470" w:author="Schrodi Lab" w:date="2020-03-18T21:52:00Z">
        <w:r w:rsidRPr="00740968" w:rsidDel="008E4C51">
          <w:rPr>
            <w:rFonts w:ascii="Arial" w:hAnsi="Arial" w:cs="Arial"/>
            <w:sz w:val="22"/>
            <w:szCs w:val="22"/>
            <w:rPrChange w:id="1471" w:author="Schrodi Lab" w:date="2020-03-18T18:12:00Z">
              <w:rPr>
                <w:rFonts w:ascii="Times New Roman" w:hAnsi="Times New Roman" w:cs="Times New Roman"/>
                <w:sz w:val="32"/>
                <w:szCs w:val="32"/>
              </w:rPr>
            </w:rPrChange>
          </w:rPr>
          <w:delText>search for</w:delText>
        </w:r>
      </w:del>
      <w:ins w:id="1472" w:author="Schrodi Lab" w:date="2020-03-18T21:52:00Z">
        <w:r w:rsidR="008E4C51">
          <w:rPr>
            <w:rFonts w:ascii="Arial" w:hAnsi="Arial" w:cs="Arial"/>
            <w:sz w:val="22"/>
            <w:szCs w:val="22"/>
          </w:rPr>
          <w:t>take</w:t>
        </w:r>
      </w:ins>
      <w:r w:rsidRPr="00740968">
        <w:rPr>
          <w:rFonts w:ascii="Arial" w:hAnsi="Arial" w:cs="Arial"/>
          <w:sz w:val="22"/>
          <w:szCs w:val="22"/>
          <w:rPrChange w:id="1473" w:author="Schrodi Lab" w:date="2020-03-18T18:12:00Z">
            <w:rPr>
              <w:rFonts w:ascii="Times New Roman" w:hAnsi="Times New Roman" w:cs="Times New Roman"/>
              <w:sz w:val="32"/>
              <w:szCs w:val="32"/>
            </w:rPr>
          </w:rPrChange>
        </w:rPr>
        <w:t xml:space="preserve"> </w:t>
      </w:r>
      <w:del w:id="1474" w:author="Schrodi Lab" w:date="2020-03-18T18:05:00Z">
        <w:r w:rsidRPr="00740968" w:rsidDel="00D04047">
          <w:rPr>
            <w:rFonts w:ascii="Arial" w:hAnsi="Arial" w:cs="Arial"/>
            <w:sz w:val="22"/>
            <w:szCs w:val="22"/>
            <w:rPrChange w:id="1475" w:author="Schrodi Lab" w:date="2020-03-18T18:12:00Z">
              <w:rPr>
                <w:rFonts w:ascii="Times New Roman" w:hAnsi="Times New Roman" w:cs="Times New Roman"/>
                <w:sz w:val="32"/>
                <w:szCs w:val="32"/>
              </w:rPr>
            </w:rPrChange>
          </w:rPr>
          <w:delText>ACE2</w:delText>
        </w:r>
      </w:del>
      <w:ins w:id="1476" w:author="Schrodi Lab" w:date="2020-03-18T18:05:00Z">
        <w:r w:rsidR="00D04047" w:rsidRPr="00F5776A">
          <w:rPr>
            <w:rFonts w:ascii="Arial" w:hAnsi="Arial" w:cs="Arial"/>
            <w:i/>
            <w:sz w:val="22"/>
            <w:szCs w:val="22"/>
          </w:rPr>
          <w:t>ACE2</w:t>
        </w:r>
      </w:ins>
      <w:r w:rsidRPr="00740968">
        <w:rPr>
          <w:rFonts w:ascii="Arial" w:hAnsi="Arial" w:cs="Arial"/>
          <w:sz w:val="22"/>
          <w:szCs w:val="22"/>
          <w:rPrChange w:id="1477" w:author="Schrodi Lab" w:date="2020-03-18T18:12:00Z">
            <w:rPr>
              <w:rFonts w:ascii="Times New Roman" w:hAnsi="Times New Roman" w:cs="Times New Roman"/>
              <w:sz w:val="32"/>
              <w:szCs w:val="32"/>
            </w:rPr>
          </w:rPrChange>
        </w:rPr>
        <w:t xml:space="preserve"> and </w:t>
      </w:r>
      <w:del w:id="1478" w:author="Schrodi Lab" w:date="2020-03-18T18:06:00Z">
        <w:r w:rsidRPr="00740968" w:rsidDel="00D04047">
          <w:rPr>
            <w:rFonts w:ascii="Arial" w:hAnsi="Arial" w:cs="Arial"/>
            <w:sz w:val="22"/>
            <w:szCs w:val="22"/>
            <w:rPrChange w:id="1479" w:author="Schrodi Lab" w:date="2020-03-18T18:12:00Z">
              <w:rPr>
                <w:rFonts w:ascii="Times New Roman" w:hAnsi="Times New Roman" w:cs="Times New Roman"/>
                <w:sz w:val="32"/>
                <w:szCs w:val="32"/>
              </w:rPr>
            </w:rPrChange>
          </w:rPr>
          <w:delText>TMPRSS</w:delText>
        </w:r>
      </w:del>
      <w:ins w:id="148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481" w:author="Schrodi Lab" w:date="2020-03-18T18:12:00Z">
            <w:rPr>
              <w:rFonts w:ascii="Times New Roman" w:hAnsi="Times New Roman" w:cs="Times New Roman"/>
              <w:sz w:val="32"/>
              <w:szCs w:val="32"/>
            </w:rPr>
          </w:rPrChange>
        </w:rPr>
        <w:t xml:space="preserve"> as </w:t>
      </w:r>
      <w:r w:rsidRPr="00740968">
        <w:rPr>
          <w:rFonts w:ascii="Arial" w:hAnsi="Arial" w:cs="Arial"/>
          <w:sz w:val="22"/>
          <w:szCs w:val="22"/>
          <w:rPrChange w:id="1482" w:author="Schrodi Lab" w:date="2020-03-18T18:12:00Z">
            <w:rPr>
              <w:rFonts w:ascii="Times New Roman" w:hAnsi="Times New Roman" w:cs="Times New Roman"/>
              <w:sz w:val="32"/>
              <w:szCs w:val="32"/>
            </w:rPr>
          </w:rPrChange>
        </w:rPr>
        <w:lastRenderedPageBreak/>
        <w:t xml:space="preserve">keywords to find out the top 50 pathways with the most significant </w:t>
      </w:r>
      <w:r w:rsidRPr="00DD3AB6">
        <w:rPr>
          <w:rFonts w:ascii="Arial" w:hAnsi="Arial" w:cs="Arial"/>
          <w:sz w:val="22"/>
          <w:szCs w:val="22"/>
          <w:highlight w:val="yellow"/>
          <w:rPrChange w:id="1483" w:author="Schrodi Lab" w:date="2020-03-18T21:54:00Z">
            <w:rPr>
              <w:rFonts w:ascii="Times New Roman" w:hAnsi="Times New Roman" w:cs="Times New Roman"/>
              <w:sz w:val="32"/>
              <w:szCs w:val="32"/>
            </w:rPr>
          </w:rPrChange>
        </w:rPr>
        <w:t>correlation</w:t>
      </w:r>
      <w:ins w:id="1484" w:author="Schrodi Lab" w:date="2020-03-18T21:54:00Z">
        <w:r w:rsidR="00EF0CC9" w:rsidRPr="00DD3AB6">
          <w:rPr>
            <w:rFonts w:ascii="Arial" w:hAnsi="Arial" w:cs="Arial"/>
            <w:sz w:val="22"/>
            <w:szCs w:val="22"/>
            <w:highlight w:val="yellow"/>
            <w:rPrChange w:id="1485" w:author="Schrodi Lab" w:date="2020-03-18T21:54:00Z">
              <w:rPr>
                <w:rFonts w:ascii="Arial" w:hAnsi="Arial" w:cs="Arial"/>
                <w:sz w:val="22"/>
                <w:szCs w:val="22"/>
              </w:rPr>
            </w:rPrChange>
          </w:rPr>
          <w:t xml:space="preserve"> including xx, xx</w:t>
        </w:r>
        <w:r w:rsidR="00DD3AB6">
          <w:rPr>
            <w:rFonts w:ascii="Arial" w:hAnsi="Arial" w:cs="Arial"/>
            <w:sz w:val="22"/>
            <w:szCs w:val="22"/>
          </w:rPr>
          <w:t xml:space="preserve"> (</w:t>
        </w:r>
      </w:ins>
      <w:ins w:id="1486" w:author="Schrodi Lab" w:date="2020-03-18T21:55:00Z">
        <w:r w:rsidR="00DD3AB6" w:rsidRPr="00DD3AB6">
          <w:rPr>
            <w:rFonts w:ascii="Arial" w:hAnsi="Arial" w:cs="Arial"/>
            <w:sz w:val="22"/>
            <w:szCs w:val="22"/>
            <w:highlight w:val="yellow"/>
            <w:rPrChange w:id="1487" w:author="Schrodi Lab" w:date="2020-03-18T21:55:00Z">
              <w:rPr>
                <w:rFonts w:ascii="Arial" w:hAnsi="Arial" w:cs="Arial"/>
                <w:sz w:val="22"/>
                <w:szCs w:val="22"/>
              </w:rPr>
            </w:rPrChange>
          </w:rPr>
          <w:t>provide</w:t>
        </w:r>
      </w:ins>
      <w:ins w:id="1488" w:author="Schrodi Lab" w:date="2020-03-18T21:54:00Z">
        <w:r w:rsidR="00DD3AB6" w:rsidRPr="00DD3AB6">
          <w:rPr>
            <w:rFonts w:ascii="Arial" w:hAnsi="Arial" w:cs="Arial"/>
            <w:sz w:val="22"/>
            <w:szCs w:val="22"/>
            <w:highlight w:val="yellow"/>
            <w:rPrChange w:id="1489" w:author="Schrodi Lab" w:date="2020-03-18T21:55:00Z">
              <w:rPr>
                <w:rFonts w:ascii="Arial" w:hAnsi="Arial" w:cs="Arial"/>
                <w:sz w:val="22"/>
                <w:szCs w:val="22"/>
              </w:rPr>
            </w:rPrChange>
          </w:rPr>
          <w:t xml:space="preserve"> a descri</w:t>
        </w:r>
      </w:ins>
      <w:ins w:id="1490" w:author="Schrodi Lab" w:date="2020-03-18T21:55:00Z">
        <w:r w:rsidR="00DD3AB6" w:rsidRPr="00DD3AB6">
          <w:rPr>
            <w:rFonts w:ascii="Arial" w:hAnsi="Arial" w:cs="Arial"/>
            <w:sz w:val="22"/>
            <w:szCs w:val="22"/>
            <w:highlight w:val="yellow"/>
            <w:rPrChange w:id="1491" w:author="Schrodi Lab" w:date="2020-03-18T21:55:00Z">
              <w:rPr>
                <w:rFonts w:ascii="Arial" w:hAnsi="Arial" w:cs="Arial"/>
                <w:sz w:val="22"/>
                <w:szCs w:val="22"/>
              </w:rPr>
            </w:rPrChange>
          </w:rPr>
          <w:t>ption in the method section to this part</w:t>
        </w:r>
      </w:ins>
      <w:ins w:id="1492" w:author="Schrodi Lab" w:date="2020-03-18T21:54:00Z">
        <w:r w:rsidR="00DD3AB6">
          <w:rPr>
            <w:rFonts w:ascii="Arial" w:hAnsi="Arial" w:cs="Arial"/>
            <w:sz w:val="22"/>
            <w:szCs w:val="22"/>
          </w:rPr>
          <w:t>)</w:t>
        </w:r>
      </w:ins>
      <w:r w:rsidRPr="00740968">
        <w:rPr>
          <w:rFonts w:ascii="Arial" w:hAnsi="Arial" w:cs="Arial"/>
          <w:sz w:val="22"/>
          <w:szCs w:val="22"/>
          <w:rPrChange w:id="1493" w:author="Schrodi Lab" w:date="2020-03-18T18:12:00Z">
            <w:rPr>
              <w:rFonts w:ascii="Times New Roman" w:hAnsi="Times New Roman" w:cs="Times New Roman"/>
              <w:sz w:val="32"/>
              <w:szCs w:val="32"/>
            </w:rPr>
          </w:rPrChange>
        </w:rPr>
        <w:t xml:space="preserve">. We further </w:t>
      </w:r>
      <w:bookmarkStart w:id="1494" w:name="_Hlk34939147"/>
      <w:r w:rsidRPr="00740968">
        <w:rPr>
          <w:rFonts w:ascii="Arial" w:hAnsi="Arial" w:cs="Arial"/>
          <w:sz w:val="22"/>
          <w:szCs w:val="22"/>
          <w:rPrChange w:id="1495" w:author="Schrodi Lab" w:date="2020-03-18T18:12:00Z">
            <w:rPr>
              <w:rFonts w:ascii="Times New Roman" w:hAnsi="Times New Roman" w:cs="Times New Roman"/>
              <w:sz w:val="32"/>
              <w:szCs w:val="32"/>
            </w:rPr>
          </w:rPrChange>
        </w:rPr>
        <w:t xml:space="preserve">verified the 21 potential therapeutic drugs </w:t>
      </w:r>
      <w:bookmarkEnd w:id="1494"/>
      <w:r w:rsidRPr="00740968">
        <w:rPr>
          <w:rFonts w:ascii="Arial" w:hAnsi="Arial" w:cs="Arial"/>
          <w:sz w:val="22"/>
          <w:szCs w:val="22"/>
          <w:rPrChange w:id="1496" w:author="Schrodi Lab" w:date="2020-03-18T18:12:00Z">
            <w:rPr>
              <w:rFonts w:ascii="Times New Roman" w:hAnsi="Times New Roman" w:cs="Times New Roman"/>
              <w:sz w:val="32"/>
              <w:szCs w:val="32"/>
            </w:rPr>
          </w:rPrChange>
        </w:rPr>
        <w:t xml:space="preserve">of the nCOV pneumonia based on Host-based treatment strategies reported in the literature. The pathways involved in the 21 drugs were searched by MetaCore databases. Among them, 10 drugs had the research data of related pathways, and a total of 623 pathways were obtained. Among them, three kinds of drug-related pathways exist in the </w:t>
      </w:r>
      <w:del w:id="1497" w:author="Schrodi Lab" w:date="2020-03-18T18:05:00Z">
        <w:r w:rsidRPr="00740968" w:rsidDel="00D04047">
          <w:rPr>
            <w:rFonts w:ascii="Arial" w:hAnsi="Arial" w:cs="Arial"/>
            <w:sz w:val="22"/>
            <w:szCs w:val="22"/>
            <w:rPrChange w:id="1498" w:author="Schrodi Lab" w:date="2020-03-18T18:12:00Z">
              <w:rPr>
                <w:rFonts w:ascii="Times New Roman" w:hAnsi="Times New Roman" w:cs="Times New Roman"/>
                <w:sz w:val="32"/>
                <w:szCs w:val="32"/>
              </w:rPr>
            </w:rPrChange>
          </w:rPr>
          <w:delText>ACE2</w:delText>
        </w:r>
      </w:del>
      <w:ins w:id="1499" w:author="Schrodi Lab" w:date="2020-03-18T18:05:00Z">
        <w:r w:rsidR="00D04047" w:rsidRPr="00F5776A">
          <w:rPr>
            <w:rFonts w:ascii="Arial" w:hAnsi="Arial" w:cs="Arial"/>
            <w:i/>
            <w:sz w:val="22"/>
            <w:szCs w:val="22"/>
          </w:rPr>
          <w:t>ACE2</w:t>
        </w:r>
      </w:ins>
      <w:r w:rsidRPr="00740968">
        <w:rPr>
          <w:rFonts w:ascii="Arial" w:hAnsi="Arial" w:cs="Arial"/>
          <w:sz w:val="22"/>
          <w:szCs w:val="22"/>
          <w:rPrChange w:id="1500" w:author="Schrodi Lab" w:date="2020-03-18T18:12:00Z">
            <w:rPr>
              <w:rFonts w:ascii="Times New Roman" w:hAnsi="Times New Roman" w:cs="Times New Roman"/>
              <w:sz w:val="32"/>
              <w:szCs w:val="32"/>
            </w:rPr>
          </w:rPrChange>
        </w:rPr>
        <w:t xml:space="preserve"> and </w:t>
      </w:r>
      <w:del w:id="1501" w:author="Schrodi Lab" w:date="2020-03-18T18:06:00Z">
        <w:r w:rsidRPr="00740968" w:rsidDel="00D04047">
          <w:rPr>
            <w:rFonts w:ascii="Arial" w:hAnsi="Arial" w:cs="Arial"/>
            <w:sz w:val="22"/>
            <w:szCs w:val="22"/>
            <w:rPrChange w:id="1502" w:author="Schrodi Lab" w:date="2020-03-18T18:12:00Z">
              <w:rPr>
                <w:rFonts w:ascii="Times New Roman" w:hAnsi="Times New Roman" w:cs="Times New Roman"/>
                <w:sz w:val="32"/>
                <w:szCs w:val="32"/>
              </w:rPr>
            </w:rPrChange>
          </w:rPr>
          <w:delText>TMPRSS</w:delText>
        </w:r>
      </w:del>
      <w:ins w:id="1503"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04" w:author="Schrodi Lab" w:date="2020-03-18T18:12:00Z">
            <w:rPr>
              <w:rFonts w:ascii="Times New Roman" w:hAnsi="Times New Roman" w:cs="Times New Roman"/>
              <w:sz w:val="32"/>
              <w:szCs w:val="32"/>
            </w:rPr>
          </w:rPrChange>
        </w:rPr>
        <w:t xml:space="preserve">2-related pathways obtained by our calculation and analysis, which are interferon, rapamycin and K22 respectively. The specific results were shown in </w:t>
      </w:r>
      <w:r w:rsidRPr="00655166">
        <w:rPr>
          <w:rFonts w:ascii="Arial" w:hAnsi="Arial" w:cs="Arial"/>
          <w:b/>
          <w:bCs/>
          <w:color w:val="002060"/>
          <w:sz w:val="22"/>
          <w:szCs w:val="22"/>
          <w:rPrChange w:id="1505" w:author="Schrodi Lab" w:date="2020-03-18T18:16:00Z">
            <w:rPr>
              <w:rFonts w:ascii="Times New Roman" w:hAnsi="Times New Roman" w:cs="Times New Roman"/>
              <w:sz w:val="32"/>
              <w:szCs w:val="32"/>
            </w:rPr>
          </w:rPrChange>
        </w:rPr>
        <w:t>Table 9</w:t>
      </w:r>
      <w:r w:rsidRPr="00740968">
        <w:rPr>
          <w:rFonts w:ascii="Arial" w:hAnsi="Arial" w:cs="Arial"/>
          <w:sz w:val="22"/>
          <w:szCs w:val="22"/>
          <w:rPrChange w:id="1506" w:author="Schrodi Lab" w:date="2020-03-18T18:12:00Z">
            <w:rPr>
              <w:rFonts w:ascii="Times New Roman" w:hAnsi="Times New Roman" w:cs="Times New Roman"/>
              <w:sz w:val="32"/>
              <w:szCs w:val="32"/>
            </w:rPr>
          </w:rPrChange>
        </w:rPr>
        <w:t>.</w:t>
      </w:r>
      <w:ins w:id="1507" w:author="Schrodi Lab" w:date="2020-03-18T21:56:00Z">
        <w:r w:rsidR="00DD3AB6">
          <w:rPr>
            <w:rFonts w:ascii="Arial" w:hAnsi="Arial" w:cs="Arial"/>
            <w:sz w:val="22"/>
            <w:szCs w:val="22"/>
          </w:rPr>
          <w:t xml:space="preserve"> [</w:t>
        </w:r>
        <w:r w:rsidR="00DD3AB6" w:rsidRPr="00DD3AB6">
          <w:rPr>
            <w:rFonts w:ascii="Arial" w:hAnsi="Arial" w:cs="Arial"/>
            <w:sz w:val="22"/>
            <w:szCs w:val="22"/>
            <w:highlight w:val="yellow"/>
            <w:rPrChange w:id="1508" w:author="Schrodi Lab" w:date="2020-03-18T21:56:00Z">
              <w:rPr>
                <w:rFonts w:ascii="Arial" w:hAnsi="Arial" w:cs="Arial"/>
                <w:sz w:val="22"/>
                <w:szCs w:val="22"/>
              </w:rPr>
            </w:rPrChange>
          </w:rPr>
          <w:t xml:space="preserve">here, the reader will be </w:t>
        </w:r>
        <w:r w:rsidR="00DD3AB6" w:rsidRPr="00DD3AB6">
          <w:rPr>
            <w:rFonts w:ascii="Arial" w:hAnsi="Arial" w:cs="Arial"/>
            <w:sz w:val="22"/>
            <w:szCs w:val="22"/>
            <w:highlight w:val="yellow"/>
            <w:rPrChange w:id="1509" w:author="Schrodi Lab" w:date="2020-03-18T21:56:00Z">
              <w:rPr>
                <w:rFonts w:ascii="Arial" w:hAnsi="Arial" w:cs="Arial"/>
                <w:sz w:val="22"/>
                <w:szCs w:val="22"/>
                <w:highlight w:val="yellow"/>
              </w:rPr>
            </w:rPrChange>
          </w:rPr>
          <w:t>confused</w:t>
        </w:r>
        <w:r w:rsidR="00DD3AB6" w:rsidRPr="00DD3AB6">
          <w:rPr>
            <w:rFonts w:ascii="Arial" w:hAnsi="Arial" w:cs="Arial"/>
            <w:sz w:val="22"/>
            <w:szCs w:val="22"/>
            <w:highlight w:val="yellow"/>
            <w:rPrChange w:id="1510" w:author="Schrodi Lab" w:date="2020-03-18T21:56:00Z">
              <w:rPr>
                <w:rFonts w:ascii="Arial" w:hAnsi="Arial" w:cs="Arial"/>
                <w:sz w:val="22"/>
                <w:szCs w:val="22"/>
              </w:rPr>
            </w:rPrChange>
          </w:rPr>
          <w:t xml:space="preserve"> since you didn’t describe it </w:t>
        </w:r>
        <w:r w:rsidR="00DD3AB6">
          <w:rPr>
            <w:rFonts w:ascii="Arial" w:hAnsi="Arial" w:cs="Arial"/>
            <w:sz w:val="22"/>
            <w:szCs w:val="22"/>
            <w:highlight w:val="yellow"/>
          </w:rPr>
          <w:t xml:space="preserve">clearly </w:t>
        </w:r>
        <w:r w:rsidR="00DD3AB6" w:rsidRPr="00DD3AB6">
          <w:rPr>
            <w:rFonts w:ascii="Arial" w:hAnsi="Arial" w:cs="Arial"/>
            <w:sz w:val="22"/>
            <w:szCs w:val="22"/>
            <w:highlight w:val="yellow"/>
            <w:rPrChange w:id="1511" w:author="Schrodi Lab" w:date="2020-03-18T21:56:00Z">
              <w:rPr>
                <w:rFonts w:ascii="Arial" w:hAnsi="Arial" w:cs="Arial"/>
                <w:sz w:val="22"/>
                <w:szCs w:val="22"/>
              </w:rPr>
            </w:rPrChange>
          </w:rPr>
          <w:t>in the method section</w:t>
        </w:r>
        <w:r w:rsidR="00DD3AB6">
          <w:rPr>
            <w:rFonts w:ascii="Arial" w:hAnsi="Arial" w:cs="Arial"/>
            <w:sz w:val="22"/>
            <w:szCs w:val="22"/>
          </w:rPr>
          <w:t>]</w:t>
        </w:r>
      </w:ins>
    </w:p>
    <w:p w14:paraId="17AB498F" w14:textId="77777777" w:rsidR="00021F1F" w:rsidRPr="00740968" w:rsidRDefault="00021F1F">
      <w:pPr>
        <w:jc w:val="both"/>
        <w:rPr>
          <w:rFonts w:ascii="Arial" w:hAnsi="Arial" w:cs="Arial"/>
          <w:sz w:val="22"/>
          <w:szCs w:val="22"/>
          <w:rPrChange w:id="1512" w:author="Schrodi Lab" w:date="2020-03-18T18:12:00Z">
            <w:rPr>
              <w:rFonts w:ascii="Times New Roman" w:hAnsi="Times New Roman" w:cs="Times New Roman"/>
              <w:sz w:val="32"/>
              <w:szCs w:val="32"/>
            </w:rPr>
          </w:rPrChange>
        </w:rPr>
        <w:pPrChange w:id="1513" w:author="Schrodi Lab" w:date="2020-03-18T18:12:00Z">
          <w:pPr>
            <w:adjustRightInd w:val="0"/>
            <w:snapToGrid w:val="0"/>
            <w:spacing w:line="360" w:lineRule="auto"/>
            <w:ind w:firstLineChars="200" w:firstLine="640"/>
            <w:jc w:val="both"/>
          </w:pPr>
        </w:pPrChange>
      </w:pPr>
    </w:p>
    <w:p w14:paraId="2131B2B7" w14:textId="08A4153B" w:rsidR="00021F1F" w:rsidRDefault="00E17F99" w:rsidP="008B26E7">
      <w:pPr>
        <w:jc w:val="both"/>
        <w:rPr>
          <w:ins w:id="1514" w:author="Schrodi Lab" w:date="2020-03-18T18:16:00Z"/>
          <w:rFonts w:ascii="Arial" w:hAnsi="Arial" w:cs="Arial"/>
          <w:sz w:val="22"/>
          <w:szCs w:val="22"/>
        </w:rPr>
      </w:pPr>
      <w:r w:rsidRPr="00740968">
        <w:rPr>
          <w:rFonts w:ascii="Arial" w:hAnsi="Arial" w:cs="Arial"/>
          <w:sz w:val="22"/>
          <w:szCs w:val="22"/>
          <w:rPrChange w:id="1515" w:author="Schrodi Lab" w:date="2020-03-18T18:12:00Z">
            <w:rPr>
              <w:rFonts w:ascii="Times New Roman" w:hAnsi="Times New Roman" w:cs="Times New Roman"/>
              <w:sz w:val="32"/>
              <w:szCs w:val="32"/>
            </w:rPr>
          </w:rPrChange>
        </w:rPr>
        <w:t xml:space="preserve">Previous studies indicated that </w:t>
      </w:r>
      <w:del w:id="1516" w:author="Schrodi Lab" w:date="2020-03-18T18:05:00Z">
        <w:r w:rsidRPr="00740968" w:rsidDel="00D04047">
          <w:rPr>
            <w:rFonts w:ascii="Arial" w:hAnsi="Arial" w:cs="Arial"/>
            <w:sz w:val="22"/>
            <w:szCs w:val="22"/>
            <w:rPrChange w:id="1517" w:author="Schrodi Lab" w:date="2020-03-18T18:12:00Z">
              <w:rPr>
                <w:rFonts w:ascii="Times New Roman" w:hAnsi="Times New Roman" w:cs="Times New Roman"/>
                <w:sz w:val="32"/>
                <w:szCs w:val="32"/>
              </w:rPr>
            </w:rPrChange>
          </w:rPr>
          <w:delText>ACE2</w:delText>
        </w:r>
      </w:del>
      <w:ins w:id="1518" w:author="Schrodi Lab" w:date="2020-03-18T18:05:00Z">
        <w:r w:rsidR="00D04047" w:rsidRPr="00F5776A">
          <w:rPr>
            <w:rFonts w:ascii="Arial" w:hAnsi="Arial" w:cs="Arial"/>
            <w:i/>
            <w:sz w:val="22"/>
            <w:szCs w:val="22"/>
          </w:rPr>
          <w:t>ACE2</w:t>
        </w:r>
      </w:ins>
      <w:r w:rsidRPr="00740968">
        <w:rPr>
          <w:rFonts w:ascii="Arial" w:hAnsi="Arial" w:cs="Arial"/>
          <w:sz w:val="22"/>
          <w:szCs w:val="22"/>
          <w:rPrChange w:id="1519" w:author="Schrodi Lab" w:date="2020-03-18T18:12:00Z">
            <w:rPr>
              <w:rFonts w:ascii="Times New Roman" w:hAnsi="Times New Roman" w:cs="Times New Roman"/>
              <w:sz w:val="32"/>
              <w:szCs w:val="32"/>
            </w:rPr>
          </w:rPrChange>
        </w:rPr>
        <w:t xml:space="preserve"> and </w:t>
      </w:r>
      <w:del w:id="1520" w:author="Schrodi Lab" w:date="2020-03-18T18:06:00Z">
        <w:r w:rsidRPr="00740968" w:rsidDel="00D04047">
          <w:rPr>
            <w:rFonts w:ascii="Arial" w:hAnsi="Arial" w:cs="Arial"/>
            <w:sz w:val="22"/>
            <w:szCs w:val="22"/>
            <w:rPrChange w:id="1521" w:author="Schrodi Lab" w:date="2020-03-18T18:12:00Z">
              <w:rPr>
                <w:rFonts w:ascii="Times New Roman" w:hAnsi="Times New Roman" w:cs="Times New Roman"/>
                <w:sz w:val="32"/>
                <w:szCs w:val="32"/>
              </w:rPr>
            </w:rPrChange>
          </w:rPr>
          <w:delText>TMPRSS</w:delText>
        </w:r>
      </w:del>
      <w:ins w:id="1522"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23" w:author="Schrodi Lab" w:date="2020-03-18T18:12:00Z">
            <w:rPr>
              <w:rFonts w:ascii="Times New Roman" w:hAnsi="Times New Roman" w:cs="Times New Roman"/>
              <w:sz w:val="32"/>
              <w:szCs w:val="32"/>
            </w:rPr>
          </w:rPrChange>
        </w:rPr>
        <w:t xml:space="preserve"> were important molecules in the process of 2019-nCOV virus infection. Therefore, </w:t>
      </w:r>
      <w:del w:id="1524" w:author="Schrodi Lab" w:date="2020-03-18T18:05:00Z">
        <w:r w:rsidRPr="00740968" w:rsidDel="00D04047">
          <w:rPr>
            <w:rFonts w:ascii="Arial" w:hAnsi="Arial" w:cs="Arial"/>
            <w:sz w:val="22"/>
            <w:szCs w:val="22"/>
            <w:rPrChange w:id="1525" w:author="Schrodi Lab" w:date="2020-03-18T18:12:00Z">
              <w:rPr>
                <w:rFonts w:ascii="Times New Roman" w:hAnsi="Times New Roman" w:cs="Times New Roman"/>
                <w:sz w:val="32"/>
                <w:szCs w:val="32"/>
              </w:rPr>
            </w:rPrChange>
          </w:rPr>
          <w:delText>ACE2</w:delText>
        </w:r>
      </w:del>
      <w:ins w:id="1526" w:author="Schrodi Lab" w:date="2020-03-18T18:05:00Z">
        <w:r w:rsidR="00D04047" w:rsidRPr="00F5776A">
          <w:rPr>
            <w:rFonts w:ascii="Arial" w:hAnsi="Arial" w:cs="Arial"/>
            <w:i/>
            <w:sz w:val="22"/>
            <w:szCs w:val="22"/>
          </w:rPr>
          <w:t>ACE2</w:t>
        </w:r>
      </w:ins>
      <w:r w:rsidRPr="00740968">
        <w:rPr>
          <w:rFonts w:ascii="Arial" w:hAnsi="Arial" w:cs="Arial"/>
          <w:sz w:val="22"/>
          <w:szCs w:val="22"/>
          <w:rPrChange w:id="1527" w:author="Schrodi Lab" w:date="2020-03-18T18:12:00Z">
            <w:rPr>
              <w:rFonts w:ascii="Times New Roman" w:hAnsi="Times New Roman" w:cs="Times New Roman"/>
              <w:sz w:val="32"/>
              <w:szCs w:val="32"/>
            </w:rPr>
          </w:rPrChange>
        </w:rPr>
        <w:t xml:space="preserve"> and </w:t>
      </w:r>
      <w:del w:id="1528" w:author="Schrodi Lab" w:date="2020-03-18T18:06:00Z">
        <w:r w:rsidRPr="00740968" w:rsidDel="00D04047">
          <w:rPr>
            <w:rFonts w:ascii="Arial" w:hAnsi="Arial" w:cs="Arial"/>
            <w:sz w:val="22"/>
            <w:szCs w:val="22"/>
            <w:rPrChange w:id="1529" w:author="Schrodi Lab" w:date="2020-03-18T18:12:00Z">
              <w:rPr>
                <w:rFonts w:ascii="Times New Roman" w:hAnsi="Times New Roman" w:cs="Times New Roman"/>
                <w:sz w:val="32"/>
                <w:szCs w:val="32"/>
              </w:rPr>
            </w:rPrChange>
          </w:rPr>
          <w:delText>TMPRSS</w:delText>
        </w:r>
      </w:del>
      <w:ins w:id="153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31" w:author="Schrodi Lab" w:date="2020-03-18T18:12:00Z">
            <w:rPr>
              <w:rFonts w:ascii="Times New Roman" w:hAnsi="Times New Roman" w:cs="Times New Roman"/>
              <w:sz w:val="32"/>
              <w:szCs w:val="32"/>
            </w:rPr>
          </w:rPrChange>
        </w:rPr>
        <w:t xml:space="preserve"> genes were used to find out the associated clue genes in order to obtain the enrichment pathway and find the treatment. We found 21 kinds of therapeutic drugs for 2019-nCOV by searching the literature. Once again, the pathways involved in these 21 drugs were searched by the MetaCore databases. Among them, 10 drugs had related pathways, and a total of 623 pathways were obtained. After comparing the gene-related pathways with drug-related pathways and removing the disease pathways which were not related to virus infection (such as tumors), it was found that there were 11 </w:t>
      </w:r>
      <w:del w:id="1532" w:author="Schrodi Lab" w:date="2020-03-18T18:05:00Z">
        <w:r w:rsidRPr="00740968" w:rsidDel="00D04047">
          <w:rPr>
            <w:rFonts w:ascii="Arial" w:hAnsi="Arial" w:cs="Arial"/>
            <w:sz w:val="22"/>
            <w:szCs w:val="22"/>
            <w:rPrChange w:id="1533" w:author="Schrodi Lab" w:date="2020-03-18T18:12:00Z">
              <w:rPr>
                <w:rFonts w:ascii="Times New Roman" w:hAnsi="Times New Roman" w:cs="Times New Roman"/>
                <w:sz w:val="32"/>
                <w:szCs w:val="32"/>
              </w:rPr>
            </w:rPrChange>
          </w:rPr>
          <w:delText>ACE2</w:delText>
        </w:r>
      </w:del>
      <w:ins w:id="1534" w:author="Schrodi Lab" w:date="2020-03-18T18:05:00Z">
        <w:r w:rsidR="00D04047" w:rsidRPr="00F5776A">
          <w:rPr>
            <w:rFonts w:ascii="Arial" w:hAnsi="Arial" w:cs="Arial"/>
            <w:i/>
            <w:sz w:val="22"/>
            <w:szCs w:val="22"/>
          </w:rPr>
          <w:t>ACE2</w:t>
        </w:r>
      </w:ins>
      <w:r w:rsidRPr="00740968">
        <w:rPr>
          <w:rFonts w:ascii="Arial" w:hAnsi="Arial" w:cs="Arial"/>
          <w:sz w:val="22"/>
          <w:szCs w:val="22"/>
          <w:rPrChange w:id="1535" w:author="Schrodi Lab" w:date="2020-03-18T18:12:00Z">
            <w:rPr>
              <w:rFonts w:ascii="Times New Roman" w:hAnsi="Times New Roman" w:cs="Times New Roman"/>
              <w:sz w:val="32"/>
              <w:szCs w:val="32"/>
            </w:rPr>
          </w:rPrChange>
        </w:rPr>
        <w:t xml:space="preserve">-related pathways and 9 </w:t>
      </w:r>
      <w:del w:id="1536" w:author="Schrodi Lab" w:date="2020-03-18T18:06:00Z">
        <w:r w:rsidRPr="00740968" w:rsidDel="00D04047">
          <w:rPr>
            <w:rFonts w:ascii="Arial" w:hAnsi="Arial" w:cs="Arial"/>
            <w:sz w:val="22"/>
            <w:szCs w:val="22"/>
            <w:rPrChange w:id="1537" w:author="Schrodi Lab" w:date="2020-03-18T18:12:00Z">
              <w:rPr>
                <w:rFonts w:ascii="Times New Roman" w:hAnsi="Times New Roman" w:cs="Times New Roman"/>
                <w:sz w:val="32"/>
                <w:szCs w:val="32"/>
              </w:rPr>
            </w:rPrChange>
          </w:rPr>
          <w:delText>TMPRSS</w:delText>
        </w:r>
      </w:del>
      <w:ins w:id="153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39" w:author="Schrodi Lab" w:date="2020-03-18T18:12:00Z">
            <w:rPr>
              <w:rFonts w:ascii="Times New Roman" w:hAnsi="Times New Roman" w:cs="Times New Roman"/>
              <w:sz w:val="32"/>
              <w:szCs w:val="32"/>
            </w:rPr>
          </w:rPrChange>
        </w:rPr>
        <w:t>-related pathways, mainly interferon, rapamycin and K22.</w:t>
      </w:r>
    </w:p>
    <w:p w14:paraId="19CF2ED6" w14:textId="77777777" w:rsidR="00655166" w:rsidRPr="00740968" w:rsidRDefault="00655166">
      <w:pPr>
        <w:jc w:val="both"/>
        <w:rPr>
          <w:rFonts w:ascii="Arial" w:hAnsi="Arial" w:cs="Arial"/>
          <w:sz w:val="22"/>
          <w:szCs w:val="22"/>
          <w:rPrChange w:id="1540" w:author="Schrodi Lab" w:date="2020-03-18T18:12:00Z">
            <w:rPr>
              <w:rFonts w:ascii="Times New Roman" w:hAnsi="Times New Roman" w:cs="Times New Roman"/>
              <w:sz w:val="32"/>
              <w:szCs w:val="32"/>
            </w:rPr>
          </w:rPrChange>
        </w:rPr>
        <w:pPrChange w:id="1541" w:author="Schrodi Lab" w:date="2020-03-18T18:12:00Z">
          <w:pPr>
            <w:adjustRightInd w:val="0"/>
            <w:snapToGrid w:val="0"/>
            <w:spacing w:line="360" w:lineRule="auto"/>
            <w:ind w:firstLineChars="200" w:firstLine="640"/>
            <w:jc w:val="both"/>
          </w:pPr>
        </w:pPrChange>
      </w:pPr>
    </w:p>
    <w:p w14:paraId="0AA1E010" w14:textId="44663363" w:rsidR="00021F1F" w:rsidRDefault="00E17F99" w:rsidP="008B26E7">
      <w:pPr>
        <w:jc w:val="both"/>
        <w:rPr>
          <w:ins w:id="1542" w:author="Schrodi Lab" w:date="2020-03-18T18:16:00Z"/>
          <w:rFonts w:ascii="Arial" w:hAnsi="Arial" w:cs="Arial"/>
          <w:sz w:val="22"/>
          <w:szCs w:val="22"/>
        </w:rPr>
      </w:pPr>
      <w:r w:rsidRPr="00740968">
        <w:rPr>
          <w:rFonts w:ascii="Arial" w:hAnsi="Arial" w:cs="Arial"/>
          <w:sz w:val="22"/>
          <w:szCs w:val="22"/>
          <w:rPrChange w:id="1543" w:author="Schrodi Lab" w:date="2020-03-18T18:12:00Z">
            <w:rPr>
              <w:rFonts w:ascii="Times New Roman" w:hAnsi="Times New Roman" w:cs="Times New Roman"/>
              <w:sz w:val="32"/>
              <w:szCs w:val="32"/>
            </w:rPr>
          </w:rPrChange>
        </w:rPr>
        <w:t xml:space="preserve">With the application of MetaCore databases with </w:t>
      </w:r>
      <w:del w:id="1544" w:author="Schrodi Lab" w:date="2020-03-18T18:05:00Z">
        <w:r w:rsidRPr="00740968" w:rsidDel="00D04047">
          <w:rPr>
            <w:rFonts w:ascii="Arial" w:hAnsi="Arial" w:cs="Arial"/>
            <w:sz w:val="22"/>
            <w:szCs w:val="22"/>
            <w:rPrChange w:id="1545" w:author="Schrodi Lab" w:date="2020-03-18T18:12:00Z">
              <w:rPr>
                <w:rFonts w:ascii="Times New Roman" w:hAnsi="Times New Roman" w:cs="Times New Roman"/>
                <w:sz w:val="32"/>
                <w:szCs w:val="32"/>
              </w:rPr>
            </w:rPrChange>
          </w:rPr>
          <w:delText>ACE2</w:delText>
        </w:r>
      </w:del>
      <w:ins w:id="1546" w:author="Schrodi Lab" w:date="2020-03-18T18:05:00Z">
        <w:r w:rsidR="00D04047" w:rsidRPr="00F5776A">
          <w:rPr>
            <w:rFonts w:ascii="Arial" w:hAnsi="Arial" w:cs="Arial"/>
            <w:i/>
            <w:sz w:val="22"/>
            <w:szCs w:val="22"/>
          </w:rPr>
          <w:t>ACE2</w:t>
        </w:r>
      </w:ins>
      <w:r w:rsidRPr="00740968">
        <w:rPr>
          <w:rFonts w:ascii="Arial" w:hAnsi="Arial" w:cs="Arial"/>
          <w:sz w:val="22"/>
          <w:szCs w:val="22"/>
          <w:rPrChange w:id="1547" w:author="Schrodi Lab" w:date="2020-03-18T18:12:00Z">
            <w:rPr>
              <w:rFonts w:ascii="Times New Roman" w:hAnsi="Times New Roman" w:cs="Times New Roman"/>
              <w:sz w:val="32"/>
              <w:szCs w:val="32"/>
            </w:rPr>
          </w:rPrChange>
        </w:rPr>
        <w:t xml:space="preserve"> and </w:t>
      </w:r>
      <w:del w:id="1548" w:author="Schrodi Lab" w:date="2020-03-18T18:06:00Z">
        <w:r w:rsidRPr="00740968" w:rsidDel="00D04047">
          <w:rPr>
            <w:rFonts w:ascii="Arial" w:hAnsi="Arial" w:cs="Arial"/>
            <w:sz w:val="22"/>
            <w:szCs w:val="22"/>
            <w:rPrChange w:id="1549" w:author="Schrodi Lab" w:date="2020-03-18T18:12:00Z">
              <w:rPr>
                <w:rFonts w:ascii="Times New Roman" w:hAnsi="Times New Roman" w:cs="Times New Roman"/>
                <w:sz w:val="32"/>
                <w:szCs w:val="32"/>
              </w:rPr>
            </w:rPrChange>
          </w:rPr>
          <w:delText>TMPRSS</w:delText>
        </w:r>
      </w:del>
      <w:ins w:id="155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551" w:author="Schrodi Lab" w:date="2020-03-18T18:12:00Z">
            <w:rPr>
              <w:rFonts w:ascii="Times New Roman" w:hAnsi="Times New Roman" w:cs="Times New Roman"/>
              <w:sz w:val="32"/>
              <w:szCs w:val="32"/>
            </w:rPr>
          </w:rPrChange>
        </w:rPr>
        <w:t xml:space="preserve"> set as keywords, the top 50 pathways with the most significant correlation were found </w:t>
      </w:r>
      <w:ins w:id="1552" w:author="Schrodi Lab" w:date="2020-03-18T21:58:00Z">
        <w:r w:rsidR="00E4170E">
          <w:rPr>
            <w:rFonts w:ascii="Arial" w:hAnsi="Arial" w:cs="Arial"/>
            <w:sz w:val="22"/>
            <w:szCs w:val="22"/>
          </w:rPr>
          <w:t>(</w:t>
        </w:r>
      </w:ins>
      <w:del w:id="1553" w:author="Schrodi Lab" w:date="2020-03-18T21:58:00Z">
        <w:r w:rsidRPr="00740968" w:rsidDel="00E4170E">
          <w:rPr>
            <w:rFonts w:ascii="Arial" w:hAnsi="Arial" w:cs="Arial"/>
            <w:sz w:val="22"/>
            <w:szCs w:val="22"/>
            <w:rPrChange w:id="1554" w:author="Schrodi Lab" w:date="2020-03-18T18:12:00Z">
              <w:rPr>
                <w:rFonts w:ascii="Times New Roman" w:hAnsi="Times New Roman" w:cs="Times New Roman"/>
                <w:sz w:val="32"/>
                <w:szCs w:val="32"/>
              </w:rPr>
            </w:rPrChange>
          </w:rPr>
          <w:delText>(</w:delText>
        </w:r>
      </w:del>
      <w:r w:rsidRPr="00740968">
        <w:rPr>
          <w:rFonts w:ascii="Arial" w:hAnsi="Arial" w:cs="Arial"/>
          <w:sz w:val="22"/>
          <w:szCs w:val="22"/>
          <w:rPrChange w:id="1555" w:author="Schrodi Lab" w:date="2020-03-18T18:12:00Z">
            <w:rPr>
              <w:rFonts w:ascii="Times New Roman" w:hAnsi="Times New Roman" w:cs="Times New Roman"/>
              <w:sz w:val="32"/>
              <w:szCs w:val="32"/>
            </w:rPr>
          </w:rPrChange>
        </w:rPr>
        <w:t>p &lt; 0.05</w:t>
      </w:r>
      <w:ins w:id="1556" w:author="Schrodi Lab" w:date="2020-03-18T21:57:00Z">
        <w:r w:rsidR="00EA6BA2">
          <w:rPr>
            <w:rFonts w:ascii="Arial" w:hAnsi="Arial" w:cs="Arial"/>
            <w:sz w:val="22"/>
            <w:szCs w:val="22"/>
          </w:rPr>
          <w:t xml:space="preserve">, </w:t>
        </w:r>
        <w:r w:rsidR="00EA6BA2" w:rsidRPr="00EA6BA2">
          <w:rPr>
            <w:rFonts w:ascii="Arial" w:hAnsi="Arial" w:cs="Arial"/>
            <w:sz w:val="22"/>
            <w:szCs w:val="22"/>
            <w:highlight w:val="yellow"/>
            <w:rPrChange w:id="1557" w:author="Schrodi Lab" w:date="2020-03-18T21:58:00Z">
              <w:rPr>
                <w:rFonts w:ascii="Arial" w:hAnsi="Arial" w:cs="Arial"/>
                <w:sz w:val="22"/>
                <w:szCs w:val="22"/>
              </w:rPr>
            </w:rPrChange>
          </w:rPr>
          <w:t xml:space="preserve">Again how these </w:t>
        </w:r>
      </w:ins>
      <w:ins w:id="1558" w:author="Schrodi Lab" w:date="2020-03-18T21:58:00Z">
        <w:r w:rsidR="00EA6BA2" w:rsidRPr="00EA6BA2">
          <w:rPr>
            <w:rFonts w:ascii="Arial" w:hAnsi="Arial" w:cs="Arial"/>
            <w:sz w:val="22"/>
            <w:szCs w:val="22"/>
            <w:highlight w:val="yellow"/>
            <w:rPrChange w:id="1559" w:author="Schrodi Lab" w:date="2020-03-18T21:58:00Z">
              <w:rPr>
                <w:rFonts w:ascii="Arial" w:hAnsi="Arial" w:cs="Arial"/>
                <w:sz w:val="22"/>
                <w:szCs w:val="22"/>
              </w:rPr>
            </w:rPrChange>
          </w:rPr>
          <w:t xml:space="preserve">P was </w:t>
        </w:r>
        <w:r w:rsidR="00EA6BA2" w:rsidRPr="00EA6BA2">
          <w:rPr>
            <w:rFonts w:ascii="Arial" w:hAnsi="Arial" w:cs="Arial"/>
            <w:sz w:val="22"/>
            <w:szCs w:val="22"/>
            <w:highlight w:val="yellow"/>
            <w:rPrChange w:id="1560" w:author="Schrodi Lab" w:date="2020-03-18T21:58:00Z">
              <w:rPr>
                <w:rFonts w:ascii="Arial" w:hAnsi="Arial" w:cs="Arial"/>
                <w:sz w:val="22"/>
                <w:szCs w:val="22"/>
                <w:highlight w:val="yellow"/>
              </w:rPr>
            </w:rPrChange>
          </w:rPr>
          <w:t>calculated</w:t>
        </w:r>
        <w:r w:rsidR="00EA6BA2" w:rsidRPr="00EA6BA2">
          <w:rPr>
            <w:rFonts w:ascii="Arial" w:hAnsi="Arial" w:cs="Arial"/>
            <w:sz w:val="22"/>
            <w:szCs w:val="22"/>
            <w:highlight w:val="yellow"/>
            <w:rPrChange w:id="1561" w:author="Schrodi Lab" w:date="2020-03-18T21:58:00Z">
              <w:rPr>
                <w:rFonts w:ascii="Arial" w:hAnsi="Arial" w:cs="Arial"/>
                <w:sz w:val="22"/>
                <w:szCs w:val="22"/>
              </w:rPr>
            </w:rPrChange>
          </w:rPr>
          <w:t xml:space="preserve"> should be mentioned in the method section</w:t>
        </w:r>
      </w:ins>
      <w:r w:rsidRPr="00740968">
        <w:rPr>
          <w:rFonts w:ascii="Arial" w:hAnsi="Arial" w:cs="Arial"/>
          <w:sz w:val="22"/>
          <w:szCs w:val="22"/>
          <w:rPrChange w:id="1562" w:author="Schrodi Lab" w:date="2020-03-18T18:12:00Z">
            <w:rPr>
              <w:rFonts w:ascii="Times New Roman" w:hAnsi="Times New Roman" w:cs="Times New Roman"/>
              <w:sz w:val="32"/>
              <w:szCs w:val="32"/>
            </w:rPr>
          </w:rPrChange>
        </w:rPr>
        <w:t xml:space="preserve">). There were altogether 427 </w:t>
      </w:r>
      <w:bookmarkStart w:id="1563" w:name="_Hlk34939210"/>
      <w:r w:rsidRPr="00740968">
        <w:rPr>
          <w:rFonts w:ascii="Arial" w:hAnsi="Arial" w:cs="Arial"/>
          <w:sz w:val="22"/>
          <w:szCs w:val="22"/>
          <w:rPrChange w:id="1564" w:author="Schrodi Lab" w:date="2020-03-18T18:12:00Z">
            <w:rPr>
              <w:rFonts w:ascii="Times New Roman" w:hAnsi="Times New Roman" w:cs="Times New Roman"/>
              <w:sz w:val="32"/>
              <w:szCs w:val="32"/>
            </w:rPr>
          </w:rPrChange>
        </w:rPr>
        <w:t>drugs found in the top 50 pathways</w:t>
      </w:r>
      <w:bookmarkEnd w:id="1563"/>
      <w:ins w:id="1565" w:author="Schrodi Lab" w:date="2020-03-18T18:17:00Z">
        <w:r w:rsidR="00655166">
          <w:rPr>
            <w:rFonts w:ascii="Arial" w:hAnsi="Arial" w:cs="Arial"/>
            <w:sz w:val="22"/>
            <w:szCs w:val="22"/>
          </w:rPr>
          <w:t xml:space="preserve"> (</w:t>
        </w:r>
        <w:r w:rsidR="00655166" w:rsidRPr="00655166">
          <w:rPr>
            <w:rFonts w:ascii="Arial" w:hAnsi="Arial" w:cs="Arial"/>
            <w:b/>
            <w:bCs/>
            <w:color w:val="002060"/>
            <w:sz w:val="22"/>
            <w:szCs w:val="22"/>
            <w:rPrChange w:id="1566" w:author="Schrodi Lab" w:date="2020-03-18T18:17:00Z">
              <w:rPr>
                <w:rFonts w:ascii="Arial" w:hAnsi="Arial" w:cs="Arial"/>
                <w:sz w:val="22"/>
                <w:szCs w:val="22"/>
              </w:rPr>
            </w:rPrChange>
          </w:rPr>
          <w:t>Table 10</w:t>
        </w:r>
        <w:r w:rsidR="00655166">
          <w:rPr>
            <w:rFonts w:ascii="Arial" w:hAnsi="Arial" w:cs="Arial"/>
            <w:sz w:val="22"/>
            <w:szCs w:val="22"/>
          </w:rPr>
          <w:t xml:space="preserve">). </w:t>
        </w:r>
      </w:ins>
      <w:del w:id="1567" w:author="Schrodi Lab" w:date="2020-03-18T18:16:00Z">
        <w:r w:rsidRPr="00740968" w:rsidDel="00655166">
          <w:rPr>
            <w:rFonts w:ascii="Arial" w:hAnsi="Arial" w:cs="Arial"/>
            <w:sz w:val="22"/>
            <w:szCs w:val="22"/>
            <w:rPrChange w:id="1568" w:author="Schrodi Lab" w:date="2020-03-18T18:12:00Z">
              <w:rPr>
                <w:rFonts w:ascii="Times New Roman" w:hAnsi="Times New Roman" w:cs="Times New Roman"/>
                <w:sz w:val="32"/>
                <w:szCs w:val="32"/>
              </w:rPr>
            </w:rPrChange>
          </w:rPr>
          <w:delText>.</w:delText>
        </w:r>
        <w:r w:rsidRPr="00740968" w:rsidDel="00655166">
          <w:rPr>
            <w:rFonts w:ascii="Arial" w:hAnsi="Arial" w:cs="Arial"/>
            <w:sz w:val="22"/>
            <w:szCs w:val="22"/>
            <w:rPrChange w:id="1569" w:author="Schrodi Lab" w:date="2020-03-18T18:12:00Z">
              <w:rPr>
                <w:rFonts w:ascii="Times New Roman" w:hAnsi="Times New Roman" w:cs="Times New Roman"/>
              </w:rPr>
            </w:rPrChange>
          </w:rPr>
          <w:delText xml:space="preserve"> </w:delText>
        </w:r>
        <w:r w:rsidRPr="00740968" w:rsidDel="00655166">
          <w:rPr>
            <w:rFonts w:ascii="Arial" w:hAnsi="Arial" w:cs="Arial" w:hint="eastAsia"/>
            <w:sz w:val="22"/>
            <w:szCs w:val="22"/>
            <w:rPrChange w:id="1570" w:author="Schrodi Lab" w:date="2020-03-18T18:12:00Z">
              <w:rPr>
                <w:rFonts w:ascii="Times New Roman" w:hAnsi="Times New Roman" w:cs="Times New Roman" w:hint="eastAsia"/>
                <w:sz w:val="32"/>
                <w:szCs w:val="32"/>
              </w:rPr>
            </w:rPrChange>
          </w:rPr>
          <w:delText>（</w:delText>
        </w:r>
      </w:del>
      <w:del w:id="1571" w:author="Schrodi Lab" w:date="2020-03-18T18:17:00Z">
        <w:r w:rsidRPr="00740968" w:rsidDel="00655166">
          <w:rPr>
            <w:rFonts w:ascii="Arial" w:hAnsi="Arial" w:cs="Arial"/>
            <w:sz w:val="22"/>
            <w:szCs w:val="22"/>
            <w:rPrChange w:id="1572" w:author="Schrodi Lab" w:date="2020-03-18T18:12:00Z">
              <w:rPr>
                <w:rFonts w:ascii="Times New Roman" w:hAnsi="Times New Roman" w:cs="Times New Roman"/>
                <w:sz w:val="32"/>
                <w:szCs w:val="32"/>
              </w:rPr>
            </w:rPrChange>
          </w:rPr>
          <w:delText>Table 1</w:delText>
        </w:r>
      </w:del>
      <w:del w:id="1573" w:author="Schrodi Lab" w:date="2020-03-18T18:16:00Z">
        <w:r w:rsidRPr="00740968" w:rsidDel="00655166">
          <w:rPr>
            <w:rFonts w:ascii="Arial" w:hAnsi="Arial" w:cs="Arial"/>
            <w:sz w:val="22"/>
            <w:szCs w:val="22"/>
            <w:rPrChange w:id="1574" w:author="Schrodi Lab" w:date="2020-03-18T18:12:00Z">
              <w:rPr>
                <w:rFonts w:ascii="Times New Roman" w:hAnsi="Times New Roman" w:cs="Times New Roman"/>
                <w:sz w:val="32"/>
                <w:szCs w:val="32"/>
              </w:rPr>
            </w:rPrChange>
          </w:rPr>
          <w:delText>0</w:delText>
        </w:r>
        <w:r w:rsidRPr="00740968" w:rsidDel="00655166">
          <w:rPr>
            <w:rFonts w:ascii="Arial" w:hAnsi="Arial" w:cs="Arial" w:hint="eastAsia"/>
            <w:sz w:val="22"/>
            <w:szCs w:val="22"/>
            <w:rPrChange w:id="1575" w:author="Schrodi Lab" w:date="2020-03-18T18:12:00Z">
              <w:rPr>
                <w:rFonts w:ascii="Times New Roman" w:hAnsi="Times New Roman" w:cs="Times New Roman" w:hint="eastAsia"/>
                <w:sz w:val="32"/>
                <w:szCs w:val="32"/>
              </w:rPr>
            </w:rPrChange>
          </w:rPr>
          <w:delText>）</w:delText>
        </w:r>
      </w:del>
      <w:r w:rsidRPr="00740968">
        <w:rPr>
          <w:rFonts w:ascii="Arial" w:hAnsi="Arial" w:cs="Arial"/>
          <w:sz w:val="22"/>
          <w:szCs w:val="22"/>
          <w:rPrChange w:id="1576" w:author="Schrodi Lab" w:date="2020-03-18T18:12:00Z">
            <w:rPr>
              <w:rFonts w:ascii="Times New Roman" w:hAnsi="Times New Roman" w:cs="Times New Roman"/>
              <w:sz w:val="32"/>
              <w:szCs w:val="32"/>
            </w:rPr>
          </w:rPrChange>
        </w:rPr>
        <w:t>In terms of drug</w:t>
      </w:r>
      <w:ins w:id="1577" w:author="Schrodi Lab" w:date="2020-03-18T18:17:00Z">
        <w:r w:rsidR="00655166">
          <w:rPr>
            <w:rFonts w:ascii="Arial" w:hAnsi="Arial" w:cs="Arial"/>
            <w:sz w:val="22"/>
            <w:szCs w:val="22"/>
          </w:rPr>
          <w:t xml:space="preserve"> </w:t>
        </w:r>
      </w:ins>
      <w:del w:id="1578" w:author="Schrodi Lab" w:date="2020-03-18T18:17:00Z">
        <w:r w:rsidRPr="00740968" w:rsidDel="00655166">
          <w:rPr>
            <w:rFonts w:ascii="Arial" w:hAnsi="Arial" w:cs="Arial"/>
            <w:sz w:val="22"/>
            <w:szCs w:val="22"/>
            <w:rPrChange w:id="1579" w:author="Schrodi Lab" w:date="2020-03-18T18:12:00Z">
              <w:rPr>
                <w:rFonts w:ascii="Times New Roman" w:hAnsi="Times New Roman" w:cs="Times New Roman"/>
                <w:sz w:val="32"/>
                <w:szCs w:val="32"/>
              </w:rPr>
            </w:rPrChange>
          </w:rPr>
          <w:delText xml:space="preserve"> </w:delText>
        </w:r>
      </w:del>
      <w:r w:rsidRPr="00740968">
        <w:rPr>
          <w:rFonts w:ascii="Arial" w:hAnsi="Arial" w:cs="Arial"/>
          <w:sz w:val="22"/>
          <w:szCs w:val="22"/>
          <w:rPrChange w:id="1580" w:author="Schrodi Lab" w:date="2020-03-18T18:12:00Z">
            <w:rPr>
              <w:rFonts w:ascii="Times New Roman" w:hAnsi="Times New Roman" w:cs="Times New Roman"/>
              <w:sz w:val="32"/>
              <w:szCs w:val="32"/>
            </w:rPr>
          </w:rPrChange>
        </w:rPr>
        <w:t>categories, they were all respiratory, immune related, infectious or inflammatory drugs. For example, Beclabuvir and Saquinavir, can bind to MPRO protein, a key enzyme involved in the extensive proteolytic processing of the virus’ polyproteins</w:t>
      </w:r>
      <w:ins w:id="1581" w:author="Schrodi Lab" w:date="2020-03-18T21:59:00Z">
        <w:r w:rsidR="00E4170E">
          <w:rPr>
            <w:rFonts w:ascii="Arial" w:hAnsi="Arial" w:cs="Arial"/>
            <w:sz w:val="22"/>
            <w:szCs w:val="22"/>
          </w:rPr>
          <w:t xml:space="preserve"> (</w:t>
        </w:r>
        <w:r w:rsidR="00E4170E" w:rsidRPr="00E4170E">
          <w:rPr>
            <w:rFonts w:ascii="Arial" w:hAnsi="Arial" w:cs="Arial"/>
            <w:sz w:val="22"/>
            <w:szCs w:val="22"/>
            <w:highlight w:val="yellow"/>
            <w:rPrChange w:id="1582" w:author="Schrodi Lab" w:date="2020-03-18T21:59:00Z">
              <w:rPr>
                <w:rFonts w:ascii="Arial" w:hAnsi="Arial" w:cs="Arial"/>
                <w:sz w:val="22"/>
                <w:szCs w:val="22"/>
              </w:rPr>
            </w:rPrChange>
          </w:rPr>
          <w:t>Reference here</w:t>
        </w:r>
        <w:r w:rsidR="00E4170E">
          <w:rPr>
            <w:rFonts w:ascii="Arial" w:hAnsi="Arial" w:cs="Arial"/>
            <w:sz w:val="22"/>
            <w:szCs w:val="22"/>
          </w:rPr>
          <w:t>)</w:t>
        </w:r>
      </w:ins>
      <w:r w:rsidRPr="00740968">
        <w:rPr>
          <w:rFonts w:ascii="Arial" w:hAnsi="Arial" w:cs="Arial"/>
          <w:sz w:val="22"/>
          <w:szCs w:val="22"/>
          <w:rPrChange w:id="1583" w:author="Schrodi Lab" w:date="2020-03-18T18:12:00Z">
            <w:rPr>
              <w:rFonts w:ascii="Times New Roman" w:hAnsi="Times New Roman" w:cs="Times New Roman"/>
              <w:sz w:val="32"/>
              <w:szCs w:val="32"/>
            </w:rPr>
          </w:rPrChange>
        </w:rPr>
        <w:t>. Azelastine, which has mast cell-stabilizing properties that prevent the release of interleukin-6, tryptase, histamine, and TNF-alpha from mast cells, is an antihistamine available for the treatment of allergic and vasomotor rhinitis</w:t>
      </w:r>
      <w:ins w:id="1584" w:author="Schrodi Lab" w:date="2020-03-18T21:59:00Z">
        <w:r w:rsidR="00E4170E">
          <w:rPr>
            <w:rFonts w:ascii="Arial" w:hAnsi="Arial" w:cs="Arial"/>
            <w:sz w:val="22"/>
            <w:szCs w:val="22"/>
          </w:rPr>
          <w:t xml:space="preserve"> (</w:t>
        </w:r>
        <w:r w:rsidR="00E4170E" w:rsidRPr="00E4170E">
          <w:rPr>
            <w:rFonts w:ascii="Arial" w:hAnsi="Arial" w:cs="Arial"/>
            <w:sz w:val="22"/>
            <w:szCs w:val="22"/>
            <w:highlight w:val="yellow"/>
            <w:rPrChange w:id="1585" w:author="Schrodi Lab" w:date="2020-03-18T21:59:00Z">
              <w:rPr>
                <w:rFonts w:ascii="Arial" w:hAnsi="Arial" w:cs="Arial"/>
                <w:sz w:val="22"/>
                <w:szCs w:val="22"/>
              </w:rPr>
            </w:rPrChange>
          </w:rPr>
          <w:t>Reference here</w:t>
        </w:r>
        <w:r w:rsidR="00E4170E">
          <w:rPr>
            <w:rFonts w:ascii="Arial" w:hAnsi="Arial" w:cs="Arial"/>
            <w:sz w:val="22"/>
            <w:szCs w:val="22"/>
          </w:rPr>
          <w:t>)</w:t>
        </w:r>
      </w:ins>
      <w:r w:rsidRPr="00740968">
        <w:rPr>
          <w:rFonts w:ascii="Arial" w:hAnsi="Arial" w:cs="Arial"/>
          <w:sz w:val="22"/>
          <w:szCs w:val="22"/>
          <w:rPrChange w:id="1586" w:author="Schrodi Lab" w:date="2020-03-18T18:12:00Z">
            <w:rPr>
              <w:rFonts w:ascii="Times New Roman" w:hAnsi="Times New Roman" w:cs="Times New Roman"/>
              <w:sz w:val="32"/>
              <w:szCs w:val="32"/>
            </w:rPr>
          </w:rPrChange>
        </w:rPr>
        <w:t>. Pictilisib, a potent pan inhibitor of class I catalytic subunits of PI3K, is available for cancer research</w:t>
      </w:r>
      <w:ins w:id="1587" w:author="Schrodi Lab" w:date="2020-03-18T21:59:00Z">
        <w:r w:rsidR="00E4170E">
          <w:rPr>
            <w:rFonts w:ascii="Arial" w:hAnsi="Arial" w:cs="Arial"/>
            <w:sz w:val="22"/>
            <w:szCs w:val="22"/>
          </w:rPr>
          <w:t xml:space="preserve"> (</w:t>
        </w:r>
        <w:r w:rsidR="00E4170E" w:rsidRPr="00E4170E">
          <w:rPr>
            <w:rFonts w:ascii="Arial" w:hAnsi="Arial" w:cs="Arial"/>
            <w:sz w:val="22"/>
            <w:szCs w:val="22"/>
            <w:highlight w:val="yellow"/>
            <w:rPrChange w:id="1588" w:author="Schrodi Lab" w:date="2020-03-18T21:59:00Z">
              <w:rPr>
                <w:rFonts w:ascii="Arial" w:hAnsi="Arial" w:cs="Arial"/>
                <w:sz w:val="22"/>
                <w:szCs w:val="22"/>
              </w:rPr>
            </w:rPrChange>
          </w:rPr>
          <w:t>Reference here</w:t>
        </w:r>
        <w:r w:rsidR="00E4170E">
          <w:rPr>
            <w:rFonts w:ascii="Arial" w:hAnsi="Arial" w:cs="Arial"/>
            <w:sz w:val="22"/>
            <w:szCs w:val="22"/>
          </w:rPr>
          <w:t>)</w:t>
        </w:r>
      </w:ins>
      <w:r w:rsidRPr="00740968">
        <w:rPr>
          <w:rFonts w:ascii="Arial" w:hAnsi="Arial" w:cs="Arial"/>
          <w:sz w:val="22"/>
          <w:szCs w:val="22"/>
          <w:rPrChange w:id="1589" w:author="Schrodi Lab" w:date="2020-03-18T18:12:00Z">
            <w:rPr>
              <w:rFonts w:ascii="Times New Roman" w:hAnsi="Times New Roman" w:cs="Times New Roman"/>
              <w:sz w:val="32"/>
              <w:szCs w:val="32"/>
            </w:rPr>
          </w:rPrChange>
        </w:rPr>
        <w:t xml:space="preserve">. </w:t>
      </w:r>
      <w:ins w:id="1590" w:author="Schrodi Lab" w:date="2020-03-18T21:59:00Z">
        <w:r w:rsidR="00E4170E">
          <w:rPr>
            <w:rFonts w:ascii="Arial" w:hAnsi="Arial" w:cs="Arial"/>
            <w:sz w:val="22"/>
            <w:szCs w:val="22"/>
          </w:rPr>
          <w:t xml:space="preserve">Overall, we </w:t>
        </w:r>
      </w:ins>
      <w:ins w:id="1591" w:author="Schrodi Lab" w:date="2020-03-18T22:00:00Z">
        <w:r w:rsidR="00E4170E">
          <w:rPr>
            <w:rFonts w:ascii="Arial" w:hAnsi="Arial" w:cs="Arial"/>
            <w:sz w:val="22"/>
            <w:szCs w:val="22"/>
          </w:rPr>
          <w:t xml:space="preserve">provided a comprehensive deep-learning and xx based text-mining analysis to identified </w:t>
        </w:r>
      </w:ins>
      <w:ins w:id="1592" w:author="Schrodi Lab" w:date="2020-03-18T22:01:00Z">
        <w:r w:rsidR="00E4170E">
          <w:rPr>
            <w:rFonts w:ascii="Arial" w:hAnsi="Arial" w:cs="Arial"/>
            <w:sz w:val="22"/>
            <w:szCs w:val="22"/>
          </w:rPr>
          <w:t>potential promising drugs which might be helpful in the treatment of 2019-nCoV symptom</w:t>
        </w:r>
      </w:ins>
      <w:ins w:id="1593" w:author="Schrodi Lab" w:date="2020-03-18T22:02:00Z">
        <w:r w:rsidR="00E4170E">
          <w:rPr>
            <w:rFonts w:ascii="Arial" w:hAnsi="Arial" w:cs="Arial"/>
            <w:sz w:val="22"/>
            <w:szCs w:val="22"/>
          </w:rPr>
          <w:t>s.</w:t>
        </w:r>
      </w:ins>
    </w:p>
    <w:p w14:paraId="297A2D8E" w14:textId="77777777" w:rsidR="00655166" w:rsidRPr="00740968" w:rsidRDefault="00655166">
      <w:pPr>
        <w:jc w:val="both"/>
        <w:rPr>
          <w:rFonts w:ascii="Arial" w:hAnsi="Arial" w:cs="Arial"/>
          <w:sz w:val="22"/>
          <w:szCs w:val="22"/>
          <w:rPrChange w:id="1594" w:author="Schrodi Lab" w:date="2020-03-18T18:12:00Z">
            <w:rPr>
              <w:rFonts w:ascii="Times New Roman" w:hAnsi="Times New Roman" w:cs="Times New Roman"/>
              <w:sz w:val="32"/>
              <w:szCs w:val="32"/>
            </w:rPr>
          </w:rPrChange>
        </w:rPr>
        <w:pPrChange w:id="1595" w:author="Schrodi Lab" w:date="2020-03-18T18:12:00Z">
          <w:pPr>
            <w:adjustRightInd w:val="0"/>
            <w:snapToGrid w:val="0"/>
            <w:spacing w:line="360" w:lineRule="auto"/>
            <w:ind w:firstLineChars="200" w:firstLine="640"/>
            <w:jc w:val="both"/>
          </w:pPr>
        </w:pPrChange>
      </w:pPr>
    </w:p>
    <w:p w14:paraId="7F1D8785" w14:textId="77777777" w:rsidR="00021F1F" w:rsidRPr="00655166" w:rsidRDefault="00E17F99">
      <w:pPr>
        <w:jc w:val="both"/>
        <w:rPr>
          <w:rFonts w:ascii="Arial" w:hAnsi="Arial" w:cs="Arial"/>
          <w:b/>
          <w:bCs/>
          <w:sz w:val="22"/>
          <w:szCs w:val="22"/>
          <w:rPrChange w:id="1596" w:author="Schrodi Lab" w:date="2020-03-18T18:16:00Z">
            <w:rPr>
              <w:rFonts w:ascii="Times New Roman" w:hAnsi="Times New Roman" w:cs="Times New Roman"/>
              <w:b/>
              <w:bCs/>
              <w:sz w:val="32"/>
              <w:szCs w:val="32"/>
            </w:rPr>
          </w:rPrChange>
        </w:rPr>
        <w:pPrChange w:id="1597" w:author="Schrodi Lab" w:date="2020-03-18T18:12:00Z">
          <w:pPr>
            <w:adjustRightInd w:val="0"/>
            <w:snapToGrid w:val="0"/>
            <w:spacing w:line="360" w:lineRule="auto"/>
            <w:jc w:val="both"/>
          </w:pPr>
        </w:pPrChange>
      </w:pPr>
      <w:r w:rsidRPr="00655166">
        <w:rPr>
          <w:rFonts w:ascii="Arial" w:hAnsi="Arial" w:cs="Arial"/>
          <w:b/>
          <w:bCs/>
          <w:sz w:val="22"/>
          <w:szCs w:val="22"/>
          <w:rPrChange w:id="1598" w:author="Schrodi Lab" w:date="2020-03-18T18:16:00Z">
            <w:rPr>
              <w:rFonts w:ascii="Times New Roman" w:hAnsi="Times New Roman" w:cs="Times New Roman"/>
              <w:b/>
              <w:bCs/>
              <w:sz w:val="32"/>
              <w:szCs w:val="32"/>
            </w:rPr>
          </w:rPrChange>
        </w:rPr>
        <w:t>Discussion</w:t>
      </w:r>
    </w:p>
    <w:p w14:paraId="290E5929" w14:textId="77777777" w:rsidR="00022D0F" w:rsidRDefault="00022D0F" w:rsidP="008B26E7">
      <w:pPr>
        <w:jc w:val="both"/>
        <w:rPr>
          <w:ins w:id="1599" w:author="Schrodi Lab" w:date="2020-03-18T18:17:00Z"/>
          <w:rFonts w:ascii="Arial" w:hAnsi="Arial" w:cs="Arial"/>
          <w:sz w:val="22"/>
          <w:szCs w:val="22"/>
        </w:rPr>
      </w:pPr>
    </w:p>
    <w:p w14:paraId="2AE504FC" w14:textId="4EB24BAF" w:rsidR="00021F1F" w:rsidRPr="00740968" w:rsidRDefault="00E17F99">
      <w:pPr>
        <w:jc w:val="both"/>
        <w:rPr>
          <w:rFonts w:ascii="Arial" w:hAnsi="Arial" w:cs="Arial"/>
          <w:sz w:val="22"/>
          <w:szCs w:val="22"/>
          <w:rPrChange w:id="1600" w:author="Schrodi Lab" w:date="2020-03-18T18:12:00Z">
            <w:rPr>
              <w:rFonts w:ascii="Times New Roman" w:hAnsi="Times New Roman" w:cs="Times New Roman"/>
              <w:sz w:val="32"/>
              <w:szCs w:val="32"/>
            </w:rPr>
          </w:rPrChange>
        </w:rPr>
        <w:pPrChange w:id="160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602" w:author="Schrodi Lab" w:date="2020-03-18T18:12:00Z">
            <w:rPr>
              <w:rFonts w:ascii="Times New Roman" w:hAnsi="Times New Roman" w:cs="Times New Roman"/>
              <w:sz w:val="32"/>
              <w:szCs w:val="32"/>
            </w:rPr>
          </w:rPrChange>
        </w:rPr>
        <w:t xml:space="preserve">Since the beginning of the 21st century, many emerging pathogens have caused major public health disease outbreaks, such as SARS, avian influenza, MARS, Ebola virus, and Cov2019, have brought great threat to social and economic development and human life safety. However, there is an extremely urgent need for the research on the pathogenic mechanism, prevention strategy, diagnosis and treatment of pathogens in each outbreak, and the scientific research work promoted by the traditional exploration-hypothesis is often difficult to keep up with the urgent need for epidemic prevention and control. On the other hand, there are a large number of  scientific research literatures and data in the past, and if the valuable scientific research data are mined in an orderly manner, research ideas and hypotheses may be formed very quickly to guide the next step of research work. Therefore, the establishment of a new high-throughput </w:t>
      </w:r>
      <w:bookmarkStart w:id="1603" w:name="OLE_LINK24"/>
      <w:r w:rsidRPr="00740968">
        <w:rPr>
          <w:rFonts w:ascii="Arial" w:hAnsi="Arial" w:cs="Arial"/>
          <w:sz w:val="22"/>
          <w:szCs w:val="22"/>
          <w:rPrChange w:id="1604" w:author="Schrodi Lab" w:date="2020-03-18T18:12:00Z">
            <w:rPr>
              <w:rFonts w:ascii="Times New Roman" w:hAnsi="Times New Roman" w:cs="Times New Roman"/>
              <w:sz w:val="32"/>
              <w:szCs w:val="32"/>
            </w:rPr>
          </w:rPrChange>
        </w:rPr>
        <w:t xml:space="preserve">scientific </w:t>
      </w:r>
      <w:bookmarkEnd w:id="1603"/>
      <w:r w:rsidRPr="00740968">
        <w:rPr>
          <w:rFonts w:ascii="Arial" w:hAnsi="Arial" w:cs="Arial"/>
          <w:sz w:val="22"/>
          <w:szCs w:val="22"/>
          <w:rPrChange w:id="1605" w:author="Schrodi Lab" w:date="2020-03-18T18:12:00Z">
            <w:rPr>
              <w:rFonts w:ascii="Times New Roman" w:hAnsi="Times New Roman" w:cs="Times New Roman"/>
              <w:sz w:val="32"/>
              <w:szCs w:val="32"/>
            </w:rPr>
          </w:rPrChange>
        </w:rPr>
        <w:t>research literature and data mining tool based on natural language is of great significance in the face of the urgent task of research and design requirements, such as novel corona virus prevention and control.</w:t>
      </w:r>
    </w:p>
    <w:p w14:paraId="78C2BE42" w14:textId="77777777" w:rsidR="00022D0F" w:rsidRDefault="00022D0F" w:rsidP="008B26E7">
      <w:pPr>
        <w:jc w:val="both"/>
        <w:rPr>
          <w:ins w:id="1606" w:author="Schrodi Lab" w:date="2020-03-18T18:17:00Z"/>
          <w:rFonts w:ascii="Arial" w:hAnsi="Arial" w:cs="Arial"/>
          <w:sz w:val="22"/>
          <w:szCs w:val="22"/>
        </w:rPr>
      </w:pPr>
    </w:p>
    <w:p w14:paraId="2EFD0134" w14:textId="6209D9EB" w:rsidR="00021F1F" w:rsidRDefault="00E17F99" w:rsidP="008B26E7">
      <w:pPr>
        <w:jc w:val="both"/>
        <w:rPr>
          <w:ins w:id="1607" w:author="Schrodi Lab" w:date="2020-03-18T18:17:00Z"/>
          <w:rFonts w:ascii="Arial" w:hAnsi="Arial" w:cs="Arial"/>
          <w:sz w:val="22"/>
          <w:szCs w:val="22"/>
        </w:rPr>
      </w:pPr>
      <w:r w:rsidRPr="00740968">
        <w:rPr>
          <w:rFonts w:ascii="Arial" w:hAnsi="Arial" w:cs="Arial"/>
          <w:sz w:val="22"/>
          <w:szCs w:val="22"/>
          <w:rPrChange w:id="1608" w:author="Schrodi Lab" w:date="2020-03-18T18:12:00Z">
            <w:rPr>
              <w:rFonts w:ascii="Times New Roman" w:hAnsi="Times New Roman" w:cs="Times New Roman"/>
              <w:sz w:val="32"/>
              <w:szCs w:val="32"/>
            </w:rPr>
          </w:rPrChange>
        </w:rPr>
        <w:t xml:space="preserve">In the strategy of natural language exploration, we adopted vector analysis strategy driven by keyword, in which keyword was the important start of the whole process of vector analysis. In this study, ACE II and TMPRESS, the key invasion target proteins of new corona virus, were selected as the main key entries, and </w:t>
      </w:r>
      <w:r w:rsidRPr="00740968">
        <w:rPr>
          <w:rFonts w:ascii="Arial" w:hAnsi="Arial" w:cs="Arial"/>
          <w:sz w:val="22"/>
          <w:szCs w:val="22"/>
          <w:rPrChange w:id="1609" w:author="Schrodi Lab" w:date="2020-03-18T18:12:00Z">
            <w:rPr>
              <w:rFonts w:ascii="Times New Roman" w:hAnsi="Times New Roman" w:cs="Times New Roman"/>
              <w:sz w:val="32"/>
              <w:szCs w:val="32"/>
            </w:rPr>
          </w:rPrChange>
        </w:rPr>
        <w:lastRenderedPageBreak/>
        <w:t>the main findings of this paper were obtained. This system analysis strategy driven by keyword was very suitable for natural language mining in which research topics switched fast. We could further track the new research targets according to the new research reports, or quickly explore the results in other types of pathogens, public health events and other social events, and get the systematic analysis results within a few hours, which were significant technical advantages and features of this strategy.</w:t>
      </w:r>
    </w:p>
    <w:p w14:paraId="2EF9F499" w14:textId="77777777" w:rsidR="00022D0F" w:rsidRPr="00740968" w:rsidRDefault="00022D0F">
      <w:pPr>
        <w:jc w:val="both"/>
        <w:rPr>
          <w:rFonts w:ascii="Arial" w:hAnsi="Arial" w:cs="Arial"/>
          <w:sz w:val="22"/>
          <w:szCs w:val="22"/>
          <w:rPrChange w:id="1610" w:author="Schrodi Lab" w:date="2020-03-18T18:12:00Z">
            <w:rPr>
              <w:rFonts w:ascii="Times New Roman" w:hAnsi="Times New Roman" w:cs="Times New Roman"/>
              <w:sz w:val="32"/>
              <w:szCs w:val="32"/>
            </w:rPr>
          </w:rPrChange>
        </w:rPr>
        <w:pPrChange w:id="1611" w:author="Schrodi Lab" w:date="2020-03-18T18:12:00Z">
          <w:pPr>
            <w:adjustRightInd w:val="0"/>
            <w:snapToGrid w:val="0"/>
            <w:spacing w:line="360" w:lineRule="auto"/>
            <w:ind w:firstLineChars="200" w:firstLine="640"/>
            <w:jc w:val="both"/>
          </w:pPr>
        </w:pPrChange>
      </w:pPr>
    </w:p>
    <w:p w14:paraId="3B23F092" w14:textId="46295E75" w:rsidR="00021F1F" w:rsidRDefault="00E17F99" w:rsidP="008B26E7">
      <w:pPr>
        <w:jc w:val="both"/>
        <w:rPr>
          <w:ins w:id="1612" w:author="Schrodi Lab" w:date="2020-03-18T18:17:00Z"/>
          <w:rFonts w:ascii="Arial" w:hAnsi="Arial" w:cs="Arial"/>
          <w:sz w:val="22"/>
          <w:szCs w:val="22"/>
        </w:rPr>
      </w:pPr>
      <w:r w:rsidRPr="00740968">
        <w:rPr>
          <w:rFonts w:ascii="Arial" w:hAnsi="Arial" w:cs="Arial"/>
          <w:sz w:val="22"/>
          <w:szCs w:val="22"/>
          <w:rPrChange w:id="1613" w:author="Schrodi Lab" w:date="2020-03-18T18:12:00Z">
            <w:rPr>
              <w:rFonts w:ascii="Times New Roman" w:hAnsi="Times New Roman" w:cs="Times New Roman"/>
              <w:sz w:val="32"/>
              <w:szCs w:val="32"/>
            </w:rPr>
          </w:rPrChange>
        </w:rPr>
        <w:t xml:space="preserve">In the reality field of medicine, this study analyzed the key research needs related to the prevention and control of new corona virus outbreak. </w:t>
      </w:r>
      <w:proofErr w:type="gramStart"/>
      <w:r w:rsidRPr="00740968">
        <w:rPr>
          <w:rFonts w:ascii="Arial" w:hAnsi="Arial" w:cs="Arial"/>
          <w:sz w:val="22"/>
          <w:szCs w:val="22"/>
          <w:rPrChange w:id="1614" w:author="Schrodi Lab" w:date="2020-03-18T18:12:00Z">
            <w:rPr>
              <w:rFonts w:ascii="Times New Roman" w:hAnsi="Times New Roman" w:cs="Times New Roman"/>
              <w:sz w:val="32"/>
              <w:szCs w:val="32"/>
            </w:rPr>
          </w:rPrChange>
        </w:rPr>
        <w:t>First of all</w:t>
      </w:r>
      <w:proofErr w:type="gramEnd"/>
      <w:r w:rsidRPr="00740968">
        <w:rPr>
          <w:rFonts w:ascii="Arial" w:hAnsi="Arial" w:cs="Arial"/>
          <w:sz w:val="22"/>
          <w:szCs w:val="22"/>
          <w:rPrChange w:id="1615" w:author="Schrodi Lab" w:date="2020-03-18T18:12:00Z">
            <w:rPr>
              <w:rFonts w:ascii="Times New Roman" w:hAnsi="Times New Roman" w:cs="Times New Roman"/>
              <w:sz w:val="32"/>
              <w:szCs w:val="32"/>
            </w:rPr>
          </w:rPrChange>
        </w:rPr>
        <w:t xml:space="preserve">, the possible invasion manner of virus and the analysis of the involved organs were closely related to the prevention and control of virus as well as the potential clinical manifestations, which was helpful for the clinical diagnosis and detection of disease changes. By analyzing the clinical manifestations of the three diseases, we found that the most common symptoms of the patients were fever and respiratory system, such as dry cough, nasal obstruction, runny nose, sore throat, dyspnea, etc. (Respiratory system symptoms accounted for about 45.7%), which was highly consistent with the respiratory system involvement predicted by our algorithm analysis with </w:t>
      </w:r>
      <w:del w:id="1616" w:author="Schrodi Lab" w:date="2020-03-18T18:05:00Z">
        <w:r w:rsidRPr="00740968" w:rsidDel="00D04047">
          <w:rPr>
            <w:rFonts w:ascii="Arial" w:hAnsi="Arial" w:cs="Arial"/>
            <w:sz w:val="22"/>
            <w:szCs w:val="22"/>
            <w:rPrChange w:id="1617" w:author="Schrodi Lab" w:date="2020-03-18T18:12:00Z">
              <w:rPr>
                <w:rFonts w:ascii="Times New Roman" w:hAnsi="Times New Roman" w:cs="Times New Roman"/>
                <w:sz w:val="32"/>
                <w:szCs w:val="32"/>
              </w:rPr>
            </w:rPrChange>
          </w:rPr>
          <w:delText>ACE2</w:delText>
        </w:r>
      </w:del>
      <w:ins w:id="1618" w:author="Schrodi Lab" w:date="2020-03-18T18:05:00Z">
        <w:r w:rsidR="00D04047" w:rsidRPr="00F5776A">
          <w:rPr>
            <w:rFonts w:ascii="Arial" w:hAnsi="Arial" w:cs="Arial"/>
            <w:i/>
            <w:sz w:val="22"/>
            <w:szCs w:val="22"/>
          </w:rPr>
          <w:t>ACE2</w:t>
        </w:r>
      </w:ins>
      <w:r w:rsidRPr="00740968">
        <w:rPr>
          <w:rFonts w:ascii="Arial" w:hAnsi="Arial" w:cs="Arial"/>
          <w:sz w:val="22"/>
          <w:szCs w:val="22"/>
          <w:rPrChange w:id="1619" w:author="Schrodi Lab" w:date="2020-03-18T18:12:00Z">
            <w:rPr>
              <w:rFonts w:ascii="Times New Roman" w:hAnsi="Times New Roman" w:cs="Times New Roman"/>
              <w:sz w:val="32"/>
              <w:szCs w:val="32"/>
            </w:rPr>
          </w:rPrChange>
        </w:rPr>
        <w:t xml:space="preserve"> and </w:t>
      </w:r>
      <w:bookmarkStart w:id="1620" w:name="OLE_LINK3"/>
      <w:r w:rsidRPr="00740968">
        <w:rPr>
          <w:rFonts w:ascii="Arial" w:hAnsi="Arial" w:cs="Arial"/>
          <w:sz w:val="22"/>
          <w:szCs w:val="22"/>
          <w:rPrChange w:id="1621" w:author="Schrodi Lab" w:date="2020-03-18T18:12:00Z">
            <w:rPr>
              <w:rFonts w:ascii="Times New Roman" w:hAnsi="Times New Roman" w:cs="Times New Roman"/>
              <w:sz w:val="32"/>
              <w:szCs w:val="32"/>
            </w:rPr>
          </w:rPrChange>
        </w:rPr>
        <w:t xml:space="preserve">TEMPRESS2 </w:t>
      </w:r>
      <w:bookmarkEnd w:id="1620"/>
      <w:r w:rsidRPr="00740968">
        <w:rPr>
          <w:rFonts w:ascii="Arial" w:hAnsi="Arial" w:cs="Arial"/>
          <w:sz w:val="22"/>
          <w:szCs w:val="22"/>
          <w:rPrChange w:id="1622" w:author="Schrodi Lab" w:date="2020-03-18T18:12:00Z">
            <w:rPr>
              <w:rFonts w:ascii="Times New Roman" w:hAnsi="Times New Roman" w:cs="Times New Roman"/>
              <w:sz w:val="32"/>
              <w:szCs w:val="32"/>
            </w:rPr>
          </w:rPrChange>
        </w:rPr>
        <w:t>as the key words (</w:t>
      </w:r>
      <w:del w:id="1623" w:author="Schrodi Lab" w:date="2020-03-18T18:05:00Z">
        <w:r w:rsidRPr="00740968" w:rsidDel="00D04047">
          <w:rPr>
            <w:rFonts w:ascii="Arial" w:hAnsi="Arial" w:cs="Arial"/>
            <w:sz w:val="22"/>
            <w:szCs w:val="22"/>
            <w:rPrChange w:id="1624" w:author="Schrodi Lab" w:date="2020-03-18T18:12:00Z">
              <w:rPr>
                <w:rFonts w:ascii="Times New Roman" w:hAnsi="Times New Roman" w:cs="Times New Roman"/>
                <w:sz w:val="32"/>
                <w:szCs w:val="32"/>
              </w:rPr>
            </w:rPrChange>
          </w:rPr>
          <w:delText>ACE2</w:delText>
        </w:r>
      </w:del>
      <w:ins w:id="1625" w:author="Schrodi Lab" w:date="2020-03-18T18:05:00Z">
        <w:r w:rsidR="00D04047" w:rsidRPr="00F5776A">
          <w:rPr>
            <w:rFonts w:ascii="Arial" w:hAnsi="Arial" w:cs="Arial"/>
            <w:i/>
            <w:sz w:val="22"/>
            <w:szCs w:val="22"/>
          </w:rPr>
          <w:t>ACE2</w:t>
        </w:r>
      </w:ins>
      <w:r w:rsidRPr="00740968">
        <w:rPr>
          <w:rFonts w:ascii="Arial" w:hAnsi="Arial" w:cs="Arial"/>
          <w:sz w:val="22"/>
          <w:szCs w:val="22"/>
          <w:rPrChange w:id="1626" w:author="Schrodi Lab" w:date="2020-03-18T18:12:00Z">
            <w:rPr>
              <w:rFonts w:ascii="Times New Roman" w:hAnsi="Times New Roman" w:cs="Times New Roman"/>
              <w:sz w:val="32"/>
              <w:szCs w:val="32"/>
            </w:rPr>
          </w:rPrChange>
        </w:rPr>
        <w:t xml:space="preserve"> OR= 0.34, </w:t>
      </w:r>
      <w:bookmarkStart w:id="1627" w:name="OLE_LINK4"/>
      <w:r w:rsidRPr="00740968">
        <w:rPr>
          <w:rFonts w:ascii="Arial" w:hAnsi="Arial" w:cs="Arial"/>
          <w:sz w:val="22"/>
          <w:szCs w:val="22"/>
          <w:rPrChange w:id="1628" w:author="Schrodi Lab" w:date="2020-03-18T18:12:00Z">
            <w:rPr>
              <w:rFonts w:ascii="Times New Roman" w:hAnsi="Times New Roman" w:cs="Times New Roman"/>
              <w:sz w:val="32"/>
              <w:szCs w:val="32"/>
            </w:rPr>
          </w:rPrChange>
        </w:rPr>
        <w:t xml:space="preserve">TEMPRESS2 </w:t>
      </w:r>
      <w:bookmarkEnd w:id="1627"/>
      <w:r w:rsidRPr="00740968">
        <w:rPr>
          <w:rFonts w:ascii="Arial" w:hAnsi="Arial" w:cs="Arial"/>
          <w:sz w:val="22"/>
          <w:szCs w:val="22"/>
          <w:rPrChange w:id="1629" w:author="Schrodi Lab" w:date="2020-03-18T18:12:00Z">
            <w:rPr>
              <w:rFonts w:ascii="Times New Roman" w:hAnsi="Times New Roman" w:cs="Times New Roman"/>
              <w:sz w:val="32"/>
              <w:szCs w:val="32"/>
            </w:rPr>
          </w:rPrChange>
        </w:rPr>
        <w:t>= 0.19); secondly, patients often suffered from nausea, vomiting, diarrhea, anorexia and other digestive system symptoms (Symptoms accounted for about 13.3%), which was also accurately predicted by our algorithm (</w:t>
      </w:r>
      <w:del w:id="1630" w:author="Schrodi Lab" w:date="2020-03-18T18:05:00Z">
        <w:r w:rsidRPr="00740968" w:rsidDel="00D04047">
          <w:rPr>
            <w:rFonts w:ascii="Arial" w:hAnsi="Arial" w:cs="Arial"/>
            <w:sz w:val="22"/>
            <w:szCs w:val="22"/>
            <w:rPrChange w:id="1631" w:author="Schrodi Lab" w:date="2020-03-18T18:12:00Z">
              <w:rPr>
                <w:rFonts w:ascii="Times New Roman" w:hAnsi="Times New Roman" w:cs="Times New Roman"/>
                <w:sz w:val="32"/>
                <w:szCs w:val="32"/>
              </w:rPr>
            </w:rPrChange>
          </w:rPr>
          <w:delText>ACE2</w:delText>
        </w:r>
      </w:del>
      <w:ins w:id="1632" w:author="Schrodi Lab" w:date="2020-03-18T18:05:00Z">
        <w:r w:rsidR="00D04047" w:rsidRPr="00F5776A">
          <w:rPr>
            <w:rFonts w:ascii="Arial" w:hAnsi="Arial" w:cs="Arial"/>
            <w:i/>
            <w:sz w:val="22"/>
            <w:szCs w:val="22"/>
          </w:rPr>
          <w:t>ACE2</w:t>
        </w:r>
      </w:ins>
      <w:r w:rsidRPr="00740968">
        <w:rPr>
          <w:rFonts w:ascii="Arial" w:hAnsi="Arial" w:cs="Arial"/>
          <w:sz w:val="22"/>
          <w:szCs w:val="22"/>
          <w:rPrChange w:id="1633" w:author="Schrodi Lab" w:date="2020-03-18T18:12:00Z">
            <w:rPr>
              <w:rFonts w:ascii="Times New Roman" w:hAnsi="Times New Roman" w:cs="Times New Roman"/>
              <w:sz w:val="32"/>
              <w:szCs w:val="32"/>
            </w:rPr>
          </w:rPrChange>
        </w:rPr>
        <w:t xml:space="preserve"> OR= 0.24). At the same time, the algorithm also suggested that the possible symptoms of eyes (</w:t>
      </w:r>
      <w:del w:id="1634" w:author="Schrodi Lab" w:date="2020-03-18T18:05:00Z">
        <w:r w:rsidRPr="00740968" w:rsidDel="00D04047">
          <w:rPr>
            <w:rFonts w:ascii="Arial" w:hAnsi="Arial" w:cs="Arial"/>
            <w:sz w:val="22"/>
            <w:szCs w:val="22"/>
            <w:rPrChange w:id="1635" w:author="Schrodi Lab" w:date="2020-03-18T18:12:00Z">
              <w:rPr>
                <w:rFonts w:ascii="Times New Roman" w:hAnsi="Times New Roman" w:cs="Times New Roman"/>
                <w:sz w:val="32"/>
                <w:szCs w:val="32"/>
              </w:rPr>
            </w:rPrChange>
          </w:rPr>
          <w:delText>ACE2</w:delText>
        </w:r>
      </w:del>
      <w:ins w:id="1636" w:author="Schrodi Lab" w:date="2020-03-18T18:05:00Z">
        <w:r w:rsidR="00D04047" w:rsidRPr="00F5776A">
          <w:rPr>
            <w:rFonts w:ascii="Arial" w:hAnsi="Arial" w:cs="Arial"/>
            <w:i/>
            <w:sz w:val="22"/>
            <w:szCs w:val="22"/>
          </w:rPr>
          <w:t>ACE2</w:t>
        </w:r>
      </w:ins>
      <w:r w:rsidRPr="00740968">
        <w:rPr>
          <w:rFonts w:ascii="Arial" w:hAnsi="Arial" w:cs="Arial"/>
          <w:sz w:val="22"/>
          <w:szCs w:val="22"/>
          <w:rPrChange w:id="1637" w:author="Schrodi Lab" w:date="2020-03-18T18:12:00Z">
            <w:rPr>
              <w:rFonts w:ascii="Times New Roman" w:hAnsi="Times New Roman" w:cs="Times New Roman"/>
              <w:sz w:val="32"/>
              <w:szCs w:val="32"/>
            </w:rPr>
          </w:rPrChange>
        </w:rPr>
        <w:t xml:space="preserve"> OR= 0.29, TEMPRESS2 = 0.19), and this clinical symptom also had a higher frequency in 2019-CoVID patients (Symptoms accounted for 4.6%). Symptoms of the cardiovascular system (</w:t>
      </w:r>
      <w:del w:id="1638" w:author="Schrodi Lab" w:date="2020-03-18T18:05:00Z">
        <w:r w:rsidRPr="00740968" w:rsidDel="00D04047">
          <w:rPr>
            <w:rFonts w:ascii="Arial" w:hAnsi="Arial" w:cs="Arial"/>
            <w:sz w:val="22"/>
            <w:szCs w:val="22"/>
            <w:rPrChange w:id="1639" w:author="Schrodi Lab" w:date="2020-03-18T18:12:00Z">
              <w:rPr>
                <w:rFonts w:ascii="Times New Roman" w:hAnsi="Times New Roman" w:cs="Times New Roman"/>
                <w:sz w:val="32"/>
                <w:szCs w:val="32"/>
              </w:rPr>
            </w:rPrChange>
          </w:rPr>
          <w:delText>ACE2</w:delText>
        </w:r>
      </w:del>
      <w:ins w:id="1640" w:author="Schrodi Lab" w:date="2020-03-18T18:05:00Z">
        <w:r w:rsidR="00D04047" w:rsidRPr="00F5776A">
          <w:rPr>
            <w:rFonts w:ascii="Arial" w:hAnsi="Arial" w:cs="Arial"/>
            <w:i/>
            <w:sz w:val="22"/>
            <w:szCs w:val="22"/>
          </w:rPr>
          <w:t>ACE2</w:t>
        </w:r>
      </w:ins>
      <w:r w:rsidRPr="00740968">
        <w:rPr>
          <w:rFonts w:ascii="Arial" w:hAnsi="Arial" w:cs="Arial"/>
          <w:sz w:val="22"/>
          <w:szCs w:val="22"/>
          <w:rPrChange w:id="1641" w:author="Schrodi Lab" w:date="2020-03-18T18:12:00Z">
            <w:rPr>
              <w:rFonts w:ascii="Times New Roman" w:hAnsi="Times New Roman" w:cs="Times New Roman"/>
              <w:sz w:val="32"/>
              <w:szCs w:val="32"/>
            </w:rPr>
          </w:rPrChange>
        </w:rPr>
        <w:t xml:space="preserve"> OR=0.33), kidney (</w:t>
      </w:r>
      <w:del w:id="1642" w:author="Schrodi Lab" w:date="2020-03-18T18:05:00Z">
        <w:r w:rsidRPr="00740968" w:rsidDel="00D04047">
          <w:rPr>
            <w:rFonts w:ascii="Arial" w:hAnsi="Arial" w:cs="Arial"/>
            <w:sz w:val="22"/>
            <w:szCs w:val="22"/>
            <w:rPrChange w:id="1643" w:author="Schrodi Lab" w:date="2020-03-18T18:12:00Z">
              <w:rPr>
                <w:rFonts w:ascii="Times New Roman" w:hAnsi="Times New Roman" w:cs="Times New Roman"/>
                <w:sz w:val="32"/>
                <w:szCs w:val="32"/>
              </w:rPr>
            </w:rPrChange>
          </w:rPr>
          <w:delText>ACE2</w:delText>
        </w:r>
      </w:del>
      <w:ins w:id="1644" w:author="Schrodi Lab" w:date="2020-03-18T18:05:00Z">
        <w:r w:rsidR="00D04047" w:rsidRPr="00F5776A">
          <w:rPr>
            <w:rFonts w:ascii="Arial" w:hAnsi="Arial" w:cs="Arial"/>
            <w:i/>
            <w:sz w:val="22"/>
            <w:szCs w:val="22"/>
          </w:rPr>
          <w:t>ACE2</w:t>
        </w:r>
      </w:ins>
      <w:r w:rsidRPr="00740968">
        <w:rPr>
          <w:rFonts w:ascii="Arial" w:hAnsi="Arial" w:cs="Arial"/>
          <w:sz w:val="22"/>
          <w:szCs w:val="22"/>
          <w:rPrChange w:id="1645" w:author="Schrodi Lab" w:date="2020-03-18T18:12:00Z">
            <w:rPr>
              <w:rFonts w:ascii="Times New Roman" w:hAnsi="Times New Roman" w:cs="Times New Roman"/>
              <w:sz w:val="32"/>
              <w:szCs w:val="32"/>
            </w:rPr>
          </w:rPrChange>
        </w:rPr>
        <w:t xml:space="preserve"> OR=0.28), endocrine system (</w:t>
      </w:r>
      <w:del w:id="1646" w:author="Schrodi Lab" w:date="2020-03-18T18:05:00Z">
        <w:r w:rsidRPr="00740968" w:rsidDel="00D04047">
          <w:rPr>
            <w:rFonts w:ascii="Arial" w:hAnsi="Arial" w:cs="Arial"/>
            <w:sz w:val="22"/>
            <w:szCs w:val="22"/>
            <w:rPrChange w:id="1647" w:author="Schrodi Lab" w:date="2020-03-18T18:12:00Z">
              <w:rPr>
                <w:rFonts w:ascii="Times New Roman" w:hAnsi="Times New Roman" w:cs="Times New Roman"/>
                <w:sz w:val="32"/>
                <w:szCs w:val="32"/>
              </w:rPr>
            </w:rPrChange>
          </w:rPr>
          <w:delText>ACE2</w:delText>
        </w:r>
      </w:del>
      <w:ins w:id="1648" w:author="Schrodi Lab" w:date="2020-03-18T18:05:00Z">
        <w:r w:rsidR="00D04047" w:rsidRPr="00F5776A">
          <w:rPr>
            <w:rFonts w:ascii="Arial" w:hAnsi="Arial" w:cs="Arial"/>
            <w:i/>
            <w:sz w:val="22"/>
            <w:szCs w:val="22"/>
          </w:rPr>
          <w:t>ACE2</w:t>
        </w:r>
      </w:ins>
      <w:r w:rsidRPr="00740968">
        <w:rPr>
          <w:rFonts w:ascii="Arial" w:hAnsi="Arial" w:cs="Arial"/>
          <w:sz w:val="22"/>
          <w:szCs w:val="22"/>
          <w:rPrChange w:id="1649" w:author="Schrodi Lab" w:date="2020-03-18T18:12:00Z">
            <w:rPr>
              <w:rFonts w:ascii="Times New Roman" w:hAnsi="Times New Roman" w:cs="Times New Roman"/>
              <w:sz w:val="32"/>
              <w:szCs w:val="32"/>
            </w:rPr>
          </w:rPrChange>
        </w:rPr>
        <w:t xml:space="preserve"> OR=0.25,TEMPRESS2 OR=0.19) and brain (</w:t>
      </w:r>
      <w:del w:id="1650" w:author="Schrodi Lab" w:date="2020-03-18T18:05:00Z">
        <w:r w:rsidRPr="00740968" w:rsidDel="00D04047">
          <w:rPr>
            <w:rFonts w:ascii="Arial" w:hAnsi="Arial" w:cs="Arial"/>
            <w:sz w:val="22"/>
            <w:szCs w:val="22"/>
            <w:rPrChange w:id="1651" w:author="Schrodi Lab" w:date="2020-03-18T18:12:00Z">
              <w:rPr>
                <w:rFonts w:ascii="Times New Roman" w:hAnsi="Times New Roman" w:cs="Times New Roman"/>
                <w:sz w:val="32"/>
                <w:szCs w:val="32"/>
              </w:rPr>
            </w:rPrChange>
          </w:rPr>
          <w:delText>ACE2</w:delText>
        </w:r>
      </w:del>
      <w:ins w:id="1652" w:author="Schrodi Lab" w:date="2020-03-18T18:05:00Z">
        <w:r w:rsidR="00D04047" w:rsidRPr="00F5776A">
          <w:rPr>
            <w:rFonts w:ascii="Arial" w:hAnsi="Arial" w:cs="Arial"/>
            <w:i/>
            <w:sz w:val="22"/>
            <w:szCs w:val="22"/>
          </w:rPr>
          <w:t>ACE2</w:t>
        </w:r>
      </w:ins>
      <w:r w:rsidRPr="00740968">
        <w:rPr>
          <w:rFonts w:ascii="Arial" w:hAnsi="Arial" w:cs="Arial"/>
          <w:sz w:val="22"/>
          <w:szCs w:val="22"/>
          <w:rPrChange w:id="1653" w:author="Schrodi Lab" w:date="2020-03-18T18:12:00Z">
            <w:rPr>
              <w:rFonts w:ascii="Times New Roman" w:hAnsi="Times New Roman" w:cs="Times New Roman"/>
              <w:sz w:val="32"/>
              <w:szCs w:val="32"/>
            </w:rPr>
          </w:rPrChange>
        </w:rPr>
        <w:t xml:space="preserve"> OR=0.23) were also found in the algorithm prediction, and the involvement of these systems was mentioned in the autopsy or histopathological case reports of COVID-19 and SARS, which showed that our algorithm had a reliable prediction performance. Further results need to be confirmed by collecting more clinical data.</w:t>
      </w:r>
    </w:p>
    <w:p w14:paraId="3C199648" w14:textId="77777777" w:rsidR="00022D0F" w:rsidRPr="00740968" w:rsidRDefault="00022D0F">
      <w:pPr>
        <w:jc w:val="both"/>
        <w:rPr>
          <w:rFonts w:ascii="Arial" w:hAnsi="Arial" w:cs="Arial"/>
          <w:sz w:val="22"/>
          <w:szCs w:val="22"/>
          <w:rPrChange w:id="1654" w:author="Schrodi Lab" w:date="2020-03-18T18:12:00Z">
            <w:rPr>
              <w:rFonts w:ascii="Times New Roman" w:hAnsi="Times New Roman" w:cs="Times New Roman"/>
              <w:sz w:val="32"/>
              <w:szCs w:val="32"/>
            </w:rPr>
          </w:rPrChange>
        </w:rPr>
        <w:pPrChange w:id="1655" w:author="Schrodi Lab" w:date="2020-03-18T18:12:00Z">
          <w:pPr>
            <w:adjustRightInd w:val="0"/>
            <w:snapToGrid w:val="0"/>
            <w:spacing w:line="360" w:lineRule="auto"/>
            <w:ind w:firstLineChars="200" w:firstLine="640"/>
            <w:jc w:val="both"/>
          </w:pPr>
        </w:pPrChange>
      </w:pPr>
    </w:p>
    <w:p w14:paraId="6CD0F238" w14:textId="3CA71196" w:rsidR="00021F1F" w:rsidRDefault="00E17F99" w:rsidP="008B26E7">
      <w:pPr>
        <w:jc w:val="both"/>
        <w:rPr>
          <w:ins w:id="1656" w:author="Schrodi Lab" w:date="2020-03-18T18:17:00Z"/>
          <w:rFonts w:ascii="Arial" w:hAnsi="Arial" w:cs="Arial"/>
          <w:sz w:val="22"/>
          <w:szCs w:val="22"/>
        </w:rPr>
      </w:pPr>
      <w:r w:rsidRPr="00740968">
        <w:rPr>
          <w:rFonts w:ascii="Arial" w:hAnsi="Arial" w:cs="Arial"/>
          <w:sz w:val="22"/>
          <w:szCs w:val="22"/>
          <w:rPrChange w:id="1657" w:author="Schrodi Lab" w:date="2020-03-18T18:12:00Z">
            <w:rPr>
              <w:rFonts w:ascii="Times New Roman" w:hAnsi="Times New Roman" w:cs="Times New Roman"/>
              <w:sz w:val="32"/>
              <w:szCs w:val="32"/>
            </w:rPr>
          </w:rPrChange>
        </w:rPr>
        <w:t xml:space="preserve">Our results showed that </w:t>
      </w:r>
      <w:bookmarkStart w:id="1658" w:name="OLE_LINK5"/>
      <w:r w:rsidRPr="00740968">
        <w:rPr>
          <w:rFonts w:ascii="Arial" w:hAnsi="Arial" w:cs="Arial"/>
          <w:sz w:val="22"/>
          <w:szCs w:val="22"/>
          <w:rPrChange w:id="1659" w:author="Schrodi Lab" w:date="2020-03-18T18:12:00Z">
            <w:rPr>
              <w:rFonts w:ascii="Times New Roman" w:hAnsi="Times New Roman" w:cs="Times New Roman"/>
              <w:sz w:val="32"/>
              <w:szCs w:val="32"/>
            </w:rPr>
          </w:rPrChange>
        </w:rPr>
        <w:t>novel corona virus pneumonia</w:t>
      </w:r>
      <w:bookmarkEnd w:id="1658"/>
      <w:r w:rsidRPr="00740968">
        <w:rPr>
          <w:rFonts w:ascii="Arial" w:hAnsi="Arial" w:cs="Arial"/>
          <w:sz w:val="22"/>
          <w:szCs w:val="22"/>
          <w:rPrChange w:id="1660" w:author="Schrodi Lab" w:date="2020-03-18T18:12:00Z">
            <w:rPr>
              <w:rFonts w:ascii="Times New Roman" w:hAnsi="Times New Roman" w:cs="Times New Roman"/>
              <w:sz w:val="32"/>
              <w:szCs w:val="32"/>
            </w:rPr>
          </w:rPrChange>
        </w:rPr>
        <w:t xml:space="preserve"> was associated with </w:t>
      </w:r>
      <w:del w:id="1661" w:author="Schrodi Lab" w:date="2020-03-18T18:05:00Z">
        <w:r w:rsidRPr="00740968" w:rsidDel="00D04047">
          <w:rPr>
            <w:rFonts w:ascii="Arial" w:hAnsi="Arial" w:cs="Arial"/>
            <w:sz w:val="22"/>
            <w:szCs w:val="22"/>
            <w:rPrChange w:id="1662" w:author="Schrodi Lab" w:date="2020-03-18T18:12:00Z">
              <w:rPr>
                <w:rFonts w:ascii="Times New Roman" w:hAnsi="Times New Roman" w:cs="Times New Roman"/>
                <w:sz w:val="32"/>
                <w:szCs w:val="32"/>
              </w:rPr>
            </w:rPrChange>
          </w:rPr>
          <w:delText>ACE2</w:delText>
        </w:r>
      </w:del>
      <w:ins w:id="1663" w:author="Schrodi Lab" w:date="2020-03-18T18:05:00Z">
        <w:r w:rsidR="00D04047" w:rsidRPr="00F5776A">
          <w:rPr>
            <w:rFonts w:ascii="Arial" w:hAnsi="Arial" w:cs="Arial"/>
            <w:i/>
            <w:sz w:val="22"/>
            <w:szCs w:val="22"/>
          </w:rPr>
          <w:t>ACE2</w:t>
        </w:r>
      </w:ins>
      <w:r w:rsidRPr="00740968">
        <w:rPr>
          <w:rFonts w:ascii="Arial" w:hAnsi="Arial" w:cs="Arial"/>
          <w:sz w:val="22"/>
          <w:szCs w:val="22"/>
          <w:rPrChange w:id="1664" w:author="Schrodi Lab" w:date="2020-03-18T18:12:00Z">
            <w:rPr>
              <w:rFonts w:ascii="Times New Roman" w:hAnsi="Times New Roman" w:cs="Times New Roman"/>
              <w:sz w:val="32"/>
              <w:szCs w:val="32"/>
            </w:rPr>
          </w:rPrChange>
        </w:rPr>
        <w:t xml:space="preserve"> in adults, and the correlation level was 0.3. Adult respiratory distress syndrome was characterized by refractory hypoxemia and high mortality. It has been reported in patients with novel corona virus pneumonia, with an incidence of 3.4%. </w:t>
      </w:r>
      <w:r w:rsidR="00D500B8" w:rsidRPr="00740968">
        <w:rPr>
          <w:rFonts w:ascii="Arial" w:hAnsi="Arial" w:cs="Arial"/>
          <w:sz w:val="22"/>
          <w:szCs w:val="22"/>
          <w:rPrChange w:id="1665" w:author="Schrodi Lab" w:date="2020-03-18T18:12:00Z">
            <w:rPr/>
          </w:rPrChange>
        </w:rPr>
        <w:fldChar w:fldCharType="begin"/>
      </w:r>
      <w:r w:rsidR="00D500B8" w:rsidRPr="00740968">
        <w:rPr>
          <w:rFonts w:ascii="Arial" w:hAnsi="Arial" w:cs="Arial"/>
          <w:sz w:val="22"/>
          <w:szCs w:val="22"/>
          <w:rPrChange w:id="1666" w:author="Schrodi Lab" w:date="2020-03-18T18:12:00Z">
            <w:rPr/>
          </w:rPrChange>
        </w:rPr>
        <w:instrText xml:space="preserve"> HYPERLINK \l "_ENREF_11" \o "Guan, 2020 #1412" </w:instrText>
      </w:r>
      <w:r w:rsidR="00D500B8" w:rsidRPr="00740968">
        <w:rPr>
          <w:rFonts w:ascii="Arial" w:hAnsi="Arial" w:cs="Arial"/>
          <w:sz w:val="22"/>
          <w:szCs w:val="22"/>
          <w:rPrChange w:id="1667"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668"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669"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670" w:author="Schrodi Lab" w:date="2020-03-18T18:12:00Z">
            <w:rPr>
              <w:rFonts w:ascii="Times New Roman" w:hAnsi="Times New Roman" w:cs="Times New Roman"/>
              <w:sz w:val="32"/>
              <w:szCs w:val="32"/>
            </w:rPr>
          </w:rPrChange>
        </w:rPr>
        <w:fldChar w:fldCharType="begin">
          <w:fldData xml:space="preserve">PEVuZE5vdGU+PENpdGU+PEF1dGhvcj5HdWFuPC9BdXRob3I+PFllYXI+MjAyMDwvWWVhcj48UmVj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</w:fldData>
        </w:fldChar>
      </w:r>
      <w:r w:rsidRPr="00740968">
        <w:rPr>
          <w:rFonts w:ascii="Arial" w:hAnsi="Arial" w:cs="Arial"/>
          <w:sz w:val="22"/>
          <w:szCs w:val="22"/>
          <w:rPrChange w:id="1671"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672" w:author="Schrodi Lab" w:date="2020-03-18T18:12:00Z">
            <w:rPr>
              <w:rFonts w:ascii="Arial" w:hAnsi="Arial" w:cs="Arial"/>
              <w:sz w:val="22"/>
              <w:szCs w:val="22"/>
            </w:rPr>
          </w:rPrChange>
        </w:rPr>
      </w:r>
      <w:r w:rsidRPr="00740968">
        <w:rPr>
          <w:rFonts w:ascii="Arial" w:hAnsi="Arial" w:cs="Arial"/>
          <w:sz w:val="22"/>
          <w:szCs w:val="22"/>
          <w:rPrChange w:id="1673"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674" w:author="Schrodi Lab" w:date="2020-03-18T18:12:00Z">
            <w:rPr>
              <w:rFonts w:ascii="Arial" w:hAnsi="Arial" w:cs="Arial"/>
              <w:sz w:val="22"/>
              <w:szCs w:val="22"/>
            </w:rPr>
          </w:rPrChange>
        </w:rPr>
      </w:r>
      <w:r w:rsidRPr="00740968">
        <w:rPr>
          <w:rFonts w:ascii="Arial" w:hAnsi="Arial" w:cs="Arial"/>
          <w:sz w:val="22"/>
          <w:szCs w:val="22"/>
          <w:rPrChange w:id="1675"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676" w:author="Schrodi Lab" w:date="2020-03-18T18:12:00Z">
            <w:rPr>
              <w:rFonts w:ascii="Times New Roman" w:hAnsi="Times New Roman" w:cs="Times New Roman"/>
              <w:noProof/>
              <w:sz w:val="32"/>
              <w:szCs w:val="32"/>
              <w:vertAlign w:val="superscript"/>
            </w:rPr>
          </w:rPrChange>
        </w:rPr>
        <w:t>11</w:t>
      </w:r>
      <w:r w:rsidRPr="00740968">
        <w:rPr>
          <w:rFonts w:ascii="Arial" w:hAnsi="Arial" w:cs="Arial"/>
          <w:sz w:val="22"/>
          <w:szCs w:val="22"/>
          <w:rPrChange w:id="1677"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67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679" w:author="Schrodi Lab" w:date="2020-03-18T18:12:00Z">
            <w:rPr>
              <w:rFonts w:ascii="Times New Roman" w:hAnsi="Times New Roman" w:cs="Times New Roman"/>
              <w:sz w:val="32"/>
              <w:szCs w:val="32"/>
            </w:rPr>
          </w:rPrChange>
        </w:rPr>
        <w:t>Moreover, we also found that hypertension and diabetes were also associated with this disease, which was consistent with the report that novel corona virus pneumonia had a high occurrence in patients with hypertension and diabetes. Therefore, our prediction model can provide reference for clinical diagnosis and disease development.</w:t>
      </w:r>
    </w:p>
    <w:p w14:paraId="705A81A1" w14:textId="77777777" w:rsidR="00022D0F" w:rsidRPr="00740968" w:rsidRDefault="00022D0F">
      <w:pPr>
        <w:jc w:val="both"/>
        <w:rPr>
          <w:rFonts w:ascii="Arial" w:hAnsi="Arial" w:cs="Arial"/>
          <w:sz w:val="22"/>
          <w:szCs w:val="22"/>
          <w:rPrChange w:id="1680" w:author="Schrodi Lab" w:date="2020-03-18T18:12:00Z">
            <w:rPr>
              <w:rFonts w:ascii="Times New Roman" w:hAnsi="Times New Roman" w:cs="Times New Roman"/>
              <w:sz w:val="32"/>
              <w:szCs w:val="32"/>
            </w:rPr>
          </w:rPrChange>
        </w:rPr>
        <w:pPrChange w:id="1681" w:author="Schrodi Lab" w:date="2020-03-18T18:12:00Z">
          <w:pPr>
            <w:adjustRightInd w:val="0"/>
            <w:snapToGrid w:val="0"/>
            <w:spacing w:line="360" w:lineRule="auto"/>
            <w:ind w:firstLineChars="200" w:firstLine="640"/>
            <w:jc w:val="both"/>
          </w:pPr>
        </w:pPrChange>
      </w:pPr>
    </w:p>
    <w:p w14:paraId="26E93EBD" w14:textId="5B2BEB08" w:rsidR="00021F1F" w:rsidRDefault="00E17F99" w:rsidP="008B26E7">
      <w:pPr>
        <w:jc w:val="both"/>
        <w:rPr>
          <w:ins w:id="1682" w:author="Schrodi Lab" w:date="2020-03-18T18:17:00Z"/>
          <w:rFonts w:ascii="Arial" w:hAnsi="Arial" w:cs="Arial"/>
          <w:sz w:val="22"/>
          <w:szCs w:val="22"/>
        </w:rPr>
      </w:pPr>
      <w:r w:rsidRPr="00740968">
        <w:rPr>
          <w:rFonts w:ascii="Arial" w:hAnsi="Arial" w:cs="Arial"/>
          <w:sz w:val="22"/>
          <w:szCs w:val="22"/>
          <w:rPrChange w:id="1683" w:author="Schrodi Lab" w:date="2020-03-18T18:12:00Z">
            <w:rPr>
              <w:rFonts w:ascii="Times New Roman" w:hAnsi="Times New Roman" w:cs="Times New Roman"/>
              <w:sz w:val="32"/>
              <w:szCs w:val="32"/>
            </w:rPr>
          </w:rPrChange>
        </w:rPr>
        <w:t xml:space="preserve">The second direction was the pathogenesis of virus, especially the molecular mechanism. We found that novel corona virus pneumonia was directly associated with 70 molecules/proteins associated with </w:t>
      </w:r>
      <w:del w:id="1684" w:author="Schrodi Lab" w:date="2020-03-18T18:05:00Z">
        <w:r w:rsidRPr="00740968" w:rsidDel="00D04047">
          <w:rPr>
            <w:rFonts w:ascii="Arial" w:hAnsi="Arial" w:cs="Arial"/>
            <w:sz w:val="22"/>
            <w:szCs w:val="22"/>
            <w:rPrChange w:id="1685" w:author="Schrodi Lab" w:date="2020-03-18T18:12:00Z">
              <w:rPr>
                <w:rFonts w:ascii="Times New Roman" w:hAnsi="Times New Roman" w:cs="Times New Roman"/>
                <w:sz w:val="32"/>
                <w:szCs w:val="32"/>
              </w:rPr>
            </w:rPrChange>
          </w:rPr>
          <w:delText>ACE2</w:delText>
        </w:r>
      </w:del>
      <w:ins w:id="1686" w:author="Schrodi Lab" w:date="2020-03-18T18:05:00Z">
        <w:r w:rsidR="00D04047" w:rsidRPr="00F5776A">
          <w:rPr>
            <w:rFonts w:ascii="Arial" w:hAnsi="Arial" w:cs="Arial"/>
            <w:i/>
            <w:sz w:val="22"/>
            <w:szCs w:val="22"/>
          </w:rPr>
          <w:t>ACE2</w:t>
        </w:r>
      </w:ins>
      <w:r w:rsidRPr="00740968">
        <w:rPr>
          <w:rFonts w:ascii="Arial" w:hAnsi="Arial" w:cs="Arial"/>
          <w:sz w:val="22"/>
          <w:szCs w:val="22"/>
          <w:rPrChange w:id="1687" w:author="Schrodi Lab" w:date="2020-03-18T18:12:00Z">
            <w:rPr>
              <w:rFonts w:ascii="Times New Roman" w:hAnsi="Times New Roman" w:cs="Times New Roman"/>
              <w:sz w:val="32"/>
              <w:szCs w:val="32"/>
            </w:rPr>
          </w:rPrChange>
        </w:rPr>
        <w:t xml:space="preserve"> and </w:t>
      </w:r>
      <w:del w:id="1688" w:author="Schrodi Lab" w:date="2020-03-18T18:06:00Z">
        <w:r w:rsidRPr="00740968" w:rsidDel="00D04047">
          <w:rPr>
            <w:rFonts w:ascii="Arial" w:hAnsi="Arial" w:cs="Arial"/>
            <w:sz w:val="22"/>
            <w:szCs w:val="22"/>
            <w:rPrChange w:id="1689" w:author="Schrodi Lab" w:date="2020-03-18T18:12:00Z">
              <w:rPr>
                <w:rFonts w:ascii="Times New Roman" w:hAnsi="Times New Roman" w:cs="Times New Roman"/>
                <w:sz w:val="32"/>
                <w:szCs w:val="32"/>
              </w:rPr>
            </w:rPrChange>
          </w:rPr>
          <w:delText>TMPRSS</w:delText>
        </w:r>
      </w:del>
      <w:ins w:id="169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691" w:author="Schrodi Lab" w:date="2020-03-18T18:12:00Z">
            <w:rPr>
              <w:rFonts w:ascii="Times New Roman" w:hAnsi="Times New Roman" w:cs="Times New Roman"/>
              <w:sz w:val="32"/>
              <w:szCs w:val="32"/>
            </w:rPr>
          </w:rPrChange>
        </w:rPr>
        <w:t xml:space="preserve">2, including IL-6 (OR=0.26), and an increasing level of IL-6 has been detected in the blood of new corona virus pneumonia patients, which may be involved in the new corona virus related inflammatory reaction. </w:t>
      </w:r>
    </w:p>
    <w:p w14:paraId="3EE48153" w14:textId="77777777" w:rsidR="00022D0F" w:rsidRPr="00740968" w:rsidRDefault="00022D0F">
      <w:pPr>
        <w:jc w:val="both"/>
        <w:rPr>
          <w:rFonts w:ascii="Arial" w:hAnsi="Arial" w:cs="Arial"/>
          <w:sz w:val="22"/>
          <w:szCs w:val="22"/>
          <w:rPrChange w:id="1692" w:author="Schrodi Lab" w:date="2020-03-18T18:12:00Z">
            <w:rPr>
              <w:rFonts w:ascii="Times New Roman" w:hAnsi="Times New Roman" w:cs="Times New Roman"/>
              <w:sz w:val="32"/>
              <w:szCs w:val="32"/>
            </w:rPr>
          </w:rPrChange>
        </w:rPr>
        <w:pPrChange w:id="1693" w:author="Schrodi Lab" w:date="2020-03-18T18:12:00Z">
          <w:pPr>
            <w:adjustRightInd w:val="0"/>
            <w:snapToGrid w:val="0"/>
            <w:spacing w:line="360" w:lineRule="auto"/>
            <w:ind w:firstLineChars="200" w:firstLine="640"/>
            <w:jc w:val="both"/>
          </w:pPr>
        </w:pPrChange>
      </w:pPr>
    </w:p>
    <w:p w14:paraId="5D189DD1" w14:textId="5F422AD0" w:rsidR="00021F1F" w:rsidRDefault="00E17F99" w:rsidP="008B26E7">
      <w:pPr>
        <w:jc w:val="both"/>
        <w:rPr>
          <w:ins w:id="1694" w:author="Schrodi Lab" w:date="2020-03-18T18:17:00Z"/>
          <w:rFonts w:ascii="Arial" w:hAnsi="Arial" w:cs="Arial"/>
          <w:sz w:val="22"/>
          <w:szCs w:val="22"/>
        </w:rPr>
      </w:pPr>
      <w:r w:rsidRPr="00740968">
        <w:rPr>
          <w:rFonts w:ascii="Arial" w:hAnsi="Arial" w:cs="Arial"/>
          <w:sz w:val="22"/>
          <w:szCs w:val="22"/>
          <w:rPrChange w:id="1695" w:author="Schrodi Lab" w:date="2020-03-18T18:12:00Z">
            <w:rPr>
              <w:rFonts w:ascii="Times New Roman" w:hAnsi="Times New Roman" w:cs="Times New Roman"/>
              <w:sz w:val="32"/>
              <w:szCs w:val="32"/>
            </w:rPr>
          </w:rPrChange>
        </w:rPr>
        <w:t xml:space="preserve">Through the enrichment of related molecular pathways of ACEII and </w:t>
      </w:r>
      <w:del w:id="1696" w:author="Schrodi Lab" w:date="2020-03-18T18:06:00Z">
        <w:r w:rsidRPr="00740968" w:rsidDel="00D04047">
          <w:rPr>
            <w:rFonts w:ascii="Arial" w:hAnsi="Arial" w:cs="Arial"/>
            <w:sz w:val="22"/>
            <w:szCs w:val="22"/>
            <w:rPrChange w:id="1697" w:author="Schrodi Lab" w:date="2020-03-18T18:12:00Z">
              <w:rPr>
                <w:rFonts w:ascii="Times New Roman" w:hAnsi="Times New Roman" w:cs="Times New Roman"/>
                <w:sz w:val="32"/>
                <w:szCs w:val="32"/>
              </w:rPr>
            </w:rPrChange>
          </w:rPr>
          <w:delText>TMPRSS</w:delText>
        </w:r>
      </w:del>
      <w:ins w:id="1698" w:author="Schrodi Lab" w:date="2020-03-18T18:06:00Z">
        <w:r w:rsidR="00D04047" w:rsidRPr="00F5776A">
          <w:rPr>
            <w:rFonts w:ascii="Arial" w:hAnsi="Arial" w:cs="Arial"/>
            <w:i/>
            <w:sz w:val="22"/>
            <w:szCs w:val="22"/>
          </w:rPr>
          <w:t>TMPRSS</w:t>
        </w:r>
      </w:ins>
      <w:r w:rsidRPr="00740968">
        <w:rPr>
          <w:rFonts w:ascii="Arial" w:hAnsi="Arial" w:cs="Arial"/>
          <w:sz w:val="22"/>
          <w:szCs w:val="22"/>
          <w:rPrChange w:id="1699" w:author="Schrodi Lab" w:date="2020-03-18T18:12:00Z">
            <w:rPr>
              <w:rFonts w:ascii="Times New Roman" w:hAnsi="Times New Roman" w:cs="Times New Roman"/>
              <w:sz w:val="32"/>
              <w:szCs w:val="32"/>
            </w:rPr>
          </w:rPrChange>
        </w:rPr>
        <w:t xml:space="preserve">2 protein, we found that the TOP50 pathway contained signal transduction, that is, PTEN pathway. PTEN antagonized Phosphoinositide-3-kinase (PI3K), dephosphorylating PtdIns(3,4,5)P3 and inhibited V-akt murine thymoma viral oncogene homolog 1 (PI3K)/AKT-mediated signaling pathways. </w:t>
      </w:r>
      <w:r w:rsidR="00D500B8" w:rsidRPr="00740968">
        <w:rPr>
          <w:rFonts w:ascii="Arial" w:hAnsi="Arial" w:cs="Arial"/>
          <w:sz w:val="22"/>
          <w:szCs w:val="22"/>
          <w:rPrChange w:id="1700" w:author="Schrodi Lab" w:date="2020-03-18T18:12:00Z">
            <w:rPr/>
          </w:rPrChange>
        </w:rPr>
        <w:fldChar w:fldCharType="begin"/>
      </w:r>
      <w:r w:rsidR="00D500B8" w:rsidRPr="00740968">
        <w:rPr>
          <w:rFonts w:ascii="Arial" w:hAnsi="Arial" w:cs="Arial"/>
          <w:sz w:val="22"/>
          <w:szCs w:val="22"/>
          <w:rPrChange w:id="1701" w:author="Schrodi Lab" w:date="2020-03-18T18:12:00Z">
            <w:rPr/>
          </w:rPrChange>
        </w:rPr>
        <w:instrText xml:space="preserve"> HYPERLINK \l "_ENREF_12" \o "Dahia, 2000 #1404" </w:instrText>
      </w:r>
      <w:r w:rsidR="00D500B8" w:rsidRPr="00740968">
        <w:rPr>
          <w:rFonts w:ascii="Arial" w:hAnsi="Arial" w:cs="Arial"/>
          <w:sz w:val="22"/>
          <w:szCs w:val="22"/>
          <w:rPrChange w:id="1702"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703"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704" w:author="Schrodi Lab" w:date="2020-03-18T18:12:00Z">
            <w:rPr>
              <w:rFonts w:ascii="Times New Roman" w:hAnsi="Times New Roman" w:cs="Times New Roman"/>
              <w:sz w:val="32"/>
              <w:szCs w:val="32"/>
            </w:rPr>
          </w:rPrChange>
        </w:rPr>
        <w:instrText xml:space="preserve"> ADDIN EN.CITE &lt;EndNote&gt;&lt;Cite&gt;&lt;Author&gt;Dahia&lt;/Author&gt;&lt;Year&gt;2000&lt;/Year&gt;&lt;RecNum&gt;1404&lt;/RecNum&gt;&lt;DisplayText&gt;&lt;style face="superscript"&gt;12&lt;/style&gt;&lt;/DisplayText&gt;&lt;record&gt;&lt;rec-number&gt;1404&lt;/rec-number&gt;&lt;foreign-keys&gt;&lt;key app="EN" db-id="vp9ww0rr7rx0dkedez6pef9bw5xtfxsatrs2"&gt;1404&lt;/key&gt;&lt;/foreign-keys&gt;&lt;ref-type name="Journal Article"&gt;17&lt;/ref-type&gt;&lt;contributors&gt;&lt;authors&gt;&lt;author&gt;Dahia, P. L.&lt;/author&gt;&lt;/authors&gt;&lt;/contributors&gt;&lt;auth-address&gt;Department of Cancer Biology, Dana-Farber Cancer Institute, 44 Binney Street SM1010, Harvard Medical School, Boston, Massachusetts 02215-6084, USA. Patricia_Dahia@dfci.harvard.edu&lt;/auth-address&gt;&lt;titles&gt;&lt;title&gt;PTEN, a unique tumor suppressor gene&lt;/title&gt;&lt;secondary-title&gt;Endocr Relat Cancer&lt;/secondary-title&gt;&lt;alt-title&gt;Endocrine-related cancer&lt;/alt-title&gt;&lt;/titles&gt;&lt;periodical&gt;&lt;full-title&gt;Endocr Relat Cancer&lt;/full-title&gt;&lt;abbr-1&gt;Endocrine-related cancer&lt;/abbr-1&gt;&lt;/periodical&gt;&lt;alt-periodical&gt;&lt;full-title&gt;Endocr Relat Cancer&lt;/full-title&gt;&lt;abbr-1&gt;Endocrine-related cancer&lt;/abbr-1&gt;&lt;/alt-periodical&gt;&lt;pages&gt;115-29&lt;/pages&gt;&lt;volume&gt;7&lt;/volume&gt;&lt;number&gt;2&lt;/number&gt;&lt;keywords&gt;&lt;keyword&gt;Animals&lt;/keyword&gt;&lt;keyword&gt;Apoptosis&lt;/keyword&gt;&lt;keyword&gt;Chromosomes, Human, Pair 10&lt;/keyword&gt;&lt;keyword&gt;Cloning, Molecular&lt;/keyword&gt;&lt;keyword&gt;*Genes, Tumor Suppressor&lt;/keyword&gt;&lt;keyword&gt;Humans&lt;/keyword&gt;&lt;keyword&gt;Mice&lt;/keyword&gt;&lt;keyword&gt;Mice, Knockout&lt;/keyword&gt;&lt;keyword&gt;Mutation&lt;/keyword&gt;&lt;keyword&gt;PTEN Phosphohydrolase&lt;/keyword&gt;&lt;keyword&gt;Phosphoric Monoester Hydrolases/chemistry/*genetics/physiology&lt;/keyword&gt;&lt;keyword&gt;Signal Transduction&lt;/keyword&gt;&lt;keyword&gt;*Tumor Suppressor Proteins&lt;/keyword&gt;&lt;/keywords&gt;&lt;dates&gt;&lt;year&gt;2000&lt;/year&gt;&lt;pub-dates&gt;&lt;date&gt;Jun&lt;/date&gt;&lt;/pub-dates&gt;&lt;/dates&gt;&lt;isbn&gt;1351-0088 (Print)&amp;#xD;1351-0088 (Linking)&lt;/isbn&gt;&lt;accession-num&gt;10903528&lt;/accession-num&gt;&lt;urls&gt;&lt;related-urls&gt;&lt;url&gt;http://www.ncbi.nlm.nih.gov/pubmed/10903528&lt;/url&gt;&lt;/related-urls&gt;&lt;/urls&gt;&lt;electronic-resource-num&gt;10.1677/erc.0.0070115&lt;/electronic-resource-num&gt;&lt;/record&gt;&lt;/Cite&gt;&lt;/EndNote&gt;</w:instrText>
      </w:r>
      <w:r w:rsidRPr="00740968">
        <w:rPr>
          <w:rFonts w:ascii="Arial" w:hAnsi="Arial" w:cs="Arial"/>
          <w:sz w:val="22"/>
          <w:szCs w:val="22"/>
          <w:rPrChange w:id="1705"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706" w:author="Schrodi Lab" w:date="2020-03-18T18:12:00Z">
            <w:rPr>
              <w:rFonts w:ascii="Times New Roman" w:hAnsi="Times New Roman" w:cs="Times New Roman"/>
              <w:noProof/>
              <w:sz w:val="32"/>
              <w:szCs w:val="32"/>
              <w:vertAlign w:val="superscript"/>
            </w:rPr>
          </w:rPrChange>
        </w:rPr>
        <w:t>12</w:t>
      </w:r>
      <w:r w:rsidRPr="00740968">
        <w:rPr>
          <w:rFonts w:ascii="Arial" w:hAnsi="Arial" w:cs="Arial"/>
          <w:sz w:val="22"/>
          <w:szCs w:val="22"/>
          <w:rPrChange w:id="1707"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708"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09" w:author="Schrodi Lab" w:date="2020-03-18T18:12:00Z">
            <w:rPr>
              <w:rFonts w:ascii="Times New Roman" w:hAnsi="Times New Roman" w:cs="Times New Roman"/>
              <w:sz w:val="32"/>
              <w:szCs w:val="32"/>
            </w:rPr>
          </w:rPrChange>
        </w:rPr>
        <w:t>As a result, PTEN prevented IGF-1 signaling</w:t>
      </w:r>
      <w:r w:rsidRPr="00740968">
        <w:rPr>
          <w:rFonts w:ascii="Arial" w:hAnsi="Arial" w:cs="Arial"/>
          <w:sz w:val="22"/>
          <w:szCs w:val="22"/>
          <w:rPrChange w:id="1710"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711"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712" w:author="Schrodi Lab" w:date="2020-03-18T18:12:00Z">
            <w:rPr>
              <w:rFonts w:ascii="Times New Roman" w:hAnsi="Times New Roman" w:cs="Times New Roman"/>
              <w:sz w:val="32"/>
              <w:szCs w:val="32"/>
            </w:rPr>
          </w:rPrChange>
        </w:rPr>
        <w:fldChar w:fldCharType="begin">
          <w:fldData xml:space="preserve">PEVuZE5vdGU+PENpdGU+PEF1dGhvcj5Lbm9iYmU8L0F1dGhvcj48WWVhcj4yMDAyPC9ZZWFyPjxS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</w:fldData>
        </w:fldChar>
      </w:r>
      <w:r w:rsidRPr="00740968">
        <w:rPr>
          <w:rFonts w:ascii="Arial" w:hAnsi="Arial" w:cs="Arial"/>
          <w:sz w:val="22"/>
          <w:szCs w:val="22"/>
          <w:rPrChange w:id="1713"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714" w:author="Schrodi Lab" w:date="2020-03-18T18:12:00Z">
            <w:rPr>
              <w:rFonts w:ascii="Arial" w:hAnsi="Arial" w:cs="Arial"/>
              <w:sz w:val="22"/>
              <w:szCs w:val="22"/>
            </w:rPr>
          </w:rPrChange>
        </w:rPr>
      </w:r>
      <w:r w:rsidRPr="00740968">
        <w:rPr>
          <w:rFonts w:ascii="Arial" w:hAnsi="Arial" w:cs="Arial"/>
          <w:sz w:val="22"/>
          <w:szCs w:val="22"/>
          <w:rPrChange w:id="1715"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16" w:author="Schrodi Lab" w:date="2020-03-18T18:12:00Z">
            <w:rPr>
              <w:rFonts w:ascii="Arial" w:hAnsi="Arial" w:cs="Arial"/>
              <w:sz w:val="22"/>
              <w:szCs w:val="22"/>
            </w:rPr>
          </w:rPrChange>
        </w:rPr>
      </w:r>
      <w:r w:rsidRPr="00740968">
        <w:rPr>
          <w:rFonts w:ascii="Arial" w:hAnsi="Arial" w:cs="Arial"/>
          <w:sz w:val="22"/>
          <w:szCs w:val="22"/>
          <w:rPrChange w:id="1717" w:author="Schrodi Lab" w:date="2020-03-18T18:12:00Z">
            <w:rPr>
              <w:rFonts w:ascii="Times New Roman" w:hAnsi="Times New Roman" w:cs="Times New Roman"/>
              <w:sz w:val="32"/>
              <w:szCs w:val="32"/>
            </w:rPr>
          </w:rPrChange>
        </w:rPr>
        <w:fldChar w:fldCharType="separate"/>
      </w:r>
      <w:r w:rsidR="00D500B8" w:rsidRPr="00740968">
        <w:rPr>
          <w:rFonts w:ascii="Arial" w:hAnsi="Arial" w:cs="Arial"/>
          <w:sz w:val="22"/>
          <w:szCs w:val="22"/>
          <w:rPrChange w:id="1718" w:author="Schrodi Lab" w:date="2020-03-18T18:12:00Z">
            <w:rPr/>
          </w:rPrChange>
        </w:rPr>
        <w:fldChar w:fldCharType="begin"/>
      </w:r>
      <w:r w:rsidR="00D500B8" w:rsidRPr="00740968">
        <w:rPr>
          <w:rFonts w:ascii="Arial" w:hAnsi="Arial" w:cs="Arial"/>
          <w:sz w:val="22"/>
          <w:szCs w:val="22"/>
          <w:rPrChange w:id="1719" w:author="Schrodi Lab" w:date="2020-03-18T18:12:00Z">
            <w:rPr/>
          </w:rPrChange>
        </w:rPr>
        <w:instrText xml:space="preserve"> HYPERLINK \l "_ENREF_13" \o "Knobbe, 2002 #1405" </w:instrText>
      </w:r>
      <w:r w:rsidR="00D500B8" w:rsidRPr="00740968">
        <w:rPr>
          <w:rFonts w:ascii="Arial" w:hAnsi="Arial" w:cs="Arial"/>
          <w:sz w:val="22"/>
          <w:szCs w:val="22"/>
          <w:rPrChange w:id="1720"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721" w:author="Schrodi Lab" w:date="2020-03-18T18:12:00Z">
            <w:rPr>
              <w:rFonts w:ascii="Times New Roman" w:hAnsi="Times New Roman" w:cs="Times New Roman"/>
              <w:noProof/>
              <w:sz w:val="32"/>
              <w:szCs w:val="32"/>
              <w:vertAlign w:val="superscript"/>
            </w:rPr>
          </w:rPrChange>
        </w:rPr>
        <w:t>13</w:t>
      </w:r>
      <w:r w:rsidR="00D500B8" w:rsidRPr="00740968">
        <w:rPr>
          <w:rFonts w:ascii="Arial" w:hAnsi="Arial" w:cs="Arial"/>
          <w:noProof/>
          <w:sz w:val="22"/>
          <w:szCs w:val="22"/>
          <w:vertAlign w:val="superscript"/>
          <w:rPrChange w:id="1722"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noProof/>
          <w:sz w:val="22"/>
          <w:szCs w:val="22"/>
          <w:vertAlign w:val="superscript"/>
          <w:rPrChange w:id="1723" w:author="Schrodi Lab" w:date="2020-03-18T18:12:00Z">
            <w:rPr>
              <w:rFonts w:ascii="Times New Roman" w:hAnsi="Times New Roman" w:cs="Times New Roman"/>
              <w:noProof/>
              <w:sz w:val="32"/>
              <w:szCs w:val="32"/>
              <w:vertAlign w:val="superscript"/>
            </w:rPr>
          </w:rPrChange>
        </w:rPr>
        <w:t xml:space="preserve"> </w:t>
      </w:r>
      <w:r w:rsidR="00D500B8" w:rsidRPr="00740968">
        <w:rPr>
          <w:rFonts w:ascii="Arial" w:hAnsi="Arial" w:cs="Arial"/>
          <w:sz w:val="22"/>
          <w:szCs w:val="22"/>
          <w:rPrChange w:id="1724" w:author="Schrodi Lab" w:date="2020-03-18T18:12:00Z">
            <w:rPr/>
          </w:rPrChange>
        </w:rPr>
        <w:fldChar w:fldCharType="begin"/>
      </w:r>
      <w:r w:rsidR="00D500B8" w:rsidRPr="00740968">
        <w:rPr>
          <w:rFonts w:ascii="Arial" w:hAnsi="Arial" w:cs="Arial"/>
          <w:sz w:val="22"/>
          <w:szCs w:val="22"/>
          <w:rPrChange w:id="1725" w:author="Schrodi Lab" w:date="2020-03-18T18:12:00Z">
            <w:rPr/>
          </w:rPrChange>
        </w:rPr>
        <w:instrText xml:space="preserve"> HYPERLINK \l "_ENREF_14" \o "Lackey, 2007 #1406" </w:instrText>
      </w:r>
      <w:r w:rsidR="00D500B8" w:rsidRPr="00740968">
        <w:rPr>
          <w:rFonts w:ascii="Arial" w:hAnsi="Arial" w:cs="Arial"/>
          <w:sz w:val="22"/>
          <w:szCs w:val="22"/>
          <w:rPrChange w:id="1726" w:author="Schrodi Lab" w:date="2020-03-18T18:12:00Z">
            <w:rPr>
              <w:rFonts w:ascii="Times New Roman" w:hAnsi="Times New Roman" w:cs="Times New Roman"/>
              <w:noProof/>
              <w:sz w:val="32"/>
              <w:szCs w:val="32"/>
              <w:vertAlign w:val="superscript"/>
            </w:rPr>
          </w:rPrChange>
        </w:rPr>
        <w:fldChar w:fldCharType="separate"/>
      </w:r>
      <w:r w:rsidRPr="00740968">
        <w:rPr>
          <w:rFonts w:ascii="Arial" w:hAnsi="Arial" w:cs="Arial"/>
          <w:noProof/>
          <w:sz w:val="22"/>
          <w:szCs w:val="22"/>
          <w:vertAlign w:val="superscript"/>
          <w:rPrChange w:id="1727" w:author="Schrodi Lab" w:date="2020-03-18T18:12:00Z">
            <w:rPr>
              <w:rFonts w:ascii="Times New Roman" w:hAnsi="Times New Roman" w:cs="Times New Roman"/>
              <w:noProof/>
              <w:sz w:val="32"/>
              <w:szCs w:val="32"/>
              <w:vertAlign w:val="superscript"/>
            </w:rPr>
          </w:rPrChange>
        </w:rPr>
        <w:t>14</w:t>
      </w:r>
      <w:r w:rsidR="00D500B8" w:rsidRPr="00740968">
        <w:rPr>
          <w:rFonts w:ascii="Arial" w:hAnsi="Arial" w:cs="Arial"/>
          <w:noProof/>
          <w:sz w:val="22"/>
          <w:szCs w:val="22"/>
          <w:vertAlign w:val="superscript"/>
          <w:rPrChange w:id="1728" w:author="Schrodi Lab" w:date="2020-03-18T18:12:00Z">
            <w:rPr>
              <w:rFonts w:ascii="Times New Roman" w:hAnsi="Times New Roman" w:cs="Times New Roman"/>
              <w:noProof/>
              <w:sz w:val="32"/>
              <w:szCs w:val="32"/>
              <w:vertAlign w:val="superscript"/>
            </w:rPr>
          </w:rPrChange>
        </w:rPr>
        <w:fldChar w:fldCharType="end"/>
      </w:r>
      <w:r w:rsidRPr="00740968">
        <w:rPr>
          <w:rFonts w:ascii="Arial" w:hAnsi="Arial" w:cs="Arial"/>
          <w:sz w:val="22"/>
          <w:szCs w:val="22"/>
          <w:rPrChange w:id="172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30" w:author="Schrodi Lab" w:date="2020-03-18T18:12:00Z">
            <w:rPr>
              <w:rFonts w:ascii="Times New Roman" w:hAnsi="Times New Roman" w:cs="Times New Roman"/>
              <w:sz w:val="32"/>
              <w:szCs w:val="32"/>
            </w:rPr>
          </w:rPrChange>
        </w:rPr>
        <w:t xml:space="preserve"> and activation of the EGFR-induced mTOR</w:t>
      </w:r>
      <w:r w:rsidR="00D500B8" w:rsidRPr="00740968">
        <w:rPr>
          <w:rFonts w:ascii="Arial" w:hAnsi="Arial" w:cs="Arial"/>
          <w:sz w:val="22"/>
          <w:szCs w:val="22"/>
          <w:rPrChange w:id="1731" w:author="Schrodi Lab" w:date="2020-03-18T18:12:00Z">
            <w:rPr/>
          </w:rPrChange>
        </w:rPr>
        <w:fldChar w:fldCharType="begin"/>
      </w:r>
      <w:r w:rsidR="00D500B8" w:rsidRPr="00740968">
        <w:rPr>
          <w:rFonts w:ascii="Arial" w:hAnsi="Arial" w:cs="Arial"/>
          <w:sz w:val="22"/>
          <w:szCs w:val="22"/>
          <w:rPrChange w:id="1732" w:author="Schrodi Lab" w:date="2020-03-18T18:12:00Z">
            <w:rPr/>
          </w:rPrChange>
        </w:rPr>
        <w:instrText xml:space="preserve"> HYPERLINK \l "_ENREF_15" \o "Mellinghoff, 2007 #1408" </w:instrText>
      </w:r>
      <w:r w:rsidR="00D500B8" w:rsidRPr="00740968">
        <w:rPr>
          <w:rFonts w:ascii="Arial" w:hAnsi="Arial" w:cs="Arial"/>
          <w:sz w:val="22"/>
          <w:szCs w:val="22"/>
          <w:rPrChange w:id="1733"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734"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735"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736" w:author="Schrodi Lab" w:date="2020-03-18T18:12:00Z">
            <w:rPr>
              <w:rFonts w:ascii="Times New Roman" w:hAnsi="Times New Roman" w:cs="Times New Roman"/>
              <w:sz w:val="32"/>
              <w:szCs w:val="32"/>
            </w:rPr>
          </w:rPrChange>
        </w:rPr>
        <w:fldChar w:fldCharType="begin">
          <w:fldData xml:space="preserve">PEVuZE5vdGU+PENpdGU+PEF1dGhvcj5NZWxsaW5naG9mZjwvQXV0aG9yPjxZZWFyPjIwMDc8L1ll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</w:fldData>
        </w:fldChar>
      </w:r>
      <w:r w:rsidRPr="00740968">
        <w:rPr>
          <w:rFonts w:ascii="Arial" w:hAnsi="Arial" w:cs="Arial"/>
          <w:sz w:val="22"/>
          <w:szCs w:val="22"/>
          <w:rPrChange w:id="1737"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738" w:author="Schrodi Lab" w:date="2020-03-18T18:12:00Z">
            <w:rPr>
              <w:rFonts w:ascii="Arial" w:hAnsi="Arial" w:cs="Arial"/>
              <w:sz w:val="22"/>
              <w:szCs w:val="22"/>
            </w:rPr>
          </w:rPrChange>
        </w:rPr>
      </w:r>
      <w:r w:rsidRPr="00740968">
        <w:rPr>
          <w:rFonts w:ascii="Arial" w:hAnsi="Arial" w:cs="Arial"/>
          <w:sz w:val="22"/>
          <w:szCs w:val="22"/>
          <w:rPrChange w:id="173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40" w:author="Schrodi Lab" w:date="2020-03-18T18:12:00Z">
            <w:rPr>
              <w:rFonts w:ascii="Arial" w:hAnsi="Arial" w:cs="Arial"/>
              <w:sz w:val="22"/>
              <w:szCs w:val="22"/>
            </w:rPr>
          </w:rPrChange>
        </w:rPr>
      </w:r>
      <w:r w:rsidRPr="00740968">
        <w:rPr>
          <w:rFonts w:ascii="Arial" w:hAnsi="Arial" w:cs="Arial"/>
          <w:sz w:val="22"/>
          <w:szCs w:val="22"/>
          <w:rPrChange w:id="1741"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742" w:author="Schrodi Lab" w:date="2020-03-18T18:12:00Z">
            <w:rPr>
              <w:rFonts w:ascii="Times New Roman" w:hAnsi="Times New Roman" w:cs="Times New Roman"/>
              <w:noProof/>
              <w:sz w:val="32"/>
              <w:szCs w:val="32"/>
              <w:vertAlign w:val="superscript"/>
            </w:rPr>
          </w:rPrChange>
        </w:rPr>
        <w:t>15</w:t>
      </w:r>
      <w:r w:rsidRPr="00740968">
        <w:rPr>
          <w:rFonts w:ascii="Arial" w:hAnsi="Arial" w:cs="Arial"/>
          <w:sz w:val="22"/>
          <w:szCs w:val="22"/>
          <w:rPrChange w:id="1743"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744"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45" w:author="Schrodi Lab" w:date="2020-03-18T18:12:00Z">
            <w:rPr>
              <w:rFonts w:ascii="Times New Roman" w:hAnsi="Times New Roman" w:cs="Times New Roman"/>
              <w:sz w:val="32"/>
              <w:szCs w:val="32"/>
            </w:rPr>
          </w:rPrChange>
        </w:rPr>
        <w:t>. PI3K Akt signaling pathway is involved in the invasion process of virus to host cells.</w:t>
      </w:r>
      <w:r w:rsidR="00D500B8" w:rsidRPr="00740968">
        <w:rPr>
          <w:rFonts w:ascii="Arial" w:hAnsi="Arial" w:cs="Arial"/>
          <w:sz w:val="22"/>
          <w:szCs w:val="22"/>
          <w:rPrChange w:id="1746" w:author="Schrodi Lab" w:date="2020-03-18T18:12:00Z">
            <w:rPr/>
          </w:rPrChange>
        </w:rPr>
        <w:fldChar w:fldCharType="begin"/>
      </w:r>
      <w:r w:rsidR="00D500B8" w:rsidRPr="00740968">
        <w:rPr>
          <w:rFonts w:ascii="Arial" w:hAnsi="Arial" w:cs="Arial"/>
          <w:sz w:val="22"/>
          <w:szCs w:val="22"/>
          <w:rPrChange w:id="1747" w:author="Schrodi Lab" w:date="2020-03-18T18:12:00Z">
            <w:rPr/>
          </w:rPrChange>
        </w:rPr>
        <w:instrText xml:space="preserve"> HYPERLINK \l "_ENREF_16" \o "Ehrhardt, 2006 #1409" </w:instrText>
      </w:r>
      <w:r w:rsidR="00D500B8" w:rsidRPr="00740968">
        <w:rPr>
          <w:rFonts w:ascii="Arial" w:hAnsi="Arial" w:cs="Arial"/>
          <w:sz w:val="22"/>
          <w:szCs w:val="22"/>
          <w:rPrChange w:id="1748"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749"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750"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751" w:author="Schrodi Lab" w:date="2020-03-18T18:12:00Z">
            <w:rPr>
              <w:rFonts w:ascii="Times New Roman" w:hAnsi="Times New Roman" w:cs="Times New Roman"/>
              <w:sz w:val="32"/>
              <w:szCs w:val="32"/>
            </w:rPr>
          </w:rPrChange>
        </w:rPr>
        <w:fldChar w:fldCharType="begin">
          <w:fldData xml:space="preserve">PEVuZE5vdGU+PENpdGU+PEF1dGhvcj5FaHJoYXJkdDwvQXV0aG9yPjxZZWFyPjIwMDY8L1llYXI+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</w:fldData>
        </w:fldChar>
      </w:r>
      <w:r w:rsidRPr="00740968">
        <w:rPr>
          <w:rFonts w:ascii="Arial" w:hAnsi="Arial" w:cs="Arial"/>
          <w:sz w:val="22"/>
          <w:szCs w:val="22"/>
          <w:rPrChange w:id="1752"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753" w:author="Schrodi Lab" w:date="2020-03-18T18:12:00Z">
            <w:rPr>
              <w:rFonts w:ascii="Arial" w:hAnsi="Arial" w:cs="Arial"/>
              <w:sz w:val="22"/>
              <w:szCs w:val="22"/>
            </w:rPr>
          </w:rPrChange>
        </w:rPr>
      </w:r>
      <w:r w:rsidRPr="00740968">
        <w:rPr>
          <w:rFonts w:ascii="Arial" w:hAnsi="Arial" w:cs="Arial"/>
          <w:sz w:val="22"/>
          <w:szCs w:val="22"/>
          <w:rPrChange w:id="1754"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55" w:author="Schrodi Lab" w:date="2020-03-18T18:12:00Z">
            <w:rPr>
              <w:rFonts w:ascii="Arial" w:hAnsi="Arial" w:cs="Arial"/>
              <w:sz w:val="22"/>
              <w:szCs w:val="22"/>
            </w:rPr>
          </w:rPrChange>
        </w:rPr>
      </w:r>
      <w:r w:rsidRPr="00740968">
        <w:rPr>
          <w:rFonts w:ascii="Arial" w:hAnsi="Arial" w:cs="Arial"/>
          <w:sz w:val="22"/>
          <w:szCs w:val="22"/>
          <w:rPrChange w:id="1756"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757" w:author="Schrodi Lab" w:date="2020-03-18T18:12:00Z">
            <w:rPr>
              <w:rFonts w:ascii="Times New Roman" w:hAnsi="Times New Roman" w:cs="Times New Roman"/>
              <w:noProof/>
              <w:sz w:val="32"/>
              <w:szCs w:val="32"/>
              <w:vertAlign w:val="superscript"/>
            </w:rPr>
          </w:rPrChange>
        </w:rPr>
        <w:t>16</w:t>
      </w:r>
      <w:r w:rsidRPr="00740968">
        <w:rPr>
          <w:rFonts w:ascii="Arial" w:hAnsi="Arial" w:cs="Arial"/>
          <w:sz w:val="22"/>
          <w:szCs w:val="22"/>
          <w:rPrChange w:id="175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75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60" w:author="Schrodi Lab" w:date="2020-03-18T18:12:00Z">
            <w:rPr>
              <w:rFonts w:ascii="Times New Roman" w:hAnsi="Times New Roman" w:cs="Times New Roman"/>
              <w:sz w:val="32"/>
              <w:szCs w:val="32"/>
            </w:rPr>
          </w:rPrChange>
        </w:rPr>
        <w:t xml:space="preserve"> The regulation of PI3K Akt signaling pathway is related to viral uptake, and PI3K Akt signaling pathway may be necessary for viral endocytosis.</w:t>
      </w:r>
      <w:r w:rsidR="00D500B8" w:rsidRPr="00740968">
        <w:rPr>
          <w:rFonts w:ascii="Arial" w:hAnsi="Arial" w:cs="Arial"/>
          <w:sz w:val="22"/>
          <w:szCs w:val="22"/>
          <w:rPrChange w:id="1761" w:author="Schrodi Lab" w:date="2020-03-18T18:12:00Z">
            <w:rPr/>
          </w:rPrChange>
        </w:rPr>
        <w:fldChar w:fldCharType="begin"/>
      </w:r>
      <w:r w:rsidR="00D500B8" w:rsidRPr="00740968">
        <w:rPr>
          <w:rFonts w:ascii="Arial" w:hAnsi="Arial" w:cs="Arial"/>
          <w:sz w:val="22"/>
          <w:szCs w:val="22"/>
          <w:rPrChange w:id="1762" w:author="Schrodi Lab" w:date="2020-03-18T18:12:00Z">
            <w:rPr/>
          </w:rPrChange>
        </w:rPr>
        <w:instrText xml:space="preserve"> HYPERLINK \l "_ENREF_17" \o "Izmailyan, 2012 #1410" </w:instrText>
      </w:r>
      <w:r w:rsidR="00D500B8" w:rsidRPr="00740968">
        <w:rPr>
          <w:rFonts w:ascii="Arial" w:hAnsi="Arial" w:cs="Arial"/>
          <w:sz w:val="22"/>
          <w:szCs w:val="22"/>
          <w:rPrChange w:id="1763"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764"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rPrChange w:id="1765" w:author="Schrodi Lab" w:date="2020-03-18T18:12:00Z">
            <w:rPr>
              <w:rFonts w:ascii="Times New Roman" w:hAnsi="Times New Roman" w:cs="Times New Roman"/>
              <w:sz w:val="32"/>
              <w:szCs w:val="32"/>
            </w:rPr>
          </w:rPrChange>
        </w:rPr>
        <w:instrText xml:space="preserve"> ADDIN EN.CITE &lt;EndNote&gt;&lt;Cite&gt;&lt;Author&gt;Izmailyan&lt;/Author&gt;&lt;Year&gt;2012&lt;/Year&gt;&lt;RecNum&gt;1410&lt;/RecNum&gt;&lt;DisplayText&gt;&lt;style face="superscript"&gt;17&lt;/style&gt;&lt;/DisplayText&gt;&lt;record&gt;&lt;rec-number&gt;1410&lt;/rec-number&gt;&lt;foreign-keys&gt;&lt;key app="EN" db-id="vp9ww0rr7rx0dkedez6pef9bw5xtfxsatrs2"&gt;1410&lt;/key&gt;&lt;/foreign-keys&gt;&lt;ref-type name="Journal Article"&gt;17&lt;/ref-type&gt;&lt;contributors&gt;&lt;authors&gt;&lt;author&gt;Izmailyan, R.&lt;/author&gt;&lt;author&gt;Hsao, J. C.&lt;/author&gt;&lt;author&gt;Chung, C. S.&lt;/author&gt;&lt;author&gt;Chen, C. H.&lt;/author&gt;&lt;author&gt;Hsu, P. W.&lt;/author&gt;&lt;author&gt;Liao, C. L.&lt;/author&gt;&lt;author&gt;Chang, W.&lt;/author&gt;&lt;/authors&gt;&lt;/contributors&gt;&lt;auth-address&gt;Academia Sinica, Taipei, Taiwan, Republic of China.&lt;/auth-address&gt;&lt;titles&gt;&lt;title&gt;Integrin beta1 mediates vaccinia virus entry through activation of PI3K/Akt signaling&lt;/title&gt;&lt;secondary-title&gt;J Virol&lt;/secondary-title&gt;&lt;alt-title&gt;Journal of virology&lt;/alt-title&gt;&lt;/titles&gt;&lt;periodical&gt;&lt;full-title&gt;J Virol&lt;/full-title&gt;&lt;abbr-1&gt;Journal of virology&lt;/abbr-1&gt;&lt;/periodical&gt;&lt;alt-periodical&gt;&lt;full-title&gt;J Virol&lt;/full-title&gt;&lt;abbr-1&gt;Journal of virology&lt;/abbr-1&gt;&lt;/alt-periodical&gt;&lt;pages&gt;6677-87&lt;/pages&gt;&lt;volume&gt;86&lt;/volume&gt;&lt;number&gt;12&lt;/number&gt;&lt;keywords&gt;&lt;keyword&gt;Animals&lt;/keyword&gt;&lt;keyword&gt;Cell Line&lt;/keyword&gt;&lt;keyword&gt;Humans&lt;/keyword&gt;&lt;keyword&gt;Integrin beta1/genetics/*metabolism&lt;/keyword&gt;&lt;keyword&gt;Mice&lt;/keyword&gt;&lt;keyword&gt;Mice, Knockout&lt;/keyword&gt;&lt;keyword&gt;Phosphatidylinositol 3-Kinase/genetics/*metabolism&lt;/keyword&gt;&lt;keyword&gt;Proto-Oncogene Proteins c-akt/genetics/*metabolism&lt;/keyword&gt;&lt;keyword&gt;*Signal Transduction&lt;/keyword&gt;&lt;keyword&gt;Vaccinia/enzymology/genetics/*metabolism/virology&lt;/keyword&gt;&lt;keyword&gt;Vaccinia virus/genetics/*physiology&lt;/keyword&gt;&lt;keyword&gt;*Virus Internalization&lt;/keyword&gt;&lt;/keywords&gt;&lt;dates&gt;&lt;year&gt;2012&lt;/year&gt;&lt;pub-dates&gt;&lt;date&gt;Jun&lt;/date&gt;&lt;/pub-dates&gt;&lt;/dates&gt;&lt;isbn&gt;1098-5514 (Electronic)&amp;#xD;0022-538X (Linking)&lt;/isbn&gt;&lt;accession-num&gt;22496232&lt;/accession-num&gt;&lt;urls&gt;&lt;related-urls&gt;&lt;url&gt;http://www.ncbi.nlm.nih.gov/pubmed/22496232&lt;/url&gt;&lt;/related-urls&gt;&lt;/urls&gt;&lt;custom2&gt;3393588&lt;/custom2&gt;&lt;electronic-resource-num&gt;10.1128/JVI.06860-11&lt;/electronic-resource-num&gt;&lt;/record&gt;&lt;/Cite&gt;&lt;/EndNote&gt;</w:instrText>
      </w:r>
      <w:r w:rsidRPr="00740968">
        <w:rPr>
          <w:rFonts w:ascii="Arial" w:hAnsi="Arial" w:cs="Arial"/>
          <w:sz w:val="22"/>
          <w:szCs w:val="22"/>
          <w:rPrChange w:id="1766"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767" w:author="Schrodi Lab" w:date="2020-03-18T18:12:00Z">
            <w:rPr>
              <w:rFonts w:ascii="Times New Roman" w:hAnsi="Times New Roman" w:cs="Times New Roman"/>
              <w:noProof/>
              <w:sz w:val="32"/>
              <w:szCs w:val="32"/>
              <w:vertAlign w:val="superscript"/>
            </w:rPr>
          </w:rPrChange>
        </w:rPr>
        <w:t>17</w:t>
      </w:r>
      <w:r w:rsidRPr="00740968">
        <w:rPr>
          <w:rFonts w:ascii="Arial" w:hAnsi="Arial" w:cs="Arial"/>
          <w:sz w:val="22"/>
          <w:szCs w:val="22"/>
          <w:rPrChange w:id="1768"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769"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70" w:author="Schrodi Lab" w:date="2020-03-18T18:12:00Z">
            <w:rPr>
              <w:rFonts w:ascii="Times New Roman" w:hAnsi="Times New Roman" w:cs="Times New Roman"/>
              <w:sz w:val="32"/>
              <w:szCs w:val="32"/>
            </w:rPr>
          </w:rPrChange>
        </w:rPr>
        <w:t xml:space="preserve"> In acute infection, some viruses promote the short-term survival of infected cells through activation of PI3K Akt signaling pathway, which is conducive to </w:t>
      </w:r>
      <w:r w:rsidRPr="00740968">
        <w:rPr>
          <w:rFonts w:ascii="Arial" w:hAnsi="Arial" w:cs="Arial"/>
          <w:sz w:val="22"/>
          <w:szCs w:val="22"/>
          <w:rPrChange w:id="1771" w:author="Schrodi Lab" w:date="2020-03-18T18:12:00Z">
            <w:rPr>
              <w:rFonts w:ascii="Times New Roman" w:hAnsi="Times New Roman" w:cs="Times New Roman"/>
              <w:sz w:val="32"/>
              <w:szCs w:val="32"/>
            </w:rPr>
          </w:rPrChange>
        </w:rPr>
        <w:lastRenderedPageBreak/>
        <w:t>the effective propagation of viruses before cell death.</w:t>
      </w:r>
      <w:r w:rsidR="00D500B8" w:rsidRPr="00740968">
        <w:rPr>
          <w:rFonts w:ascii="Arial" w:hAnsi="Arial" w:cs="Arial"/>
          <w:sz w:val="22"/>
          <w:szCs w:val="22"/>
          <w:rPrChange w:id="1772" w:author="Schrodi Lab" w:date="2020-03-18T18:12:00Z">
            <w:rPr/>
          </w:rPrChange>
        </w:rPr>
        <w:fldChar w:fldCharType="begin"/>
      </w:r>
      <w:r w:rsidR="00D500B8" w:rsidRPr="00740968">
        <w:rPr>
          <w:rFonts w:ascii="Arial" w:hAnsi="Arial" w:cs="Arial"/>
          <w:sz w:val="22"/>
          <w:szCs w:val="22"/>
          <w:rPrChange w:id="1773" w:author="Schrodi Lab" w:date="2020-03-18T18:12:00Z">
            <w:rPr/>
          </w:rPrChange>
        </w:rPr>
        <w:instrText xml:space="preserve"> HYPERLINK \l "_ENREF_18" \o "Lindemans, 2006 #1411" </w:instrText>
      </w:r>
      <w:r w:rsidR="00D500B8" w:rsidRPr="00740968">
        <w:rPr>
          <w:rFonts w:ascii="Arial" w:hAnsi="Arial" w:cs="Arial"/>
          <w:sz w:val="22"/>
          <w:szCs w:val="22"/>
          <w:rPrChange w:id="1774" w:author="Schrodi Lab" w:date="2020-03-18T18:12:00Z">
            <w:rPr>
              <w:rFonts w:ascii="Times New Roman" w:hAnsi="Times New Roman" w:cs="Times New Roman"/>
              <w:sz w:val="32"/>
              <w:szCs w:val="32"/>
            </w:rPr>
          </w:rPrChange>
        </w:rPr>
        <w:fldChar w:fldCharType="separate"/>
      </w:r>
      <w:r w:rsidRPr="00740968">
        <w:rPr>
          <w:rFonts w:ascii="Arial" w:hAnsi="Arial" w:cs="Arial"/>
          <w:sz w:val="22"/>
          <w:szCs w:val="22"/>
          <w:rPrChange w:id="1775"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776" w:author="Schrodi Lab" w:date="2020-03-18T18:12:00Z">
            <w:rPr>
              <w:rFonts w:ascii="Times New Roman" w:hAnsi="Times New Roman" w:cs="Times New Roman"/>
              <w:sz w:val="32"/>
              <w:szCs w:val="32"/>
            </w:rPr>
          </w:rPrChange>
        </w:rPr>
        <w:instrText xml:space="preserve"> ADDIN EN.CITE </w:instrText>
      </w:r>
      <w:r w:rsidRPr="00740968">
        <w:rPr>
          <w:rFonts w:ascii="Arial" w:hAnsi="Arial" w:cs="Arial"/>
          <w:sz w:val="22"/>
          <w:szCs w:val="22"/>
          <w:rPrChange w:id="1777" w:author="Schrodi Lab" w:date="2020-03-18T18:12:00Z">
            <w:rPr>
              <w:rFonts w:ascii="Times New Roman" w:hAnsi="Times New Roman" w:cs="Times New Roman"/>
              <w:sz w:val="32"/>
              <w:szCs w:val="32"/>
            </w:rPr>
          </w:rPrChange>
        </w:rPr>
        <w:fldChar w:fldCharType="begin">
          <w:fldData xml:space="preserve">PEVuZE5vdGU+PENpdGU+PEF1dGhvcj5MaW5kZW1hbnM8L0F1dGhvcj48WWVhcj4yMDA2PC9ZZWFy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</w:fldData>
        </w:fldChar>
      </w:r>
      <w:r w:rsidRPr="00740968">
        <w:rPr>
          <w:rFonts w:ascii="Arial" w:hAnsi="Arial" w:cs="Arial"/>
          <w:sz w:val="22"/>
          <w:szCs w:val="22"/>
          <w:rPrChange w:id="1778" w:author="Schrodi Lab" w:date="2020-03-18T18:12:00Z">
            <w:rPr>
              <w:rFonts w:ascii="Times New Roman" w:hAnsi="Times New Roman" w:cs="Times New Roman"/>
              <w:sz w:val="32"/>
              <w:szCs w:val="32"/>
            </w:rPr>
          </w:rPrChange>
        </w:rPr>
        <w:instrText xml:space="preserve"> ADDIN EN.CITE.DATA </w:instrText>
      </w:r>
      <w:r w:rsidRPr="00740968">
        <w:rPr>
          <w:rFonts w:ascii="Arial" w:hAnsi="Arial" w:cs="Arial"/>
          <w:sz w:val="22"/>
          <w:szCs w:val="22"/>
          <w:rPrChange w:id="1779" w:author="Schrodi Lab" w:date="2020-03-18T18:12:00Z">
            <w:rPr>
              <w:rFonts w:ascii="Arial" w:hAnsi="Arial" w:cs="Arial"/>
              <w:sz w:val="22"/>
              <w:szCs w:val="22"/>
            </w:rPr>
          </w:rPrChange>
        </w:rPr>
      </w:r>
      <w:r w:rsidRPr="00740968">
        <w:rPr>
          <w:rFonts w:ascii="Arial" w:hAnsi="Arial" w:cs="Arial"/>
          <w:sz w:val="22"/>
          <w:szCs w:val="22"/>
          <w:rPrChange w:id="1780"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81" w:author="Schrodi Lab" w:date="2020-03-18T18:12:00Z">
            <w:rPr>
              <w:rFonts w:ascii="Arial" w:hAnsi="Arial" w:cs="Arial"/>
              <w:sz w:val="22"/>
              <w:szCs w:val="22"/>
            </w:rPr>
          </w:rPrChange>
        </w:rPr>
      </w:r>
      <w:r w:rsidRPr="00740968">
        <w:rPr>
          <w:rFonts w:ascii="Arial" w:hAnsi="Arial" w:cs="Arial"/>
          <w:sz w:val="22"/>
          <w:szCs w:val="22"/>
          <w:rPrChange w:id="1782" w:author="Schrodi Lab" w:date="2020-03-18T18:12:00Z">
            <w:rPr>
              <w:rFonts w:ascii="Times New Roman" w:hAnsi="Times New Roman" w:cs="Times New Roman"/>
              <w:sz w:val="32"/>
              <w:szCs w:val="32"/>
            </w:rPr>
          </w:rPrChange>
        </w:rPr>
        <w:fldChar w:fldCharType="separate"/>
      </w:r>
      <w:r w:rsidRPr="00740968">
        <w:rPr>
          <w:rFonts w:ascii="Arial" w:hAnsi="Arial" w:cs="Arial"/>
          <w:noProof/>
          <w:sz w:val="22"/>
          <w:szCs w:val="22"/>
          <w:vertAlign w:val="superscript"/>
          <w:rPrChange w:id="1783" w:author="Schrodi Lab" w:date="2020-03-18T18:12:00Z">
            <w:rPr>
              <w:rFonts w:ascii="Times New Roman" w:hAnsi="Times New Roman" w:cs="Times New Roman"/>
              <w:noProof/>
              <w:sz w:val="32"/>
              <w:szCs w:val="32"/>
              <w:vertAlign w:val="superscript"/>
            </w:rPr>
          </w:rPrChange>
        </w:rPr>
        <w:t>18</w:t>
      </w:r>
      <w:r w:rsidRPr="00740968">
        <w:rPr>
          <w:rFonts w:ascii="Arial" w:hAnsi="Arial" w:cs="Arial"/>
          <w:sz w:val="22"/>
          <w:szCs w:val="22"/>
          <w:rPrChange w:id="1784" w:author="Schrodi Lab" w:date="2020-03-18T18:12:00Z">
            <w:rPr>
              <w:rFonts w:ascii="Times New Roman" w:hAnsi="Times New Roman" w:cs="Times New Roman"/>
              <w:sz w:val="32"/>
              <w:szCs w:val="32"/>
            </w:rPr>
          </w:rPrChange>
        </w:rPr>
        <w:fldChar w:fldCharType="end"/>
      </w:r>
      <w:r w:rsidR="00D500B8" w:rsidRPr="00740968">
        <w:rPr>
          <w:rFonts w:ascii="Arial" w:hAnsi="Arial" w:cs="Arial"/>
          <w:sz w:val="22"/>
          <w:szCs w:val="22"/>
          <w:rPrChange w:id="1785" w:author="Schrodi Lab" w:date="2020-03-18T18:12:00Z">
            <w:rPr>
              <w:rFonts w:ascii="Times New Roman" w:hAnsi="Times New Roman" w:cs="Times New Roman"/>
              <w:sz w:val="32"/>
              <w:szCs w:val="32"/>
            </w:rPr>
          </w:rPrChange>
        </w:rPr>
        <w:fldChar w:fldCharType="end"/>
      </w:r>
      <w:r w:rsidRPr="00740968">
        <w:rPr>
          <w:rFonts w:ascii="Arial" w:hAnsi="Arial" w:cs="Arial"/>
          <w:sz w:val="22"/>
          <w:szCs w:val="22"/>
          <w:rPrChange w:id="1786" w:author="Schrodi Lab" w:date="2020-03-18T18:12:00Z">
            <w:rPr>
              <w:rFonts w:ascii="Times New Roman" w:hAnsi="Times New Roman" w:cs="Times New Roman"/>
              <w:sz w:val="32"/>
              <w:szCs w:val="32"/>
            </w:rPr>
          </w:rPrChange>
        </w:rPr>
        <w:t xml:space="preserve"> Therefore, PTEN inhibition of PI3K/Akt and downstream mTOR may be helpful to prevent virus from invading host cells. On February 14, Demiurge Inc. announced that PI3K inhibitor was expected to become a new type of effective and safe candidate therapeutic drug for </w:t>
      </w:r>
      <w:bookmarkStart w:id="1787" w:name="OLE_LINK6"/>
      <w:r w:rsidRPr="00740968">
        <w:rPr>
          <w:rFonts w:ascii="Arial" w:hAnsi="Arial" w:cs="Arial"/>
          <w:sz w:val="22"/>
          <w:szCs w:val="22"/>
          <w:rPrChange w:id="1788" w:author="Schrodi Lab" w:date="2020-03-18T18:12:00Z">
            <w:rPr>
              <w:rFonts w:ascii="Times New Roman" w:hAnsi="Times New Roman" w:cs="Times New Roman"/>
              <w:sz w:val="32"/>
              <w:szCs w:val="32"/>
            </w:rPr>
          </w:rPrChange>
        </w:rPr>
        <w:t>COVID</w:t>
      </w:r>
      <w:bookmarkEnd w:id="1787"/>
      <w:r w:rsidRPr="00740968">
        <w:rPr>
          <w:rFonts w:ascii="Arial" w:hAnsi="Arial" w:cs="Arial"/>
          <w:sz w:val="22"/>
          <w:szCs w:val="22"/>
          <w:rPrChange w:id="1789" w:author="Schrodi Lab" w:date="2020-03-18T18:12:00Z">
            <w:rPr>
              <w:rFonts w:ascii="Times New Roman" w:hAnsi="Times New Roman" w:cs="Times New Roman"/>
              <w:sz w:val="32"/>
              <w:szCs w:val="32"/>
            </w:rPr>
          </w:rPrChange>
        </w:rPr>
        <w:t>-19, which was based on the epidemiological, clinical and biological characteristics of COVID-19, by establishing the cross disease model in the field of oncology and virology. Although we used different methods, we still find the potential significance of PTEN path, which proved the reliability of our model from another side.</w:t>
      </w:r>
    </w:p>
    <w:p w14:paraId="0871495A" w14:textId="77777777" w:rsidR="00022D0F" w:rsidRPr="00740968" w:rsidRDefault="00022D0F">
      <w:pPr>
        <w:jc w:val="both"/>
        <w:rPr>
          <w:rFonts w:ascii="Arial" w:hAnsi="Arial" w:cs="Arial"/>
          <w:sz w:val="22"/>
          <w:szCs w:val="22"/>
          <w:rPrChange w:id="1790" w:author="Schrodi Lab" w:date="2020-03-18T18:12:00Z">
            <w:rPr>
              <w:rFonts w:ascii="Times New Roman" w:hAnsi="Times New Roman" w:cs="Times New Roman"/>
              <w:sz w:val="32"/>
              <w:szCs w:val="32"/>
            </w:rPr>
          </w:rPrChange>
        </w:rPr>
        <w:pPrChange w:id="1791" w:author="Schrodi Lab" w:date="2020-03-18T18:12:00Z">
          <w:pPr>
            <w:adjustRightInd w:val="0"/>
            <w:snapToGrid w:val="0"/>
            <w:spacing w:line="360" w:lineRule="auto"/>
            <w:ind w:firstLineChars="200" w:firstLine="640"/>
            <w:jc w:val="both"/>
          </w:pPr>
        </w:pPrChange>
      </w:pPr>
    </w:p>
    <w:p w14:paraId="146B4DDE" w14:textId="7D17C8B9" w:rsidR="00021F1F" w:rsidRDefault="00E17F99" w:rsidP="008B26E7">
      <w:pPr>
        <w:jc w:val="both"/>
        <w:rPr>
          <w:ins w:id="1792" w:author="Schrodi Lab" w:date="2020-03-18T18:17:00Z"/>
          <w:rFonts w:ascii="Arial" w:hAnsi="Arial" w:cs="Arial"/>
          <w:sz w:val="22"/>
          <w:szCs w:val="22"/>
        </w:rPr>
      </w:pPr>
      <w:r w:rsidRPr="00740968">
        <w:rPr>
          <w:rFonts w:ascii="Arial" w:hAnsi="Arial" w:cs="Arial"/>
          <w:sz w:val="22"/>
          <w:szCs w:val="22"/>
          <w:rPrChange w:id="1793" w:author="Schrodi Lab" w:date="2020-03-18T18:12:00Z">
            <w:rPr>
              <w:rFonts w:ascii="Times New Roman" w:hAnsi="Times New Roman" w:cs="Times New Roman"/>
              <w:sz w:val="32"/>
              <w:szCs w:val="32"/>
            </w:rPr>
          </w:rPrChange>
        </w:rPr>
        <w:t>We also found IL-17-induced mucin expression in CF airways in TOP50 pathway. Inflammatory cytokine IL-17, together with IL-6 and IL-1 beta, can enhance expression of mucin genes in CF airways, contributing to recurring cycles of infection followed by increased expression of mucins that culminates in airway obstruction with mucus. Although this pathway was found in Cystic Fibrosis (CF) patients, we still found that there were a lot of mucus in the alveoli in the autopsy of new corona virus pneumonia patients. Is there any excessive expression and secretion of mucin after inflammatory factors stimulation? It requires us to carry out further researches. Therefore, the discovery of these pathways can provide important candidate research targets for basic researches.</w:t>
      </w:r>
    </w:p>
    <w:p w14:paraId="147C68E8" w14:textId="77777777" w:rsidR="00022D0F" w:rsidRPr="00740968" w:rsidRDefault="00022D0F">
      <w:pPr>
        <w:jc w:val="both"/>
        <w:rPr>
          <w:rFonts w:ascii="Arial" w:hAnsi="Arial" w:cs="Arial"/>
          <w:sz w:val="22"/>
          <w:szCs w:val="22"/>
          <w:rPrChange w:id="1794" w:author="Schrodi Lab" w:date="2020-03-18T18:12:00Z">
            <w:rPr>
              <w:rFonts w:ascii="Times New Roman" w:hAnsi="Times New Roman" w:cs="Times New Roman"/>
              <w:sz w:val="32"/>
              <w:szCs w:val="32"/>
            </w:rPr>
          </w:rPrChange>
        </w:rPr>
        <w:pPrChange w:id="1795" w:author="Schrodi Lab" w:date="2020-03-18T18:12:00Z">
          <w:pPr>
            <w:widowControl w:val="0"/>
            <w:autoSpaceDE w:val="0"/>
            <w:autoSpaceDN w:val="0"/>
            <w:adjustRightInd w:val="0"/>
            <w:ind w:firstLineChars="200" w:firstLine="640"/>
            <w:jc w:val="both"/>
          </w:pPr>
        </w:pPrChange>
      </w:pPr>
    </w:p>
    <w:p w14:paraId="7397098C" w14:textId="03D13DF6" w:rsidR="00021F1F" w:rsidRDefault="00E17F99" w:rsidP="008B26E7">
      <w:pPr>
        <w:jc w:val="both"/>
        <w:rPr>
          <w:ins w:id="1796" w:author="Schrodi Lab" w:date="2020-03-18T18:17:00Z"/>
          <w:rFonts w:ascii="Arial" w:hAnsi="Arial" w:cs="Arial"/>
          <w:sz w:val="22"/>
          <w:szCs w:val="22"/>
        </w:rPr>
      </w:pPr>
      <w:r w:rsidRPr="00740968">
        <w:rPr>
          <w:rFonts w:ascii="Arial" w:hAnsi="Arial" w:cs="Arial"/>
          <w:sz w:val="22"/>
          <w:szCs w:val="22"/>
          <w:rPrChange w:id="1797" w:author="Schrodi Lab" w:date="2020-03-18T18:12:00Z">
            <w:rPr>
              <w:rFonts w:ascii="Times New Roman" w:hAnsi="Times New Roman" w:cs="Times New Roman"/>
              <w:sz w:val="32"/>
              <w:szCs w:val="32"/>
            </w:rPr>
          </w:rPrChange>
        </w:rPr>
        <w:t>The third direction was host-based treatment strategies. Because the new drug clinical experiment requires strict approval process and validation cycle, it is difficult to apply it immediately in the epidemic period. Based on the analysis of related pathways, we screened drugs according to TOP50 pathway, suggesting that a batch of approved drugs could play a role in virus prevention and treatment of complications, and these results will greatly shorten the clinical application of drugs The application cycle may provide important reference data for the control of novel corona virus. Rapamycin, the specific mTOR inhibitor, was also included in the drugs we predicted through pathway, which also proved the effectiveness of our algorithm from another side. In the future, we will analyze more direction needs and obtain more reference data, which all reflect the potential application value of our research strategy.</w:t>
      </w:r>
    </w:p>
    <w:p w14:paraId="0D42CA41" w14:textId="77777777" w:rsidR="00022D0F" w:rsidRPr="00740968" w:rsidRDefault="00022D0F">
      <w:pPr>
        <w:jc w:val="both"/>
        <w:rPr>
          <w:rFonts w:ascii="Arial" w:hAnsi="Arial" w:cs="Arial"/>
          <w:sz w:val="22"/>
          <w:szCs w:val="22"/>
          <w:rPrChange w:id="1798" w:author="Schrodi Lab" w:date="2020-03-18T18:12:00Z">
            <w:rPr>
              <w:rFonts w:ascii="Times New Roman" w:hAnsi="Times New Roman" w:cs="Times New Roman"/>
              <w:sz w:val="32"/>
              <w:szCs w:val="32"/>
            </w:rPr>
          </w:rPrChange>
        </w:rPr>
        <w:pPrChange w:id="1799" w:author="Schrodi Lab" w:date="2020-03-18T18:12:00Z">
          <w:pPr>
            <w:adjustRightInd w:val="0"/>
            <w:snapToGrid w:val="0"/>
            <w:spacing w:line="360" w:lineRule="auto"/>
            <w:ind w:firstLineChars="200" w:firstLine="640"/>
            <w:jc w:val="both"/>
          </w:pPr>
        </w:pPrChange>
      </w:pPr>
    </w:p>
    <w:p w14:paraId="04564024" w14:textId="77777777" w:rsidR="00021F1F" w:rsidRPr="00740968" w:rsidRDefault="00E17F99">
      <w:pPr>
        <w:jc w:val="both"/>
        <w:rPr>
          <w:rFonts w:ascii="Arial" w:hAnsi="Arial" w:cs="Arial"/>
          <w:sz w:val="22"/>
          <w:szCs w:val="22"/>
          <w:rPrChange w:id="1800" w:author="Schrodi Lab" w:date="2020-03-18T18:12:00Z">
            <w:rPr>
              <w:rFonts w:ascii="Times New Roman" w:hAnsi="Times New Roman" w:cs="Times New Roman"/>
              <w:sz w:val="32"/>
              <w:szCs w:val="32"/>
            </w:rPr>
          </w:rPrChange>
        </w:rPr>
        <w:pPrChange w:id="1801"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802" w:author="Schrodi Lab" w:date="2020-03-18T18:12:00Z">
            <w:rPr>
              <w:rFonts w:ascii="Times New Roman" w:hAnsi="Times New Roman" w:cs="Times New Roman"/>
              <w:sz w:val="32"/>
              <w:szCs w:val="32"/>
            </w:rPr>
          </w:rPrChange>
        </w:rPr>
        <w:t xml:space="preserve">Of course, there are still some defects in the strategy of natural language document discovery. For example, the current openness of public literature was limited, and most of our data mining was based on abstracts, which leads to the result that analysis of data were only base on the core data discovery of literature, there was still a certain possibility of incomplete mining. In addition, our mining strategy was mainly aimed at natural language, so it was greatly influenced by the subjective judgment of the conclusion of the author of the literature. In the future, it is possible for us to have better judgment if we weight the literature with different sources and different reliability. Therefore, it may be a better strategy to combine the discovery of natural language based on literature and the discovery of bioinformatics data from some public databases to repeatedly verify the conclusions. We have made a part of attempts in this study, and we will develop the above strategy joint operation tools and platforms in more studies, </w:t>
      </w:r>
      <w:proofErr w:type="gramStart"/>
      <w:r w:rsidRPr="00740968">
        <w:rPr>
          <w:rFonts w:ascii="Arial" w:hAnsi="Arial" w:cs="Arial"/>
          <w:sz w:val="22"/>
          <w:szCs w:val="22"/>
          <w:rPrChange w:id="1803" w:author="Schrodi Lab" w:date="2020-03-18T18:12:00Z">
            <w:rPr>
              <w:rFonts w:ascii="Times New Roman" w:hAnsi="Times New Roman" w:cs="Times New Roman"/>
              <w:sz w:val="32"/>
              <w:szCs w:val="32"/>
            </w:rPr>
          </w:rPrChange>
        </w:rPr>
        <w:t>so as to</w:t>
      </w:r>
      <w:proofErr w:type="gramEnd"/>
      <w:r w:rsidRPr="00740968">
        <w:rPr>
          <w:rFonts w:ascii="Arial" w:hAnsi="Arial" w:cs="Arial"/>
          <w:sz w:val="22"/>
          <w:szCs w:val="22"/>
          <w:rPrChange w:id="1804" w:author="Schrodi Lab" w:date="2020-03-18T18:12:00Z">
            <w:rPr>
              <w:rFonts w:ascii="Times New Roman" w:hAnsi="Times New Roman" w:cs="Times New Roman"/>
              <w:sz w:val="32"/>
              <w:szCs w:val="32"/>
            </w:rPr>
          </w:rPrChange>
        </w:rPr>
        <w:t xml:space="preserve"> improve the reliability and validity of related analysis.</w:t>
      </w:r>
    </w:p>
    <w:p w14:paraId="7BE7575A" w14:textId="77777777" w:rsidR="00021F1F" w:rsidRPr="00740968" w:rsidRDefault="00021F1F">
      <w:pPr>
        <w:jc w:val="both"/>
        <w:rPr>
          <w:rFonts w:ascii="Arial" w:hAnsi="Arial" w:cs="Arial"/>
          <w:sz w:val="22"/>
          <w:szCs w:val="22"/>
          <w:rPrChange w:id="1805" w:author="Schrodi Lab" w:date="2020-03-18T18:12:00Z">
            <w:rPr>
              <w:rFonts w:ascii="Times New Roman" w:hAnsi="Times New Roman" w:cs="Times New Roman"/>
              <w:sz w:val="32"/>
              <w:szCs w:val="32"/>
            </w:rPr>
          </w:rPrChange>
        </w:rPr>
        <w:pPrChange w:id="1806" w:author="Schrodi Lab" w:date="2020-03-18T18:12:00Z">
          <w:pPr>
            <w:adjustRightInd w:val="0"/>
            <w:snapToGrid w:val="0"/>
            <w:spacing w:line="360" w:lineRule="auto"/>
            <w:ind w:firstLineChars="200" w:firstLine="640"/>
            <w:jc w:val="both"/>
          </w:pPr>
        </w:pPrChange>
      </w:pPr>
    </w:p>
    <w:p w14:paraId="750F1353" w14:textId="77777777" w:rsidR="00021F1F" w:rsidRPr="00DA0581" w:rsidRDefault="00E17F99">
      <w:pPr>
        <w:jc w:val="both"/>
        <w:rPr>
          <w:rFonts w:ascii="Arial" w:hAnsi="Arial" w:cs="Arial"/>
          <w:b/>
          <w:bCs/>
          <w:sz w:val="22"/>
          <w:szCs w:val="22"/>
          <w:rPrChange w:id="1807" w:author="Schrodi Lab" w:date="2020-03-18T19:10:00Z">
            <w:rPr>
              <w:rFonts w:ascii="Times New Roman" w:hAnsi="Times New Roman" w:cs="Times New Roman"/>
              <w:b/>
              <w:bCs/>
              <w:sz w:val="32"/>
              <w:szCs w:val="32"/>
            </w:rPr>
          </w:rPrChange>
        </w:rPr>
        <w:pPrChange w:id="1808" w:author="Schrodi Lab" w:date="2020-03-18T18:12:00Z">
          <w:pPr>
            <w:adjustRightInd w:val="0"/>
            <w:snapToGrid w:val="0"/>
            <w:spacing w:line="360" w:lineRule="auto"/>
            <w:jc w:val="both"/>
          </w:pPr>
        </w:pPrChange>
      </w:pPr>
      <w:r w:rsidRPr="00DA0581">
        <w:rPr>
          <w:rFonts w:ascii="Arial" w:hAnsi="Arial" w:cs="Arial"/>
          <w:b/>
          <w:bCs/>
          <w:sz w:val="22"/>
          <w:szCs w:val="22"/>
          <w:rPrChange w:id="1809" w:author="Schrodi Lab" w:date="2020-03-18T19:10:00Z">
            <w:rPr>
              <w:rFonts w:ascii="Times New Roman" w:hAnsi="Times New Roman" w:cs="Times New Roman"/>
              <w:b/>
              <w:bCs/>
              <w:sz w:val="32"/>
              <w:szCs w:val="32"/>
            </w:rPr>
          </w:rPrChange>
        </w:rPr>
        <w:t>Acknowledgment</w:t>
      </w:r>
    </w:p>
    <w:p w14:paraId="614CD970" w14:textId="77777777" w:rsidR="00DA0581" w:rsidRDefault="00DA0581" w:rsidP="008B26E7">
      <w:pPr>
        <w:jc w:val="both"/>
        <w:rPr>
          <w:ins w:id="1810" w:author="Schrodi Lab" w:date="2020-03-18T19:10:00Z"/>
          <w:rFonts w:ascii="Arial" w:hAnsi="Arial" w:cs="Arial"/>
          <w:sz w:val="22"/>
          <w:szCs w:val="22"/>
        </w:rPr>
      </w:pPr>
    </w:p>
    <w:p w14:paraId="5E654C44" w14:textId="5E439235" w:rsidR="00021F1F" w:rsidRDefault="00E17F99" w:rsidP="008B26E7">
      <w:pPr>
        <w:jc w:val="both"/>
        <w:rPr>
          <w:ins w:id="1811" w:author="Schrodi Lab" w:date="2020-03-18T18:18:00Z"/>
          <w:rFonts w:ascii="Arial" w:hAnsi="Arial" w:cs="Arial"/>
          <w:sz w:val="22"/>
          <w:szCs w:val="22"/>
        </w:rPr>
      </w:pPr>
      <w:r w:rsidRPr="00740968">
        <w:rPr>
          <w:rFonts w:ascii="Arial" w:hAnsi="Arial" w:cs="Arial"/>
          <w:sz w:val="22"/>
          <w:szCs w:val="22"/>
          <w:rPrChange w:id="1812" w:author="Schrodi Lab" w:date="2020-03-18T18:12:00Z">
            <w:rPr>
              <w:rFonts w:ascii="Times New Roman" w:hAnsi="Times New Roman" w:cs="Times New Roman"/>
              <w:sz w:val="32"/>
              <w:szCs w:val="32"/>
            </w:rPr>
          </w:rPrChange>
        </w:rPr>
        <w:t>We thank Hitales (Shanghai, China) for algorithm and software engineering support, and Clarivate Analytics, (London, UK) for database support.</w:t>
      </w:r>
    </w:p>
    <w:p w14:paraId="38D18586" w14:textId="693BBAB1" w:rsidR="00022D0F" w:rsidRPr="00740968" w:rsidDel="00DA0581" w:rsidRDefault="00022D0F">
      <w:pPr>
        <w:jc w:val="both"/>
        <w:rPr>
          <w:del w:id="1813" w:author="Schrodi Lab" w:date="2020-03-18T19:10:00Z"/>
          <w:rFonts w:ascii="Arial" w:hAnsi="Arial" w:cs="Arial"/>
          <w:sz w:val="22"/>
          <w:szCs w:val="22"/>
          <w:rPrChange w:id="1814" w:author="Schrodi Lab" w:date="2020-03-18T18:12:00Z">
            <w:rPr>
              <w:del w:id="1815" w:author="Schrodi Lab" w:date="2020-03-18T19:10:00Z"/>
              <w:rFonts w:ascii="Times New Roman" w:hAnsi="Times New Roman" w:cs="Times New Roman"/>
              <w:b/>
              <w:bCs/>
              <w:sz w:val="32"/>
              <w:szCs w:val="32"/>
            </w:rPr>
          </w:rPrChange>
        </w:rPr>
        <w:pPrChange w:id="1816" w:author="Schrodi Lab" w:date="2020-03-18T18:12:00Z">
          <w:pPr>
            <w:adjustRightInd w:val="0"/>
            <w:snapToGrid w:val="0"/>
            <w:spacing w:line="360" w:lineRule="auto"/>
            <w:ind w:firstLineChars="200" w:firstLine="643"/>
            <w:jc w:val="both"/>
          </w:pPr>
        </w:pPrChange>
      </w:pPr>
    </w:p>
    <w:p w14:paraId="6F2BA2F1" w14:textId="77777777" w:rsidR="00021F1F" w:rsidRPr="00740968" w:rsidRDefault="00021F1F">
      <w:pPr>
        <w:jc w:val="both"/>
        <w:rPr>
          <w:rFonts w:ascii="Arial" w:hAnsi="Arial" w:cs="Arial"/>
          <w:sz w:val="22"/>
          <w:szCs w:val="22"/>
          <w:rPrChange w:id="1817" w:author="Schrodi Lab" w:date="2020-03-18T18:12:00Z">
            <w:rPr>
              <w:rFonts w:ascii="Times New Roman" w:hAnsi="Times New Roman" w:cs="Times New Roman"/>
              <w:b/>
              <w:bCs/>
              <w:sz w:val="32"/>
              <w:szCs w:val="32"/>
            </w:rPr>
          </w:rPrChange>
        </w:rPr>
        <w:pPrChange w:id="1818" w:author="Schrodi Lab" w:date="2020-03-18T18:12:00Z">
          <w:pPr>
            <w:adjustRightInd w:val="0"/>
            <w:snapToGrid w:val="0"/>
            <w:spacing w:line="360" w:lineRule="auto"/>
            <w:jc w:val="both"/>
          </w:pPr>
        </w:pPrChange>
      </w:pPr>
    </w:p>
    <w:p w14:paraId="7816FA5F" w14:textId="77777777" w:rsidR="00021F1F" w:rsidRPr="00DA0581" w:rsidRDefault="00E17F99">
      <w:pPr>
        <w:jc w:val="both"/>
        <w:rPr>
          <w:rFonts w:ascii="Arial" w:hAnsi="Arial" w:cs="Arial"/>
          <w:b/>
          <w:bCs/>
          <w:sz w:val="22"/>
          <w:szCs w:val="22"/>
          <w:lang w:val="fr-FR"/>
          <w:rPrChange w:id="1819" w:author="Schrodi Lab" w:date="2020-03-18T19:10:00Z">
            <w:rPr>
              <w:rFonts w:ascii="Times New Roman" w:hAnsi="Times New Roman" w:cs="Times New Roman"/>
              <w:sz w:val="32"/>
              <w:szCs w:val="32"/>
              <w:lang w:val="fr-FR"/>
            </w:rPr>
          </w:rPrChange>
        </w:rPr>
        <w:pPrChange w:id="1820" w:author="Schrodi Lab" w:date="2020-03-18T18:12:00Z">
          <w:pPr>
            <w:adjustRightInd w:val="0"/>
            <w:snapToGrid w:val="0"/>
            <w:spacing w:line="360" w:lineRule="auto"/>
            <w:jc w:val="both"/>
          </w:pPr>
        </w:pPrChange>
      </w:pPr>
      <w:r w:rsidRPr="00DA0581">
        <w:rPr>
          <w:rFonts w:ascii="Arial" w:hAnsi="Arial" w:cs="Arial"/>
          <w:b/>
          <w:bCs/>
          <w:sz w:val="22"/>
          <w:szCs w:val="22"/>
          <w:lang w:val="fr-FR"/>
          <w:rPrChange w:id="1821" w:author="Schrodi Lab" w:date="2020-03-18T19:10:00Z">
            <w:rPr>
              <w:rFonts w:ascii="Times New Roman" w:hAnsi="Times New Roman" w:cs="Times New Roman"/>
              <w:b/>
              <w:bCs/>
              <w:sz w:val="32"/>
              <w:szCs w:val="32"/>
              <w:lang w:val="fr-FR"/>
            </w:rPr>
          </w:rPrChange>
        </w:rPr>
        <w:t>REFERENCE</w:t>
      </w:r>
    </w:p>
    <w:p w14:paraId="49EA8A90" w14:textId="77777777" w:rsidR="00E17F99" w:rsidRPr="00740968" w:rsidRDefault="00E17F99">
      <w:pPr>
        <w:jc w:val="both"/>
        <w:rPr>
          <w:rFonts w:ascii="Arial" w:hAnsi="Arial" w:cs="Arial"/>
          <w:noProof/>
          <w:sz w:val="22"/>
          <w:szCs w:val="22"/>
          <w:rPrChange w:id="1822" w:author="Schrodi Lab" w:date="2020-03-18T18:12:00Z">
            <w:rPr>
              <w:noProof/>
            </w:rPr>
          </w:rPrChange>
        </w:rPr>
        <w:pPrChange w:id="1823" w:author="Schrodi Lab" w:date="2020-03-18T18:12:00Z">
          <w:pPr>
            <w:pStyle w:val="EndNoteBibliography"/>
            <w:ind w:left="720" w:hanging="720"/>
          </w:pPr>
        </w:pPrChange>
      </w:pPr>
      <w:r w:rsidRPr="00740968">
        <w:rPr>
          <w:rFonts w:ascii="Arial" w:hAnsi="Arial" w:cs="Arial"/>
          <w:sz w:val="22"/>
          <w:szCs w:val="22"/>
          <w:rPrChange w:id="1824" w:author="Schrodi Lab" w:date="2020-03-18T18:12:00Z">
            <w:rPr>
              <w:rFonts w:ascii="Times New Roman" w:hAnsi="Times New Roman" w:cs="Times New Roman"/>
              <w:sz w:val="32"/>
              <w:szCs w:val="32"/>
            </w:rPr>
          </w:rPrChange>
        </w:rPr>
        <w:fldChar w:fldCharType="begin"/>
      </w:r>
      <w:r w:rsidRPr="00740968">
        <w:rPr>
          <w:rFonts w:ascii="Arial" w:hAnsi="Arial" w:cs="Arial"/>
          <w:sz w:val="22"/>
          <w:szCs w:val="22"/>
          <w:lang w:val="fr-FR"/>
          <w:rPrChange w:id="1825" w:author="Schrodi Lab" w:date="2020-03-18T18:12:00Z">
            <w:rPr>
              <w:rFonts w:ascii="Times New Roman" w:hAnsi="Times New Roman" w:cs="Times New Roman"/>
              <w:sz w:val="32"/>
              <w:szCs w:val="32"/>
              <w:lang w:val="fr-FR"/>
            </w:rPr>
          </w:rPrChange>
        </w:rPr>
        <w:instrText xml:space="preserve"> ADDIN EN.REFLIST </w:instrText>
      </w:r>
      <w:r w:rsidRPr="00740968">
        <w:rPr>
          <w:rFonts w:ascii="Arial" w:hAnsi="Arial" w:cs="Arial"/>
          <w:sz w:val="22"/>
          <w:szCs w:val="22"/>
          <w:rPrChange w:id="1826" w:author="Schrodi Lab" w:date="2020-03-18T18:12:00Z">
            <w:rPr>
              <w:rFonts w:ascii="Times New Roman" w:hAnsi="Times New Roman" w:cs="Times New Roman"/>
              <w:sz w:val="32"/>
              <w:szCs w:val="32"/>
            </w:rPr>
          </w:rPrChange>
        </w:rPr>
        <w:fldChar w:fldCharType="separate"/>
      </w:r>
      <w:bookmarkStart w:id="1827" w:name="_ENREF_1"/>
      <w:r w:rsidRPr="00740968">
        <w:rPr>
          <w:rFonts w:ascii="Arial" w:hAnsi="Arial" w:cs="Arial"/>
          <w:noProof/>
          <w:sz w:val="22"/>
          <w:szCs w:val="22"/>
          <w:lang w:val="fr-FR"/>
          <w:rPrChange w:id="1828" w:author="Schrodi Lab" w:date="2020-03-18T18:12:00Z">
            <w:rPr>
              <w:noProof/>
              <w:lang w:val="fr-FR"/>
            </w:rPr>
          </w:rPrChange>
        </w:rPr>
        <w:t xml:space="preserve">1. Chen N, Zhou M, Dong X, et al. </w:t>
      </w:r>
      <w:r w:rsidRPr="00740968">
        <w:rPr>
          <w:rFonts w:ascii="Arial" w:hAnsi="Arial" w:cs="Arial"/>
          <w:noProof/>
          <w:sz w:val="22"/>
          <w:szCs w:val="22"/>
          <w:rPrChange w:id="1829" w:author="Schrodi Lab" w:date="2020-03-18T18:12:00Z">
            <w:rPr>
              <w:noProof/>
            </w:rPr>
          </w:rPrChange>
        </w:rPr>
        <w:t>Epidemiological and clinical characteristics of 99 cases of 2019 novel coronavirus pneumonia in Wuhan, China: a descriptive study. Lancet 2020.</w:t>
      </w:r>
      <w:bookmarkEnd w:id="1827"/>
    </w:p>
    <w:p w14:paraId="762FFAD0" w14:textId="77777777" w:rsidR="00E17F99" w:rsidRPr="00740968" w:rsidRDefault="00E17F99">
      <w:pPr>
        <w:jc w:val="both"/>
        <w:rPr>
          <w:rFonts w:ascii="Arial" w:hAnsi="Arial" w:cs="Arial"/>
          <w:noProof/>
          <w:sz w:val="22"/>
          <w:szCs w:val="22"/>
          <w:rPrChange w:id="1830" w:author="Schrodi Lab" w:date="2020-03-18T18:12:00Z">
            <w:rPr>
              <w:noProof/>
            </w:rPr>
          </w:rPrChange>
        </w:rPr>
        <w:pPrChange w:id="1831" w:author="Schrodi Lab" w:date="2020-03-18T18:12:00Z">
          <w:pPr>
            <w:pStyle w:val="EndNoteBibliography"/>
            <w:ind w:left="720" w:hanging="720"/>
          </w:pPr>
        </w:pPrChange>
      </w:pPr>
      <w:bookmarkStart w:id="1832" w:name="_ENREF_2"/>
      <w:r w:rsidRPr="00740968">
        <w:rPr>
          <w:rFonts w:ascii="Arial" w:hAnsi="Arial" w:cs="Arial"/>
          <w:noProof/>
          <w:sz w:val="22"/>
          <w:szCs w:val="22"/>
          <w:rPrChange w:id="1833" w:author="Schrodi Lab" w:date="2020-03-18T18:12:00Z">
            <w:rPr>
              <w:noProof/>
            </w:rPr>
          </w:rPrChange>
        </w:rPr>
        <w:lastRenderedPageBreak/>
        <w:t>2. Chang, Lin M, Wei L, et al. Epidemiologic and Clinical Characteristics of Novel Coronavirus Infections Involving 13 Patients Outside Wuhan, China. Jama 2020.</w:t>
      </w:r>
      <w:bookmarkEnd w:id="1832"/>
    </w:p>
    <w:p w14:paraId="42B31DF5" w14:textId="77777777" w:rsidR="00E17F99" w:rsidRPr="00740968" w:rsidRDefault="00E17F99">
      <w:pPr>
        <w:jc w:val="both"/>
        <w:rPr>
          <w:rFonts w:ascii="Arial" w:hAnsi="Arial" w:cs="Arial"/>
          <w:noProof/>
          <w:sz w:val="22"/>
          <w:szCs w:val="22"/>
          <w:rPrChange w:id="1834" w:author="Schrodi Lab" w:date="2020-03-18T18:12:00Z">
            <w:rPr>
              <w:noProof/>
            </w:rPr>
          </w:rPrChange>
        </w:rPr>
        <w:pPrChange w:id="1835" w:author="Schrodi Lab" w:date="2020-03-18T18:12:00Z">
          <w:pPr>
            <w:pStyle w:val="EndNoteBibliography"/>
            <w:ind w:left="720" w:hanging="720"/>
          </w:pPr>
        </w:pPrChange>
      </w:pPr>
      <w:bookmarkStart w:id="1836" w:name="_ENREF_3"/>
      <w:r w:rsidRPr="00740968">
        <w:rPr>
          <w:rFonts w:ascii="Arial" w:hAnsi="Arial" w:cs="Arial"/>
          <w:noProof/>
          <w:sz w:val="22"/>
          <w:szCs w:val="22"/>
          <w:rPrChange w:id="1837" w:author="Schrodi Lab" w:date="2020-03-18T18:12:00Z">
            <w:rPr>
              <w:noProof/>
            </w:rPr>
          </w:rPrChange>
        </w:rPr>
        <w:t>3. Jiang S, Xia S, Ying T, et al. A novel coronavirus (2019-nCoV) causing pneumonia-associated respiratory syndrome. Cellular &amp; molecular immunology 2020.</w:t>
      </w:r>
      <w:bookmarkEnd w:id="1836"/>
    </w:p>
    <w:p w14:paraId="28379FD7" w14:textId="77777777" w:rsidR="00E17F99" w:rsidRPr="00740968" w:rsidRDefault="00E17F99">
      <w:pPr>
        <w:jc w:val="both"/>
        <w:rPr>
          <w:rFonts w:ascii="Arial" w:hAnsi="Arial" w:cs="Arial"/>
          <w:noProof/>
          <w:sz w:val="22"/>
          <w:szCs w:val="22"/>
          <w:lang w:val="fr-FR"/>
          <w:rPrChange w:id="1838" w:author="Schrodi Lab" w:date="2020-03-18T18:12:00Z">
            <w:rPr>
              <w:noProof/>
              <w:lang w:val="fr-FR"/>
            </w:rPr>
          </w:rPrChange>
        </w:rPr>
        <w:pPrChange w:id="1839" w:author="Schrodi Lab" w:date="2020-03-18T18:12:00Z">
          <w:pPr>
            <w:pStyle w:val="EndNoteBibliography"/>
            <w:ind w:left="720" w:hanging="720"/>
          </w:pPr>
        </w:pPrChange>
      </w:pPr>
      <w:bookmarkStart w:id="1840" w:name="_ENREF_4"/>
      <w:r w:rsidRPr="00740968">
        <w:rPr>
          <w:rFonts w:ascii="Arial" w:hAnsi="Arial" w:cs="Arial"/>
          <w:noProof/>
          <w:sz w:val="22"/>
          <w:szCs w:val="22"/>
          <w:rPrChange w:id="1841" w:author="Schrodi Lab" w:date="2020-03-18T18:12:00Z">
            <w:rPr>
              <w:noProof/>
            </w:rPr>
          </w:rPrChange>
        </w:rPr>
        <w:t xml:space="preserve">4. Chen L, Liu W, Zhang Q, et al. RNA based mNGS approach identifies a novel human coronavirus from two individual pneumonia cases in 2019 Wuhan outbreak. </w:t>
      </w:r>
      <w:r w:rsidRPr="00740968">
        <w:rPr>
          <w:rFonts w:ascii="Arial" w:hAnsi="Arial" w:cs="Arial"/>
          <w:noProof/>
          <w:sz w:val="22"/>
          <w:szCs w:val="22"/>
          <w:lang w:val="fr-FR"/>
          <w:rPrChange w:id="1842" w:author="Schrodi Lab" w:date="2020-03-18T18:12:00Z">
            <w:rPr>
              <w:noProof/>
              <w:lang w:val="fr-FR"/>
            </w:rPr>
          </w:rPrChange>
        </w:rPr>
        <w:t>Emerging microbes &amp; infections 2020;</w:t>
      </w:r>
      <w:r w:rsidRPr="00740968">
        <w:rPr>
          <w:rFonts w:ascii="Arial" w:hAnsi="Arial" w:cs="Arial"/>
          <w:noProof/>
          <w:sz w:val="22"/>
          <w:szCs w:val="22"/>
          <w:lang w:val="fr-FR"/>
          <w:rPrChange w:id="1843" w:author="Schrodi Lab" w:date="2020-03-18T18:12:00Z">
            <w:rPr>
              <w:b/>
              <w:noProof/>
              <w:lang w:val="fr-FR"/>
            </w:rPr>
          </w:rPrChange>
        </w:rPr>
        <w:t>9</w:t>
      </w:r>
      <w:r w:rsidRPr="00740968">
        <w:rPr>
          <w:rFonts w:ascii="Arial" w:hAnsi="Arial" w:cs="Arial"/>
          <w:noProof/>
          <w:sz w:val="22"/>
          <w:szCs w:val="22"/>
          <w:lang w:val="fr-FR"/>
          <w:rPrChange w:id="1844" w:author="Schrodi Lab" w:date="2020-03-18T18:12:00Z">
            <w:rPr>
              <w:noProof/>
              <w:lang w:val="fr-FR"/>
            </w:rPr>
          </w:rPrChange>
        </w:rPr>
        <w:t>(1):313-19.</w:t>
      </w:r>
      <w:bookmarkEnd w:id="1840"/>
    </w:p>
    <w:p w14:paraId="6A645537" w14:textId="77777777" w:rsidR="00E17F99" w:rsidRPr="00740968" w:rsidRDefault="00E17F99">
      <w:pPr>
        <w:jc w:val="both"/>
        <w:rPr>
          <w:rFonts w:ascii="Arial" w:hAnsi="Arial" w:cs="Arial"/>
          <w:noProof/>
          <w:sz w:val="22"/>
          <w:szCs w:val="22"/>
          <w:rPrChange w:id="1845" w:author="Schrodi Lab" w:date="2020-03-18T18:12:00Z">
            <w:rPr>
              <w:noProof/>
            </w:rPr>
          </w:rPrChange>
        </w:rPr>
        <w:pPrChange w:id="1846" w:author="Schrodi Lab" w:date="2020-03-18T18:12:00Z">
          <w:pPr>
            <w:pStyle w:val="EndNoteBibliography"/>
            <w:ind w:left="720" w:hanging="720"/>
          </w:pPr>
        </w:pPrChange>
      </w:pPr>
      <w:bookmarkStart w:id="1847" w:name="_ENREF_5"/>
      <w:r w:rsidRPr="00740968">
        <w:rPr>
          <w:rFonts w:ascii="Arial" w:hAnsi="Arial" w:cs="Arial"/>
          <w:noProof/>
          <w:sz w:val="22"/>
          <w:szCs w:val="22"/>
          <w:lang w:val="fr-FR"/>
          <w:rPrChange w:id="1848" w:author="Schrodi Lab" w:date="2020-03-18T18:12:00Z">
            <w:rPr>
              <w:noProof/>
              <w:lang w:val="fr-FR"/>
            </w:rPr>
          </w:rPrChange>
        </w:rPr>
        <w:t xml:space="preserve">5. Lu R, Zhao X, Li J, et al. </w:t>
      </w:r>
      <w:r w:rsidRPr="00740968">
        <w:rPr>
          <w:rFonts w:ascii="Arial" w:hAnsi="Arial" w:cs="Arial"/>
          <w:noProof/>
          <w:sz w:val="22"/>
          <w:szCs w:val="22"/>
          <w:rPrChange w:id="1849" w:author="Schrodi Lab" w:date="2020-03-18T18:12:00Z">
            <w:rPr>
              <w:noProof/>
            </w:rPr>
          </w:rPrChange>
        </w:rPr>
        <w:t>Genomic characterisation and epidemiology of 2019 novel coronavirus: implications for virus origins and receptor binding. Lancet 2020.</w:t>
      </w:r>
      <w:bookmarkEnd w:id="1847"/>
    </w:p>
    <w:p w14:paraId="343AE5C3" w14:textId="77777777" w:rsidR="00E17F99" w:rsidRPr="00740968" w:rsidRDefault="00E17F99">
      <w:pPr>
        <w:jc w:val="both"/>
        <w:rPr>
          <w:rFonts w:ascii="Arial" w:hAnsi="Arial" w:cs="Arial"/>
          <w:noProof/>
          <w:sz w:val="22"/>
          <w:szCs w:val="22"/>
          <w:rPrChange w:id="1850" w:author="Schrodi Lab" w:date="2020-03-18T18:12:00Z">
            <w:rPr>
              <w:noProof/>
            </w:rPr>
          </w:rPrChange>
        </w:rPr>
        <w:pPrChange w:id="1851" w:author="Schrodi Lab" w:date="2020-03-18T18:12:00Z">
          <w:pPr>
            <w:pStyle w:val="EndNoteBibliography"/>
            <w:ind w:left="720" w:hanging="720"/>
          </w:pPr>
        </w:pPrChange>
      </w:pPr>
      <w:bookmarkStart w:id="1852" w:name="_ENREF_6"/>
      <w:r w:rsidRPr="00740968">
        <w:rPr>
          <w:rFonts w:ascii="Arial" w:hAnsi="Arial" w:cs="Arial"/>
          <w:noProof/>
          <w:sz w:val="22"/>
          <w:szCs w:val="22"/>
          <w:rPrChange w:id="1853" w:author="Schrodi Lab" w:date="2020-03-18T18:12:00Z">
            <w:rPr>
              <w:noProof/>
            </w:rPr>
          </w:rPrChange>
        </w:rPr>
        <w:t>6. Wang D, Hu B, Hu C, et al. Clinical Characteristics of 138 Hospitalized Patients With 2019 Novel Coronavirus-Infected Pneumonia in Wuhan, China. Jama 2020.</w:t>
      </w:r>
      <w:bookmarkEnd w:id="1852"/>
    </w:p>
    <w:p w14:paraId="101C9F61" w14:textId="77777777" w:rsidR="00E17F99" w:rsidRPr="00740968" w:rsidRDefault="00E17F99">
      <w:pPr>
        <w:jc w:val="both"/>
        <w:rPr>
          <w:rFonts w:ascii="Arial" w:hAnsi="Arial" w:cs="Arial"/>
          <w:noProof/>
          <w:sz w:val="22"/>
          <w:szCs w:val="22"/>
          <w:rPrChange w:id="1854" w:author="Schrodi Lab" w:date="2020-03-18T18:12:00Z">
            <w:rPr>
              <w:noProof/>
            </w:rPr>
          </w:rPrChange>
        </w:rPr>
        <w:pPrChange w:id="1855" w:author="Schrodi Lab" w:date="2020-03-18T18:12:00Z">
          <w:pPr>
            <w:pStyle w:val="EndNoteBibliography"/>
            <w:ind w:left="720" w:hanging="720"/>
          </w:pPr>
        </w:pPrChange>
      </w:pPr>
      <w:bookmarkStart w:id="1856" w:name="_ENREF_7"/>
      <w:r w:rsidRPr="00740968">
        <w:rPr>
          <w:rFonts w:ascii="Arial" w:hAnsi="Arial" w:cs="Arial"/>
          <w:noProof/>
          <w:sz w:val="22"/>
          <w:szCs w:val="22"/>
          <w:rPrChange w:id="1857" w:author="Schrodi Lab" w:date="2020-03-18T18:12:00Z">
            <w:rPr>
              <w:noProof/>
            </w:rPr>
          </w:rPrChange>
        </w:rPr>
        <w:t>7. Zhou P, Yang XL, Wang XG, et al. A pneumonia outbreak associated with a new coronavirus of probable bat origin. Nature 2020.</w:t>
      </w:r>
      <w:bookmarkEnd w:id="1856"/>
    </w:p>
    <w:p w14:paraId="45ACDACA" w14:textId="77777777" w:rsidR="00E17F99" w:rsidRPr="00740968" w:rsidRDefault="00E17F99">
      <w:pPr>
        <w:jc w:val="both"/>
        <w:rPr>
          <w:rFonts w:ascii="Arial" w:hAnsi="Arial" w:cs="Arial"/>
          <w:noProof/>
          <w:sz w:val="22"/>
          <w:szCs w:val="22"/>
          <w:rPrChange w:id="1858" w:author="Schrodi Lab" w:date="2020-03-18T18:12:00Z">
            <w:rPr>
              <w:noProof/>
            </w:rPr>
          </w:rPrChange>
        </w:rPr>
        <w:pPrChange w:id="1859" w:author="Schrodi Lab" w:date="2020-03-18T18:12:00Z">
          <w:pPr>
            <w:pStyle w:val="EndNoteBibliography"/>
            <w:ind w:left="720" w:hanging="720"/>
          </w:pPr>
        </w:pPrChange>
      </w:pPr>
      <w:bookmarkStart w:id="1860" w:name="_ENREF_8"/>
      <w:r w:rsidRPr="00740968">
        <w:rPr>
          <w:rFonts w:ascii="Arial" w:hAnsi="Arial" w:cs="Arial"/>
          <w:noProof/>
          <w:sz w:val="22"/>
          <w:szCs w:val="22"/>
          <w:rPrChange w:id="1861" w:author="Schrodi Lab" w:date="2020-03-18T18:12:00Z">
            <w:rPr>
              <w:noProof/>
            </w:rPr>
          </w:rPrChange>
        </w:rPr>
        <w:t>8. Aronson AR, Lang FM. An overview of MetaMap: historical perspective and recent advances. Journal of the American Medical Informatics Association : JAMIA 2010;</w:t>
      </w:r>
      <w:r w:rsidRPr="00740968">
        <w:rPr>
          <w:rFonts w:ascii="Arial" w:hAnsi="Arial" w:cs="Arial"/>
          <w:noProof/>
          <w:sz w:val="22"/>
          <w:szCs w:val="22"/>
          <w:rPrChange w:id="1862" w:author="Schrodi Lab" w:date="2020-03-18T18:12:00Z">
            <w:rPr>
              <w:b/>
              <w:noProof/>
            </w:rPr>
          </w:rPrChange>
        </w:rPr>
        <w:t>17</w:t>
      </w:r>
      <w:r w:rsidRPr="00740968">
        <w:rPr>
          <w:rFonts w:ascii="Arial" w:hAnsi="Arial" w:cs="Arial"/>
          <w:noProof/>
          <w:sz w:val="22"/>
          <w:szCs w:val="22"/>
          <w:rPrChange w:id="1863" w:author="Schrodi Lab" w:date="2020-03-18T18:12:00Z">
            <w:rPr>
              <w:noProof/>
            </w:rPr>
          </w:rPrChange>
        </w:rPr>
        <w:t>(3):229-36.</w:t>
      </w:r>
      <w:bookmarkEnd w:id="1860"/>
    </w:p>
    <w:p w14:paraId="01C22FC2" w14:textId="77777777" w:rsidR="00E17F99" w:rsidRPr="00740968" w:rsidRDefault="00E17F99">
      <w:pPr>
        <w:jc w:val="both"/>
        <w:rPr>
          <w:rFonts w:ascii="Arial" w:hAnsi="Arial" w:cs="Arial"/>
          <w:noProof/>
          <w:sz w:val="22"/>
          <w:szCs w:val="22"/>
          <w:rPrChange w:id="1864" w:author="Schrodi Lab" w:date="2020-03-18T18:12:00Z">
            <w:rPr>
              <w:noProof/>
            </w:rPr>
          </w:rPrChange>
        </w:rPr>
        <w:pPrChange w:id="1865" w:author="Schrodi Lab" w:date="2020-03-18T18:12:00Z">
          <w:pPr>
            <w:pStyle w:val="EndNoteBibliography"/>
            <w:ind w:left="720" w:hanging="720"/>
          </w:pPr>
        </w:pPrChange>
      </w:pPr>
      <w:bookmarkStart w:id="1866" w:name="_ENREF_9"/>
      <w:r w:rsidRPr="00740968">
        <w:rPr>
          <w:rFonts w:ascii="Arial" w:hAnsi="Arial" w:cs="Arial"/>
          <w:noProof/>
          <w:sz w:val="22"/>
          <w:szCs w:val="22"/>
          <w:rPrChange w:id="1867" w:author="Schrodi Lab" w:date="2020-03-18T18:12:00Z">
            <w:rPr>
              <w:noProof/>
            </w:rPr>
          </w:rPrChange>
        </w:rPr>
        <w:t>9. Rindflesch TC, Fiszman M. The interaction of domain knowledge and linguistic structure in natural language processing: interpreting hypernymic propositions in biomedical text. Journal of biomedical informatics 2003;</w:t>
      </w:r>
      <w:r w:rsidRPr="00740968">
        <w:rPr>
          <w:rFonts w:ascii="Arial" w:hAnsi="Arial" w:cs="Arial"/>
          <w:noProof/>
          <w:sz w:val="22"/>
          <w:szCs w:val="22"/>
          <w:rPrChange w:id="1868" w:author="Schrodi Lab" w:date="2020-03-18T18:12:00Z">
            <w:rPr>
              <w:b/>
              <w:noProof/>
            </w:rPr>
          </w:rPrChange>
        </w:rPr>
        <w:t>36</w:t>
      </w:r>
      <w:r w:rsidRPr="00740968">
        <w:rPr>
          <w:rFonts w:ascii="Arial" w:hAnsi="Arial" w:cs="Arial"/>
          <w:noProof/>
          <w:sz w:val="22"/>
          <w:szCs w:val="22"/>
          <w:rPrChange w:id="1869" w:author="Schrodi Lab" w:date="2020-03-18T18:12:00Z">
            <w:rPr>
              <w:noProof/>
            </w:rPr>
          </w:rPrChange>
        </w:rPr>
        <w:t>(6):462-77.</w:t>
      </w:r>
      <w:bookmarkEnd w:id="1866"/>
    </w:p>
    <w:p w14:paraId="7E131FCD" w14:textId="77777777" w:rsidR="00E17F99" w:rsidRPr="00740968" w:rsidRDefault="00E17F99">
      <w:pPr>
        <w:jc w:val="both"/>
        <w:rPr>
          <w:rFonts w:ascii="Arial" w:hAnsi="Arial" w:cs="Arial"/>
          <w:noProof/>
          <w:sz w:val="22"/>
          <w:szCs w:val="22"/>
          <w:rPrChange w:id="1870" w:author="Schrodi Lab" w:date="2020-03-18T18:12:00Z">
            <w:rPr>
              <w:noProof/>
            </w:rPr>
          </w:rPrChange>
        </w:rPr>
        <w:pPrChange w:id="1871" w:author="Schrodi Lab" w:date="2020-03-18T18:12:00Z">
          <w:pPr>
            <w:pStyle w:val="EndNoteBibliography"/>
            <w:ind w:left="720" w:hanging="720"/>
          </w:pPr>
        </w:pPrChange>
      </w:pPr>
      <w:bookmarkStart w:id="1872" w:name="_ENREF_10"/>
      <w:r w:rsidRPr="00740968">
        <w:rPr>
          <w:rFonts w:ascii="Arial" w:hAnsi="Arial" w:cs="Arial"/>
          <w:noProof/>
          <w:sz w:val="22"/>
          <w:szCs w:val="22"/>
          <w:rPrChange w:id="1873" w:author="Schrodi Lab" w:date="2020-03-18T18:12:00Z">
            <w:rPr>
              <w:noProof/>
            </w:rPr>
          </w:rPrChange>
        </w:rPr>
        <w:t>10. Li G, De Clercq E. Therapeutic options for the 2019 novel coronavirus (2019-nCoV). Nature reviews Drug discovery 2020;</w:t>
      </w:r>
      <w:r w:rsidRPr="00740968">
        <w:rPr>
          <w:rFonts w:ascii="Arial" w:hAnsi="Arial" w:cs="Arial"/>
          <w:noProof/>
          <w:sz w:val="22"/>
          <w:szCs w:val="22"/>
          <w:rPrChange w:id="1874" w:author="Schrodi Lab" w:date="2020-03-18T18:12:00Z">
            <w:rPr>
              <w:b/>
              <w:noProof/>
            </w:rPr>
          </w:rPrChange>
        </w:rPr>
        <w:t>19</w:t>
      </w:r>
      <w:r w:rsidRPr="00740968">
        <w:rPr>
          <w:rFonts w:ascii="Arial" w:hAnsi="Arial" w:cs="Arial"/>
          <w:noProof/>
          <w:sz w:val="22"/>
          <w:szCs w:val="22"/>
          <w:rPrChange w:id="1875" w:author="Schrodi Lab" w:date="2020-03-18T18:12:00Z">
            <w:rPr>
              <w:noProof/>
            </w:rPr>
          </w:rPrChange>
        </w:rPr>
        <w:t>(3):149-50.</w:t>
      </w:r>
      <w:bookmarkEnd w:id="1872"/>
    </w:p>
    <w:p w14:paraId="6F1DECD9" w14:textId="77777777" w:rsidR="00E17F99" w:rsidRPr="00740968" w:rsidRDefault="00E17F99">
      <w:pPr>
        <w:jc w:val="both"/>
        <w:rPr>
          <w:rFonts w:ascii="Arial" w:hAnsi="Arial" w:cs="Arial"/>
          <w:noProof/>
          <w:sz w:val="22"/>
          <w:szCs w:val="22"/>
          <w:rPrChange w:id="1876" w:author="Schrodi Lab" w:date="2020-03-18T18:12:00Z">
            <w:rPr>
              <w:noProof/>
            </w:rPr>
          </w:rPrChange>
        </w:rPr>
        <w:pPrChange w:id="1877" w:author="Schrodi Lab" w:date="2020-03-18T18:12:00Z">
          <w:pPr>
            <w:pStyle w:val="EndNoteBibliography"/>
            <w:ind w:left="720" w:hanging="720"/>
          </w:pPr>
        </w:pPrChange>
      </w:pPr>
      <w:bookmarkStart w:id="1878" w:name="_ENREF_11"/>
      <w:r w:rsidRPr="00740968">
        <w:rPr>
          <w:rFonts w:ascii="Arial" w:hAnsi="Arial" w:cs="Arial"/>
          <w:noProof/>
          <w:sz w:val="22"/>
          <w:szCs w:val="22"/>
          <w:rPrChange w:id="1879" w:author="Schrodi Lab" w:date="2020-03-18T18:12:00Z">
            <w:rPr>
              <w:noProof/>
            </w:rPr>
          </w:rPrChange>
        </w:rPr>
        <w:t>11. Guan WJ, Ni ZY, Hu Y, et al. Clinical Characteristics of Coronavirus Disease 2019 in China. The New England journal of medicine 2020.</w:t>
      </w:r>
      <w:bookmarkEnd w:id="1878"/>
    </w:p>
    <w:p w14:paraId="22BCEE4D" w14:textId="77777777" w:rsidR="00E17F99" w:rsidRPr="00740968" w:rsidRDefault="00E17F99">
      <w:pPr>
        <w:jc w:val="both"/>
        <w:rPr>
          <w:rFonts w:ascii="Arial" w:hAnsi="Arial" w:cs="Arial"/>
          <w:noProof/>
          <w:sz w:val="22"/>
          <w:szCs w:val="22"/>
          <w:rPrChange w:id="1880" w:author="Schrodi Lab" w:date="2020-03-18T18:12:00Z">
            <w:rPr>
              <w:noProof/>
            </w:rPr>
          </w:rPrChange>
        </w:rPr>
        <w:pPrChange w:id="1881" w:author="Schrodi Lab" w:date="2020-03-18T18:12:00Z">
          <w:pPr>
            <w:pStyle w:val="EndNoteBibliography"/>
            <w:ind w:left="720" w:hanging="720"/>
          </w:pPr>
        </w:pPrChange>
      </w:pPr>
      <w:bookmarkStart w:id="1882" w:name="_ENREF_12"/>
      <w:r w:rsidRPr="00740968">
        <w:rPr>
          <w:rFonts w:ascii="Arial" w:hAnsi="Arial" w:cs="Arial"/>
          <w:noProof/>
          <w:sz w:val="22"/>
          <w:szCs w:val="22"/>
          <w:rPrChange w:id="1883" w:author="Schrodi Lab" w:date="2020-03-18T18:12:00Z">
            <w:rPr>
              <w:noProof/>
            </w:rPr>
          </w:rPrChange>
        </w:rPr>
        <w:t>12. Dahia PL. PTEN, a unique tumor suppressor gene. Endocrine-related cancer 2000;</w:t>
      </w:r>
      <w:r w:rsidRPr="00740968">
        <w:rPr>
          <w:rFonts w:ascii="Arial" w:hAnsi="Arial" w:cs="Arial"/>
          <w:noProof/>
          <w:sz w:val="22"/>
          <w:szCs w:val="22"/>
          <w:rPrChange w:id="1884" w:author="Schrodi Lab" w:date="2020-03-18T18:12:00Z">
            <w:rPr>
              <w:b/>
              <w:noProof/>
            </w:rPr>
          </w:rPrChange>
        </w:rPr>
        <w:t>7</w:t>
      </w:r>
      <w:r w:rsidRPr="00740968">
        <w:rPr>
          <w:rFonts w:ascii="Arial" w:hAnsi="Arial" w:cs="Arial"/>
          <w:noProof/>
          <w:sz w:val="22"/>
          <w:szCs w:val="22"/>
          <w:rPrChange w:id="1885" w:author="Schrodi Lab" w:date="2020-03-18T18:12:00Z">
            <w:rPr>
              <w:noProof/>
            </w:rPr>
          </w:rPrChange>
        </w:rPr>
        <w:t>(2):115-29.</w:t>
      </w:r>
      <w:bookmarkEnd w:id="1882"/>
    </w:p>
    <w:p w14:paraId="5FD636A5" w14:textId="77777777" w:rsidR="00E17F99" w:rsidRPr="00740968" w:rsidRDefault="00E17F99">
      <w:pPr>
        <w:jc w:val="both"/>
        <w:rPr>
          <w:rFonts w:ascii="Arial" w:hAnsi="Arial" w:cs="Arial"/>
          <w:noProof/>
          <w:sz w:val="22"/>
          <w:szCs w:val="22"/>
          <w:rPrChange w:id="1886" w:author="Schrodi Lab" w:date="2020-03-18T18:12:00Z">
            <w:rPr>
              <w:noProof/>
            </w:rPr>
          </w:rPrChange>
        </w:rPr>
        <w:pPrChange w:id="1887" w:author="Schrodi Lab" w:date="2020-03-18T18:12:00Z">
          <w:pPr>
            <w:pStyle w:val="EndNoteBibliography"/>
            <w:ind w:left="720" w:hanging="720"/>
          </w:pPr>
        </w:pPrChange>
      </w:pPr>
      <w:bookmarkStart w:id="1888" w:name="_ENREF_13"/>
      <w:r w:rsidRPr="00740968">
        <w:rPr>
          <w:rFonts w:ascii="Arial" w:hAnsi="Arial" w:cs="Arial"/>
          <w:noProof/>
          <w:sz w:val="22"/>
          <w:szCs w:val="22"/>
          <w:rPrChange w:id="1889" w:author="Schrodi Lab" w:date="2020-03-18T18:12:00Z">
            <w:rPr>
              <w:noProof/>
            </w:rPr>
          </w:rPrChange>
        </w:rPr>
        <w:t>13. Knobbe CB, Merlo A, Reifenberger G. Pten signaling in gliomas. Neuro-oncology 2002;</w:t>
      </w:r>
      <w:r w:rsidRPr="00740968">
        <w:rPr>
          <w:rFonts w:ascii="Arial" w:hAnsi="Arial" w:cs="Arial"/>
          <w:noProof/>
          <w:sz w:val="22"/>
          <w:szCs w:val="22"/>
          <w:rPrChange w:id="1890" w:author="Schrodi Lab" w:date="2020-03-18T18:12:00Z">
            <w:rPr>
              <w:b/>
              <w:noProof/>
            </w:rPr>
          </w:rPrChange>
        </w:rPr>
        <w:t>4</w:t>
      </w:r>
      <w:r w:rsidRPr="00740968">
        <w:rPr>
          <w:rFonts w:ascii="Arial" w:hAnsi="Arial" w:cs="Arial"/>
          <w:noProof/>
          <w:sz w:val="22"/>
          <w:szCs w:val="22"/>
          <w:rPrChange w:id="1891" w:author="Schrodi Lab" w:date="2020-03-18T18:12:00Z">
            <w:rPr>
              <w:noProof/>
            </w:rPr>
          </w:rPrChange>
        </w:rPr>
        <w:t>(3):196-211.</w:t>
      </w:r>
      <w:bookmarkEnd w:id="1888"/>
    </w:p>
    <w:p w14:paraId="6AB9C74F" w14:textId="77777777" w:rsidR="00E17F99" w:rsidRPr="00740968" w:rsidRDefault="00E17F99">
      <w:pPr>
        <w:jc w:val="both"/>
        <w:rPr>
          <w:rFonts w:ascii="Arial" w:hAnsi="Arial" w:cs="Arial"/>
          <w:noProof/>
          <w:sz w:val="22"/>
          <w:szCs w:val="22"/>
          <w:rPrChange w:id="1892" w:author="Schrodi Lab" w:date="2020-03-18T18:12:00Z">
            <w:rPr>
              <w:noProof/>
            </w:rPr>
          </w:rPrChange>
        </w:rPr>
        <w:pPrChange w:id="1893" w:author="Schrodi Lab" w:date="2020-03-18T18:12:00Z">
          <w:pPr>
            <w:pStyle w:val="EndNoteBibliography"/>
            <w:ind w:left="720" w:hanging="720"/>
          </w:pPr>
        </w:pPrChange>
      </w:pPr>
      <w:bookmarkStart w:id="1894" w:name="_ENREF_14"/>
      <w:r w:rsidRPr="00740968">
        <w:rPr>
          <w:rFonts w:ascii="Arial" w:hAnsi="Arial" w:cs="Arial"/>
          <w:noProof/>
          <w:sz w:val="22"/>
          <w:szCs w:val="22"/>
          <w:rPrChange w:id="1895" w:author="Schrodi Lab" w:date="2020-03-18T18:12:00Z">
            <w:rPr>
              <w:noProof/>
            </w:rPr>
          </w:rPrChange>
        </w:rPr>
        <w:t>14. Lackey J, Barnett J, Davidson L, et al. Loss of PTEN selectively desensitizes upstream IGF1 and insulin signaling. Oncogene 2007;</w:t>
      </w:r>
      <w:r w:rsidRPr="00740968">
        <w:rPr>
          <w:rFonts w:ascii="Arial" w:hAnsi="Arial" w:cs="Arial"/>
          <w:noProof/>
          <w:sz w:val="22"/>
          <w:szCs w:val="22"/>
          <w:rPrChange w:id="1896" w:author="Schrodi Lab" w:date="2020-03-18T18:12:00Z">
            <w:rPr>
              <w:b/>
              <w:noProof/>
            </w:rPr>
          </w:rPrChange>
        </w:rPr>
        <w:t>26</w:t>
      </w:r>
      <w:r w:rsidRPr="00740968">
        <w:rPr>
          <w:rFonts w:ascii="Arial" w:hAnsi="Arial" w:cs="Arial"/>
          <w:noProof/>
          <w:sz w:val="22"/>
          <w:szCs w:val="22"/>
          <w:rPrChange w:id="1897" w:author="Schrodi Lab" w:date="2020-03-18T18:12:00Z">
            <w:rPr>
              <w:noProof/>
            </w:rPr>
          </w:rPrChange>
        </w:rPr>
        <w:t>(50):7132-42.</w:t>
      </w:r>
      <w:bookmarkEnd w:id="1894"/>
    </w:p>
    <w:p w14:paraId="35FAE726" w14:textId="77777777" w:rsidR="00E17F99" w:rsidRPr="00740968" w:rsidRDefault="00E17F99">
      <w:pPr>
        <w:jc w:val="both"/>
        <w:rPr>
          <w:rFonts w:ascii="Arial" w:hAnsi="Arial" w:cs="Arial"/>
          <w:noProof/>
          <w:sz w:val="22"/>
          <w:szCs w:val="22"/>
          <w:rPrChange w:id="1898" w:author="Schrodi Lab" w:date="2020-03-18T18:12:00Z">
            <w:rPr>
              <w:noProof/>
            </w:rPr>
          </w:rPrChange>
        </w:rPr>
        <w:pPrChange w:id="1899" w:author="Schrodi Lab" w:date="2020-03-18T18:12:00Z">
          <w:pPr>
            <w:pStyle w:val="EndNoteBibliography"/>
            <w:ind w:left="720" w:hanging="720"/>
          </w:pPr>
        </w:pPrChange>
      </w:pPr>
      <w:bookmarkStart w:id="1900" w:name="_ENREF_15"/>
      <w:r w:rsidRPr="00740968">
        <w:rPr>
          <w:rFonts w:ascii="Arial" w:hAnsi="Arial" w:cs="Arial"/>
          <w:noProof/>
          <w:sz w:val="22"/>
          <w:szCs w:val="22"/>
          <w:rPrChange w:id="1901" w:author="Schrodi Lab" w:date="2020-03-18T18:12:00Z">
            <w:rPr>
              <w:noProof/>
            </w:rPr>
          </w:rPrChange>
        </w:rPr>
        <w:t>15. Mellinghoff IK, Cloughesy TF, Mischel PS. PTEN-mediated resistance to epidermal growth factor receptor kinase inhibitors. Clinical cancer research : an official journal of the American Association for Cancer Research 2007;</w:t>
      </w:r>
      <w:r w:rsidRPr="00740968">
        <w:rPr>
          <w:rFonts w:ascii="Arial" w:hAnsi="Arial" w:cs="Arial"/>
          <w:noProof/>
          <w:sz w:val="22"/>
          <w:szCs w:val="22"/>
          <w:rPrChange w:id="1902" w:author="Schrodi Lab" w:date="2020-03-18T18:12:00Z">
            <w:rPr>
              <w:b/>
              <w:noProof/>
            </w:rPr>
          </w:rPrChange>
        </w:rPr>
        <w:t>13</w:t>
      </w:r>
      <w:r w:rsidRPr="00740968">
        <w:rPr>
          <w:rFonts w:ascii="Arial" w:hAnsi="Arial" w:cs="Arial"/>
          <w:noProof/>
          <w:sz w:val="22"/>
          <w:szCs w:val="22"/>
          <w:rPrChange w:id="1903" w:author="Schrodi Lab" w:date="2020-03-18T18:12:00Z">
            <w:rPr>
              <w:noProof/>
            </w:rPr>
          </w:rPrChange>
        </w:rPr>
        <w:t>(2 Pt 1):378-81.</w:t>
      </w:r>
      <w:bookmarkEnd w:id="1900"/>
    </w:p>
    <w:p w14:paraId="4AE024FA" w14:textId="77777777" w:rsidR="00E17F99" w:rsidRPr="00740968" w:rsidRDefault="00E17F99">
      <w:pPr>
        <w:jc w:val="both"/>
        <w:rPr>
          <w:rFonts w:ascii="Arial" w:hAnsi="Arial" w:cs="Arial"/>
          <w:noProof/>
          <w:sz w:val="22"/>
          <w:szCs w:val="22"/>
          <w:rPrChange w:id="1904" w:author="Schrodi Lab" w:date="2020-03-18T18:12:00Z">
            <w:rPr>
              <w:noProof/>
            </w:rPr>
          </w:rPrChange>
        </w:rPr>
        <w:pPrChange w:id="1905" w:author="Schrodi Lab" w:date="2020-03-18T18:12:00Z">
          <w:pPr>
            <w:pStyle w:val="EndNoteBibliography"/>
            <w:ind w:left="720" w:hanging="720"/>
          </w:pPr>
        </w:pPrChange>
      </w:pPr>
      <w:bookmarkStart w:id="1906" w:name="_ENREF_16"/>
      <w:r w:rsidRPr="00740968">
        <w:rPr>
          <w:rFonts w:ascii="Arial" w:hAnsi="Arial" w:cs="Arial"/>
          <w:noProof/>
          <w:sz w:val="22"/>
          <w:szCs w:val="22"/>
          <w:lang w:val="fr-FR"/>
          <w:rPrChange w:id="1907" w:author="Schrodi Lab" w:date="2020-03-18T18:12:00Z">
            <w:rPr>
              <w:noProof/>
              <w:lang w:val="fr-FR"/>
            </w:rPr>
          </w:rPrChange>
        </w:rPr>
        <w:t xml:space="preserve">16. Ehrhardt C, Marjuki H, Wolff T, et al. </w:t>
      </w:r>
      <w:r w:rsidRPr="00740968">
        <w:rPr>
          <w:rFonts w:ascii="Arial" w:hAnsi="Arial" w:cs="Arial"/>
          <w:noProof/>
          <w:sz w:val="22"/>
          <w:szCs w:val="22"/>
          <w:rPrChange w:id="1908" w:author="Schrodi Lab" w:date="2020-03-18T18:12:00Z">
            <w:rPr>
              <w:noProof/>
            </w:rPr>
          </w:rPrChange>
        </w:rPr>
        <w:t>Bivalent role of the phosphatidylinositol-3-kinase (PI3K) during influenza virus infection and host cell defence. Cellular microbiology 2006;</w:t>
      </w:r>
      <w:r w:rsidRPr="00740968">
        <w:rPr>
          <w:rFonts w:ascii="Arial" w:hAnsi="Arial" w:cs="Arial"/>
          <w:noProof/>
          <w:sz w:val="22"/>
          <w:szCs w:val="22"/>
          <w:rPrChange w:id="1909" w:author="Schrodi Lab" w:date="2020-03-18T18:12:00Z">
            <w:rPr>
              <w:b/>
              <w:noProof/>
            </w:rPr>
          </w:rPrChange>
        </w:rPr>
        <w:t>8</w:t>
      </w:r>
      <w:r w:rsidRPr="00740968">
        <w:rPr>
          <w:rFonts w:ascii="Arial" w:hAnsi="Arial" w:cs="Arial"/>
          <w:noProof/>
          <w:sz w:val="22"/>
          <w:szCs w:val="22"/>
          <w:rPrChange w:id="1910" w:author="Schrodi Lab" w:date="2020-03-18T18:12:00Z">
            <w:rPr>
              <w:noProof/>
            </w:rPr>
          </w:rPrChange>
        </w:rPr>
        <w:t>(8):1336-48.</w:t>
      </w:r>
      <w:bookmarkEnd w:id="1906"/>
    </w:p>
    <w:p w14:paraId="1295F353" w14:textId="77777777" w:rsidR="00E17F99" w:rsidRPr="00740968" w:rsidRDefault="00E17F99">
      <w:pPr>
        <w:jc w:val="both"/>
        <w:rPr>
          <w:rFonts w:ascii="Arial" w:hAnsi="Arial" w:cs="Arial"/>
          <w:noProof/>
          <w:sz w:val="22"/>
          <w:szCs w:val="22"/>
          <w:rPrChange w:id="1911" w:author="Schrodi Lab" w:date="2020-03-18T18:12:00Z">
            <w:rPr>
              <w:noProof/>
            </w:rPr>
          </w:rPrChange>
        </w:rPr>
        <w:pPrChange w:id="1912" w:author="Schrodi Lab" w:date="2020-03-18T18:12:00Z">
          <w:pPr>
            <w:pStyle w:val="EndNoteBibliography"/>
            <w:ind w:left="720" w:hanging="720"/>
          </w:pPr>
        </w:pPrChange>
      </w:pPr>
      <w:bookmarkStart w:id="1913" w:name="_ENREF_17"/>
      <w:r w:rsidRPr="00740968">
        <w:rPr>
          <w:rFonts w:ascii="Arial" w:hAnsi="Arial" w:cs="Arial"/>
          <w:noProof/>
          <w:sz w:val="22"/>
          <w:szCs w:val="22"/>
          <w:rPrChange w:id="1914" w:author="Schrodi Lab" w:date="2020-03-18T18:12:00Z">
            <w:rPr>
              <w:noProof/>
            </w:rPr>
          </w:rPrChange>
        </w:rPr>
        <w:t>17. Izmailyan R, Hsao JC, Chung CS, et al. Integrin beta1 mediates vaccinia virus entry through activation of PI3K/Akt signaling. Journal of virology 2012;</w:t>
      </w:r>
      <w:r w:rsidRPr="00740968">
        <w:rPr>
          <w:rFonts w:ascii="Arial" w:hAnsi="Arial" w:cs="Arial"/>
          <w:noProof/>
          <w:sz w:val="22"/>
          <w:szCs w:val="22"/>
          <w:rPrChange w:id="1915" w:author="Schrodi Lab" w:date="2020-03-18T18:12:00Z">
            <w:rPr>
              <w:b/>
              <w:noProof/>
            </w:rPr>
          </w:rPrChange>
        </w:rPr>
        <w:t>86</w:t>
      </w:r>
      <w:r w:rsidRPr="00740968">
        <w:rPr>
          <w:rFonts w:ascii="Arial" w:hAnsi="Arial" w:cs="Arial"/>
          <w:noProof/>
          <w:sz w:val="22"/>
          <w:szCs w:val="22"/>
          <w:rPrChange w:id="1916" w:author="Schrodi Lab" w:date="2020-03-18T18:12:00Z">
            <w:rPr>
              <w:noProof/>
            </w:rPr>
          </w:rPrChange>
        </w:rPr>
        <w:t>(12):6677-87.</w:t>
      </w:r>
      <w:bookmarkEnd w:id="1913"/>
    </w:p>
    <w:p w14:paraId="76E2B3C3" w14:textId="77777777" w:rsidR="00E17F99" w:rsidRPr="00740968" w:rsidRDefault="00E17F99">
      <w:pPr>
        <w:jc w:val="both"/>
        <w:rPr>
          <w:rFonts w:ascii="Arial" w:hAnsi="Arial" w:cs="Arial"/>
          <w:noProof/>
          <w:sz w:val="22"/>
          <w:szCs w:val="22"/>
          <w:rPrChange w:id="1917" w:author="Schrodi Lab" w:date="2020-03-18T18:12:00Z">
            <w:rPr>
              <w:noProof/>
            </w:rPr>
          </w:rPrChange>
        </w:rPr>
        <w:pPrChange w:id="1918" w:author="Schrodi Lab" w:date="2020-03-18T18:12:00Z">
          <w:pPr>
            <w:pStyle w:val="EndNoteBibliography"/>
            <w:ind w:left="720" w:hanging="720"/>
          </w:pPr>
        </w:pPrChange>
      </w:pPr>
      <w:bookmarkStart w:id="1919" w:name="_ENREF_18"/>
      <w:r w:rsidRPr="00740968">
        <w:rPr>
          <w:rFonts w:ascii="Arial" w:hAnsi="Arial" w:cs="Arial"/>
          <w:noProof/>
          <w:sz w:val="22"/>
          <w:szCs w:val="22"/>
          <w:rPrChange w:id="1920" w:author="Schrodi Lab" w:date="2020-03-18T18:12:00Z">
            <w:rPr>
              <w:noProof/>
            </w:rPr>
          </w:rPrChange>
        </w:rPr>
        <w:t>18. Lindemans CA, Coffer PJ, Schellens IM, et al. Respiratory syncytial virus inhibits granulocyte apoptosis through a phosphatidylinositol 3-kinase and NF-kappaB-dependent mechanism. Journal of immunology 2006;</w:t>
      </w:r>
      <w:r w:rsidRPr="00740968">
        <w:rPr>
          <w:rFonts w:ascii="Arial" w:hAnsi="Arial" w:cs="Arial"/>
          <w:noProof/>
          <w:sz w:val="22"/>
          <w:szCs w:val="22"/>
          <w:rPrChange w:id="1921" w:author="Schrodi Lab" w:date="2020-03-18T18:12:00Z">
            <w:rPr>
              <w:b/>
              <w:noProof/>
            </w:rPr>
          </w:rPrChange>
        </w:rPr>
        <w:t>176</w:t>
      </w:r>
      <w:r w:rsidRPr="00740968">
        <w:rPr>
          <w:rFonts w:ascii="Arial" w:hAnsi="Arial" w:cs="Arial"/>
          <w:noProof/>
          <w:sz w:val="22"/>
          <w:szCs w:val="22"/>
          <w:rPrChange w:id="1922" w:author="Schrodi Lab" w:date="2020-03-18T18:12:00Z">
            <w:rPr>
              <w:noProof/>
            </w:rPr>
          </w:rPrChange>
        </w:rPr>
        <w:t>(9):5529-37.</w:t>
      </w:r>
      <w:bookmarkEnd w:id="1919"/>
    </w:p>
    <w:p w14:paraId="2D0C691A" w14:textId="466DA1BD" w:rsidR="00021F1F" w:rsidRPr="00740968" w:rsidRDefault="00E17F99">
      <w:pPr>
        <w:jc w:val="both"/>
        <w:rPr>
          <w:rFonts w:ascii="Arial" w:hAnsi="Arial" w:cs="Arial"/>
          <w:sz w:val="22"/>
          <w:szCs w:val="22"/>
          <w:rPrChange w:id="1923" w:author="Schrodi Lab" w:date="2020-03-18T18:12:00Z">
            <w:rPr>
              <w:rFonts w:ascii="Times New Roman" w:hAnsi="Times New Roman" w:cs="Times New Roman"/>
              <w:sz w:val="32"/>
              <w:szCs w:val="32"/>
            </w:rPr>
          </w:rPrChange>
        </w:rPr>
        <w:pPrChange w:id="1924" w:author="Schrodi Lab" w:date="2020-03-18T18:12:00Z">
          <w:pPr>
            <w:adjustRightInd w:val="0"/>
            <w:snapToGrid w:val="0"/>
            <w:spacing w:line="360" w:lineRule="auto"/>
            <w:ind w:firstLineChars="200" w:firstLine="640"/>
            <w:jc w:val="both"/>
          </w:pPr>
        </w:pPrChange>
      </w:pPr>
      <w:r w:rsidRPr="00740968">
        <w:rPr>
          <w:rFonts w:ascii="Arial" w:hAnsi="Arial" w:cs="Arial"/>
          <w:sz w:val="22"/>
          <w:szCs w:val="22"/>
          <w:rPrChange w:id="1925" w:author="Schrodi Lab" w:date="2020-03-18T18:12:00Z">
            <w:rPr>
              <w:rFonts w:ascii="Times New Roman" w:hAnsi="Times New Roman" w:cs="Times New Roman"/>
              <w:sz w:val="32"/>
              <w:szCs w:val="32"/>
            </w:rPr>
          </w:rPrChange>
        </w:rPr>
        <w:fldChar w:fldCharType="end"/>
      </w:r>
    </w:p>
    <w:p w14:paraId="5028CBEF" w14:textId="77777777" w:rsidR="00021F1F" w:rsidRPr="00740968" w:rsidRDefault="00021F1F">
      <w:pPr>
        <w:jc w:val="both"/>
        <w:rPr>
          <w:rFonts w:ascii="Arial" w:hAnsi="Arial" w:cs="Arial"/>
          <w:sz w:val="22"/>
          <w:szCs w:val="22"/>
          <w:rPrChange w:id="1926" w:author="Schrodi Lab" w:date="2020-03-18T18:12:00Z">
            <w:rPr>
              <w:rFonts w:ascii="Times New Roman" w:hAnsi="Times New Roman" w:cs="Times New Roman"/>
              <w:sz w:val="32"/>
              <w:szCs w:val="32"/>
            </w:rPr>
          </w:rPrChange>
        </w:rPr>
        <w:pPrChange w:id="1927" w:author="Schrodi Lab" w:date="2020-03-18T18:12:00Z">
          <w:pPr>
            <w:adjustRightInd w:val="0"/>
            <w:snapToGrid w:val="0"/>
            <w:spacing w:line="360" w:lineRule="auto"/>
            <w:ind w:firstLineChars="200" w:firstLine="640"/>
            <w:jc w:val="both"/>
          </w:pPr>
        </w:pPrChange>
      </w:pPr>
    </w:p>
    <w:p w14:paraId="48246039" w14:textId="77777777" w:rsidR="00021F1F" w:rsidRPr="00740968" w:rsidRDefault="00021F1F">
      <w:pPr>
        <w:jc w:val="both"/>
        <w:rPr>
          <w:rFonts w:ascii="Arial" w:hAnsi="Arial" w:cs="Arial"/>
          <w:sz w:val="22"/>
          <w:szCs w:val="22"/>
          <w:rPrChange w:id="1928" w:author="Schrodi Lab" w:date="2020-03-18T18:12:00Z">
            <w:rPr>
              <w:rFonts w:ascii="Times New Roman" w:hAnsi="Times New Roman" w:cs="Times New Roman"/>
              <w:sz w:val="32"/>
              <w:szCs w:val="32"/>
            </w:rPr>
          </w:rPrChange>
        </w:rPr>
        <w:pPrChange w:id="1929" w:author="Schrodi Lab" w:date="2020-03-18T18:12:00Z">
          <w:pPr>
            <w:adjustRightInd w:val="0"/>
            <w:snapToGrid w:val="0"/>
            <w:spacing w:line="360" w:lineRule="auto"/>
            <w:ind w:firstLineChars="200" w:firstLine="640"/>
            <w:jc w:val="both"/>
          </w:pPr>
        </w:pPrChange>
      </w:pPr>
    </w:p>
    <w:p w14:paraId="368C40BA" w14:textId="77777777" w:rsidR="00021F1F" w:rsidRPr="00740968" w:rsidRDefault="00E17F99">
      <w:pPr>
        <w:jc w:val="both"/>
        <w:rPr>
          <w:rFonts w:ascii="Arial" w:hAnsi="Arial" w:cs="Arial"/>
          <w:sz w:val="22"/>
          <w:szCs w:val="22"/>
          <w:rPrChange w:id="1930" w:author="Schrodi Lab" w:date="2020-03-18T18:12:00Z">
            <w:rPr>
              <w:rFonts w:ascii="Times" w:hAnsi="Times" w:cs="Times"/>
              <w:sz w:val="32"/>
              <w:szCs w:val="32"/>
            </w:rPr>
          </w:rPrChange>
        </w:rPr>
        <w:pPrChange w:id="1931" w:author="Schrodi Lab" w:date="2020-03-18T18:12:00Z">
          <w:pPr/>
        </w:pPrChange>
      </w:pPr>
      <w:r w:rsidRPr="00740968">
        <w:rPr>
          <w:rFonts w:ascii="Arial" w:hAnsi="Arial" w:cs="Arial"/>
          <w:sz w:val="22"/>
          <w:szCs w:val="22"/>
          <w:rPrChange w:id="1932" w:author="Schrodi Lab" w:date="2020-03-18T18:12:00Z">
            <w:rPr>
              <w:rFonts w:ascii="Times" w:hAnsi="Times" w:cs="Times"/>
              <w:sz w:val="32"/>
              <w:szCs w:val="32"/>
            </w:rPr>
          </w:rPrChange>
        </w:rPr>
        <w:br w:type="page"/>
      </w:r>
    </w:p>
    <w:p w14:paraId="3D9BE721" w14:textId="77777777" w:rsidR="00021F1F" w:rsidRPr="00BD109E" w:rsidRDefault="00E17F99">
      <w:pPr>
        <w:jc w:val="both"/>
        <w:rPr>
          <w:rFonts w:ascii="Arial" w:hAnsi="Arial" w:cs="Arial"/>
          <w:b/>
          <w:bCs/>
          <w:sz w:val="22"/>
          <w:szCs w:val="22"/>
          <w:rPrChange w:id="1933" w:author="Schrodi Lab" w:date="2020-03-18T18:18:00Z">
            <w:rPr>
              <w:rFonts w:ascii="Times" w:hAnsi="Times" w:cs="Times"/>
              <w:sz w:val="32"/>
              <w:szCs w:val="32"/>
            </w:rPr>
          </w:rPrChange>
        </w:rPr>
        <w:pPrChange w:id="1934" w:author="Schrodi Lab" w:date="2020-03-18T18:12:00Z">
          <w:pPr/>
        </w:pPrChange>
      </w:pPr>
      <w:r w:rsidRPr="00BD109E">
        <w:rPr>
          <w:rFonts w:ascii="Arial" w:hAnsi="Arial" w:cs="Arial"/>
          <w:b/>
          <w:bCs/>
          <w:sz w:val="22"/>
          <w:szCs w:val="22"/>
          <w:rPrChange w:id="1935" w:author="Schrodi Lab" w:date="2020-03-18T18:18:00Z">
            <w:rPr>
              <w:rFonts w:ascii="Times" w:hAnsi="Times" w:cs="Times"/>
              <w:sz w:val="32"/>
              <w:szCs w:val="32"/>
            </w:rPr>
          </w:rPrChange>
        </w:rPr>
        <w:lastRenderedPageBreak/>
        <w:t>Figure legends</w:t>
      </w:r>
    </w:p>
    <w:p w14:paraId="20FEA260" w14:textId="44C1ED70" w:rsidR="00021F1F" w:rsidRPr="00740968" w:rsidRDefault="00E17F99">
      <w:pPr>
        <w:jc w:val="both"/>
        <w:rPr>
          <w:rFonts w:ascii="Arial" w:hAnsi="Arial" w:cs="Arial"/>
          <w:sz w:val="22"/>
          <w:szCs w:val="22"/>
          <w:rPrChange w:id="1936" w:author="Schrodi Lab" w:date="2020-03-18T18:12:00Z">
            <w:rPr>
              <w:rFonts w:ascii="Times" w:hAnsi="Times"/>
              <w:sz w:val="32"/>
              <w:szCs w:val="32"/>
            </w:rPr>
          </w:rPrChange>
        </w:rPr>
        <w:pPrChange w:id="1937"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938" w:author="Schrodi Lab" w:date="2020-03-18T18:12:00Z">
            <w:rPr>
              <w:rFonts w:ascii="Times" w:hAnsi="Times" w:cs="Times"/>
              <w:sz w:val="32"/>
              <w:szCs w:val="32"/>
            </w:rPr>
          </w:rPrChange>
        </w:rPr>
        <w:t>Fig</w:t>
      </w:r>
      <w:ins w:id="1939" w:author="Schrodi Lab" w:date="2020-03-18T18:18:00Z">
        <w:r w:rsidR="00BD109E">
          <w:rPr>
            <w:rFonts w:ascii="Arial" w:hAnsi="Arial" w:cs="Arial"/>
            <w:sz w:val="22"/>
            <w:szCs w:val="22"/>
          </w:rPr>
          <w:t>ure</w:t>
        </w:r>
      </w:ins>
      <w:r w:rsidRPr="00740968">
        <w:rPr>
          <w:rFonts w:ascii="Arial" w:hAnsi="Arial" w:cs="Arial"/>
          <w:sz w:val="22"/>
          <w:szCs w:val="22"/>
          <w:rPrChange w:id="1940" w:author="Schrodi Lab" w:date="2020-03-18T18:12:00Z">
            <w:rPr>
              <w:rFonts w:ascii="Times" w:hAnsi="Times" w:cs="Times"/>
              <w:sz w:val="32"/>
              <w:szCs w:val="32"/>
            </w:rPr>
          </w:rPrChange>
        </w:rPr>
        <w:t xml:space="preserve"> 1</w:t>
      </w:r>
      <w:ins w:id="1941" w:author="Schrodi Lab" w:date="2020-03-18T18:18:00Z">
        <w:r w:rsidR="00BD109E">
          <w:rPr>
            <w:rFonts w:ascii="Arial" w:hAnsi="Arial" w:cs="Arial"/>
            <w:sz w:val="22"/>
            <w:szCs w:val="22"/>
          </w:rPr>
          <w:t>.</w:t>
        </w:r>
      </w:ins>
      <w:r w:rsidRPr="00740968">
        <w:rPr>
          <w:rFonts w:ascii="Arial" w:hAnsi="Arial" w:cs="Arial"/>
          <w:sz w:val="22"/>
          <w:szCs w:val="22"/>
          <w:rPrChange w:id="1942" w:author="Schrodi Lab" w:date="2020-03-18T18:12:00Z">
            <w:rPr>
              <w:rFonts w:ascii="Times" w:hAnsi="Times"/>
              <w:sz w:val="32"/>
              <w:szCs w:val="32"/>
            </w:rPr>
          </w:rPrChange>
        </w:rPr>
        <w:t xml:space="preserve"> </w:t>
      </w:r>
      <w:del w:id="1943" w:author="Schrodi Lab" w:date="2020-03-18T18:18:00Z">
        <w:r w:rsidRPr="00740968" w:rsidDel="00022D0F">
          <w:rPr>
            <w:rFonts w:ascii="Arial" w:hAnsi="Arial" w:cs="Arial"/>
            <w:sz w:val="22"/>
            <w:szCs w:val="22"/>
            <w:rPrChange w:id="1944" w:author="Schrodi Lab" w:date="2020-03-18T18:12:00Z">
              <w:rPr>
                <w:rFonts w:ascii="Times" w:hAnsi="Times"/>
                <w:sz w:val="32"/>
                <w:szCs w:val="32"/>
              </w:rPr>
            </w:rPrChange>
          </w:rPr>
          <w:delText>Work flow</w:delText>
        </w:r>
      </w:del>
      <w:ins w:id="1945" w:author="Schrodi Lab" w:date="2020-03-18T18:18:00Z">
        <w:r w:rsidR="00022D0F" w:rsidRPr="00474C8A">
          <w:rPr>
            <w:rFonts w:ascii="Arial" w:hAnsi="Arial" w:cs="Arial"/>
            <w:sz w:val="22"/>
            <w:szCs w:val="22"/>
          </w:rPr>
          <w:t>Workflow</w:t>
        </w:r>
      </w:ins>
      <w:r w:rsidRPr="00740968">
        <w:rPr>
          <w:rFonts w:ascii="Arial" w:hAnsi="Arial" w:cs="Arial"/>
          <w:sz w:val="22"/>
          <w:szCs w:val="22"/>
          <w:rPrChange w:id="1946" w:author="Schrodi Lab" w:date="2020-03-18T18:12:00Z">
            <w:rPr>
              <w:rFonts w:ascii="Times" w:hAnsi="Times"/>
              <w:sz w:val="32"/>
              <w:szCs w:val="32"/>
            </w:rPr>
          </w:rPrChange>
        </w:rPr>
        <w:t xml:space="preserve"> of combined data analysis of natural language and bioinformatics based on </w:t>
      </w:r>
      <w:del w:id="1947" w:author="Schrodi Lab" w:date="2020-03-18T18:05:00Z">
        <w:r w:rsidRPr="00740968" w:rsidDel="00D04047">
          <w:rPr>
            <w:rFonts w:ascii="Arial" w:hAnsi="Arial" w:cs="Arial"/>
            <w:sz w:val="22"/>
            <w:szCs w:val="22"/>
            <w:rPrChange w:id="1948" w:author="Schrodi Lab" w:date="2020-03-18T18:12:00Z">
              <w:rPr>
                <w:rFonts w:ascii="Times" w:hAnsi="Times"/>
                <w:sz w:val="32"/>
                <w:szCs w:val="32"/>
              </w:rPr>
            </w:rPrChange>
          </w:rPr>
          <w:delText>ACE2</w:delText>
        </w:r>
      </w:del>
      <w:ins w:id="1949" w:author="Schrodi Lab" w:date="2020-03-18T18:05:00Z">
        <w:r w:rsidR="00D04047" w:rsidRPr="00F5776A">
          <w:rPr>
            <w:rFonts w:ascii="Arial" w:hAnsi="Arial" w:cs="Arial"/>
            <w:i/>
            <w:sz w:val="22"/>
            <w:szCs w:val="22"/>
          </w:rPr>
          <w:t>ACE2</w:t>
        </w:r>
      </w:ins>
      <w:r w:rsidRPr="00740968">
        <w:rPr>
          <w:rFonts w:ascii="Arial" w:hAnsi="Arial" w:cs="Arial"/>
          <w:sz w:val="22"/>
          <w:szCs w:val="22"/>
          <w:rPrChange w:id="1950" w:author="Schrodi Lab" w:date="2020-03-18T18:12:00Z">
            <w:rPr>
              <w:rFonts w:ascii="Times" w:hAnsi="Times"/>
              <w:sz w:val="32"/>
              <w:szCs w:val="32"/>
            </w:rPr>
          </w:rPrChange>
        </w:rPr>
        <w:t xml:space="preserve"> and </w:t>
      </w:r>
      <w:del w:id="1951" w:author="Schrodi Lab" w:date="2020-03-18T18:06:00Z">
        <w:r w:rsidRPr="00740968" w:rsidDel="00D04047">
          <w:rPr>
            <w:rFonts w:ascii="Arial" w:hAnsi="Arial" w:cs="Arial"/>
            <w:sz w:val="22"/>
            <w:szCs w:val="22"/>
            <w:rPrChange w:id="1952" w:author="Schrodi Lab" w:date="2020-03-18T18:12:00Z">
              <w:rPr>
                <w:rFonts w:ascii="Times" w:hAnsi="Times"/>
                <w:sz w:val="32"/>
                <w:szCs w:val="32"/>
              </w:rPr>
            </w:rPrChange>
          </w:rPr>
          <w:delText>TMPRSS</w:delText>
        </w:r>
      </w:del>
      <w:ins w:id="1953" w:author="Schrodi Lab" w:date="2020-03-18T18:06:00Z">
        <w:r w:rsidR="00D04047" w:rsidRPr="00F5776A">
          <w:rPr>
            <w:rFonts w:ascii="Arial" w:hAnsi="Arial" w:cs="Arial"/>
            <w:i/>
            <w:sz w:val="22"/>
            <w:szCs w:val="22"/>
          </w:rPr>
          <w:t>TMPRSS</w:t>
        </w:r>
      </w:ins>
      <w:r w:rsidRPr="00740968">
        <w:rPr>
          <w:rFonts w:ascii="Arial" w:hAnsi="Arial" w:cs="Arial"/>
          <w:sz w:val="22"/>
          <w:szCs w:val="22"/>
          <w:rPrChange w:id="1954" w:author="Schrodi Lab" w:date="2020-03-18T18:12:00Z">
            <w:rPr>
              <w:rFonts w:ascii="Times" w:hAnsi="Times"/>
              <w:sz w:val="32"/>
              <w:szCs w:val="32"/>
            </w:rPr>
          </w:rPrChange>
        </w:rPr>
        <w:t>2 as key words</w:t>
      </w:r>
    </w:p>
    <w:p w14:paraId="63A7F7FE" w14:textId="7E3EA80D" w:rsidR="00021F1F" w:rsidRPr="00740968" w:rsidRDefault="00E17F99">
      <w:pPr>
        <w:jc w:val="both"/>
        <w:rPr>
          <w:rFonts w:ascii="Arial" w:hAnsi="Arial" w:cs="Arial"/>
          <w:sz w:val="22"/>
          <w:szCs w:val="22"/>
          <w:rPrChange w:id="1955" w:author="Schrodi Lab" w:date="2020-03-18T18:12:00Z">
            <w:rPr>
              <w:rFonts w:ascii="Times" w:hAnsi="Times"/>
              <w:sz w:val="32"/>
              <w:szCs w:val="32"/>
            </w:rPr>
          </w:rPrChange>
        </w:rPr>
        <w:pPrChange w:id="1956"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957" w:author="Schrodi Lab" w:date="2020-03-18T18:12:00Z">
            <w:rPr>
              <w:rFonts w:ascii="Times" w:hAnsi="Times"/>
              <w:sz w:val="32"/>
              <w:szCs w:val="32"/>
            </w:rPr>
          </w:rPrChange>
        </w:rPr>
        <w:t>Fig</w:t>
      </w:r>
      <w:ins w:id="1958" w:author="Schrodi Lab" w:date="2020-03-18T18:18:00Z">
        <w:r w:rsidR="00BD109E">
          <w:rPr>
            <w:rFonts w:ascii="Arial" w:hAnsi="Arial" w:cs="Arial"/>
            <w:sz w:val="22"/>
            <w:szCs w:val="22"/>
          </w:rPr>
          <w:t>ure</w:t>
        </w:r>
      </w:ins>
      <w:r w:rsidRPr="00740968">
        <w:rPr>
          <w:rFonts w:ascii="Arial" w:hAnsi="Arial" w:cs="Arial"/>
          <w:sz w:val="22"/>
          <w:szCs w:val="22"/>
          <w:rPrChange w:id="1959" w:author="Schrodi Lab" w:date="2020-03-18T18:12:00Z">
            <w:rPr>
              <w:rFonts w:ascii="Times" w:hAnsi="Times"/>
              <w:sz w:val="32"/>
              <w:szCs w:val="32"/>
            </w:rPr>
          </w:rPrChange>
        </w:rPr>
        <w:t xml:space="preserve"> 2</w:t>
      </w:r>
      <w:ins w:id="1960" w:author="Schrodi Lab" w:date="2020-03-18T18:18:00Z">
        <w:r w:rsidR="00BD109E">
          <w:rPr>
            <w:rFonts w:ascii="Arial" w:hAnsi="Arial" w:cs="Arial"/>
            <w:sz w:val="22"/>
            <w:szCs w:val="22"/>
          </w:rPr>
          <w:t>.</w:t>
        </w:r>
      </w:ins>
      <w:r w:rsidRPr="00740968">
        <w:rPr>
          <w:rFonts w:ascii="Arial" w:hAnsi="Arial" w:cs="Arial"/>
          <w:sz w:val="22"/>
          <w:szCs w:val="22"/>
          <w:rPrChange w:id="1961" w:author="Schrodi Lab" w:date="2020-03-18T18:12:00Z">
            <w:rPr>
              <w:rFonts w:ascii="Times" w:hAnsi="Times"/>
              <w:sz w:val="32"/>
              <w:szCs w:val="32"/>
            </w:rPr>
          </w:rPrChange>
        </w:rPr>
        <w:t xml:space="preserve"> TOP 50 pathways of ACE II</w:t>
      </w:r>
    </w:p>
    <w:p w14:paraId="3DE1B12D" w14:textId="4065035C" w:rsidR="00021F1F" w:rsidRDefault="00E17F99" w:rsidP="008B26E7">
      <w:pPr>
        <w:jc w:val="both"/>
        <w:rPr>
          <w:ins w:id="1962" w:author="Schrodi Lab" w:date="2020-03-18T18:18:00Z"/>
          <w:rFonts w:ascii="Arial" w:hAnsi="Arial" w:cs="Arial"/>
          <w:sz w:val="22"/>
          <w:szCs w:val="22"/>
        </w:rPr>
      </w:pPr>
      <w:r w:rsidRPr="00740968">
        <w:rPr>
          <w:rFonts w:ascii="Arial" w:hAnsi="Arial" w:cs="Arial"/>
          <w:sz w:val="22"/>
          <w:szCs w:val="22"/>
          <w:rPrChange w:id="1963" w:author="Schrodi Lab" w:date="2020-03-18T18:12:00Z">
            <w:rPr>
              <w:rFonts w:ascii="Times" w:hAnsi="Times"/>
              <w:sz w:val="32"/>
              <w:szCs w:val="32"/>
            </w:rPr>
          </w:rPrChange>
        </w:rPr>
        <w:t>Fig</w:t>
      </w:r>
      <w:ins w:id="1964" w:author="Schrodi Lab" w:date="2020-03-18T18:18:00Z">
        <w:r w:rsidR="00BD109E">
          <w:rPr>
            <w:rFonts w:ascii="Arial" w:hAnsi="Arial" w:cs="Arial"/>
            <w:sz w:val="22"/>
            <w:szCs w:val="22"/>
          </w:rPr>
          <w:t>ure</w:t>
        </w:r>
      </w:ins>
      <w:r w:rsidRPr="00740968">
        <w:rPr>
          <w:rFonts w:ascii="Arial" w:hAnsi="Arial" w:cs="Arial"/>
          <w:sz w:val="22"/>
          <w:szCs w:val="22"/>
          <w:rPrChange w:id="1965" w:author="Schrodi Lab" w:date="2020-03-18T18:12:00Z">
            <w:rPr>
              <w:rFonts w:ascii="Times" w:hAnsi="Times"/>
              <w:sz w:val="32"/>
              <w:szCs w:val="32"/>
            </w:rPr>
          </w:rPrChange>
        </w:rPr>
        <w:t xml:space="preserve"> 3</w:t>
      </w:r>
      <w:ins w:id="1966" w:author="Schrodi Lab" w:date="2020-03-18T18:18:00Z">
        <w:r w:rsidR="00BD109E">
          <w:rPr>
            <w:rFonts w:ascii="Arial" w:hAnsi="Arial" w:cs="Arial"/>
            <w:sz w:val="22"/>
            <w:szCs w:val="22"/>
          </w:rPr>
          <w:t>.</w:t>
        </w:r>
      </w:ins>
      <w:r w:rsidRPr="00740968">
        <w:rPr>
          <w:rFonts w:ascii="Arial" w:hAnsi="Arial" w:cs="Arial"/>
          <w:sz w:val="22"/>
          <w:szCs w:val="22"/>
          <w:rPrChange w:id="1967" w:author="Schrodi Lab" w:date="2020-03-18T18:12:00Z">
            <w:rPr>
              <w:rFonts w:ascii="Times" w:hAnsi="Times"/>
              <w:sz w:val="32"/>
              <w:szCs w:val="32"/>
            </w:rPr>
          </w:rPrChange>
        </w:rPr>
        <w:t xml:space="preserve"> TOP 50 pathways of </w:t>
      </w:r>
      <w:del w:id="1968" w:author="Schrodi Lab" w:date="2020-03-18T18:06:00Z">
        <w:r w:rsidRPr="00740968" w:rsidDel="00D04047">
          <w:rPr>
            <w:rFonts w:ascii="Arial" w:hAnsi="Arial" w:cs="Arial"/>
            <w:sz w:val="22"/>
            <w:szCs w:val="22"/>
            <w:rPrChange w:id="1969" w:author="Schrodi Lab" w:date="2020-03-18T18:12:00Z">
              <w:rPr>
                <w:rFonts w:ascii="Times" w:hAnsi="Times"/>
                <w:sz w:val="32"/>
                <w:szCs w:val="32"/>
              </w:rPr>
            </w:rPrChange>
          </w:rPr>
          <w:delText>TMPRSS</w:delText>
        </w:r>
      </w:del>
      <w:ins w:id="1970" w:author="Schrodi Lab" w:date="2020-03-18T18:06:00Z">
        <w:r w:rsidR="00D04047" w:rsidRPr="00F5776A">
          <w:rPr>
            <w:rFonts w:ascii="Arial" w:hAnsi="Arial" w:cs="Arial"/>
            <w:i/>
            <w:sz w:val="22"/>
            <w:szCs w:val="22"/>
          </w:rPr>
          <w:t>TMPRSS</w:t>
        </w:r>
      </w:ins>
      <w:r w:rsidRPr="00740968">
        <w:rPr>
          <w:rFonts w:ascii="Arial" w:hAnsi="Arial" w:cs="Arial"/>
          <w:sz w:val="22"/>
          <w:szCs w:val="22"/>
          <w:rPrChange w:id="1971" w:author="Schrodi Lab" w:date="2020-03-18T18:12:00Z">
            <w:rPr>
              <w:rFonts w:ascii="Times" w:hAnsi="Times"/>
              <w:sz w:val="32"/>
              <w:szCs w:val="32"/>
            </w:rPr>
          </w:rPrChange>
        </w:rPr>
        <w:t>2</w:t>
      </w:r>
    </w:p>
    <w:p w14:paraId="6280B851" w14:textId="77777777" w:rsidR="00BD109E" w:rsidRPr="00740968" w:rsidRDefault="00BD109E">
      <w:pPr>
        <w:jc w:val="both"/>
        <w:rPr>
          <w:rFonts w:ascii="Arial" w:hAnsi="Arial" w:cs="Arial"/>
          <w:sz w:val="22"/>
          <w:szCs w:val="22"/>
          <w:rPrChange w:id="1972" w:author="Schrodi Lab" w:date="2020-03-18T18:12:00Z">
            <w:rPr>
              <w:rFonts w:ascii="Times" w:hAnsi="Times"/>
              <w:sz w:val="32"/>
              <w:szCs w:val="32"/>
            </w:rPr>
          </w:rPrChange>
        </w:rPr>
        <w:pPrChange w:id="1973" w:author="Schrodi Lab" w:date="2020-03-18T18:12:00Z">
          <w:pPr>
            <w:pStyle w:val="1"/>
            <w:adjustRightInd w:val="0"/>
            <w:snapToGrid w:val="0"/>
            <w:spacing w:line="360" w:lineRule="auto"/>
            <w:ind w:firstLineChars="0" w:firstLine="0"/>
            <w:jc w:val="both"/>
          </w:pPr>
        </w:pPrChange>
      </w:pPr>
    </w:p>
    <w:p w14:paraId="1656E663" w14:textId="264FDA8B" w:rsidR="00021F1F" w:rsidRPr="00740968" w:rsidRDefault="00E17F99">
      <w:pPr>
        <w:jc w:val="both"/>
        <w:rPr>
          <w:rFonts w:ascii="Arial" w:hAnsi="Arial" w:cs="Arial"/>
          <w:sz w:val="22"/>
          <w:szCs w:val="22"/>
          <w:rPrChange w:id="1974" w:author="Schrodi Lab" w:date="2020-03-18T18:12:00Z">
            <w:rPr>
              <w:rFonts w:ascii="Times New Roman" w:hAnsi="Times New Roman" w:cs="Times New Roman"/>
              <w:sz w:val="32"/>
              <w:szCs w:val="32"/>
            </w:rPr>
          </w:rPrChange>
        </w:rPr>
        <w:pPrChange w:id="1975"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976" w:author="Schrodi Lab" w:date="2020-03-18T18:12:00Z">
            <w:rPr>
              <w:rFonts w:ascii="Times" w:hAnsi="Times"/>
              <w:sz w:val="32"/>
              <w:szCs w:val="32"/>
            </w:rPr>
          </w:rPrChange>
        </w:rPr>
        <w:t>Table 1</w:t>
      </w:r>
      <w:r w:rsidRPr="00740968">
        <w:rPr>
          <w:rFonts w:ascii="Arial" w:hAnsi="Arial" w:cs="Arial"/>
          <w:sz w:val="22"/>
          <w:szCs w:val="22"/>
          <w:rPrChange w:id="1977" w:author="Schrodi Lab" w:date="2020-03-18T18:12:00Z">
            <w:rPr>
              <w:rFonts w:ascii="Times New Roman" w:hAnsi="Times New Roman" w:cs="Times New Roman"/>
              <w:sz w:val="32"/>
              <w:szCs w:val="32"/>
            </w:rPr>
          </w:rPrChange>
        </w:rPr>
        <w:t xml:space="preserve"> </w:t>
      </w:r>
      <w:del w:id="1978" w:author="Schrodi Lab" w:date="2020-03-18T18:05:00Z">
        <w:r w:rsidRPr="00740968" w:rsidDel="00D04047">
          <w:rPr>
            <w:rFonts w:ascii="Arial" w:hAnsi="Arial" w:cs="Arial"/>
            <w:sz w:val="22"/>
            <w:szCs w:val="22"/>
            <w:rPrChange w:id="1979" w:author="Schrodi Lab" w:date="2020-03-18T18:12:00Z">
              <w:rPr>
                <w:rFonts w:ascii="Times New Roman" w:hAnsi="Times New Roman" w:cs="Times New Roman"/>
                <w:sz w:val="32"/>
                <w:szCs w:val="32"/>
              </w:rPr>
            </w:rPrChange>
          </w:rPr>
          <w:delText>ACE2</w:delText>
        </w:r>
      </w:del>
      <w:ins w:id="1980" w:author="Schrodi Lab" w:date="2020-03-18T18:05:00Z">
        <w:r w:rsidR="00D04047" w:rsidRPr="00F5776A">
          <w:rPr>
            <w:rFonts w:ascii="Arial" w:hAnsi="Arial" w:cs="Arial"/>
            <w:i/>
            <w:sz w:val="22"/>
            <w:szCs w:val="22"/>
          </w:rPr>
          <w:t>ACE2</w:t>
        </w:r>
      </w:ins>
      <w:r w:rsidRPr="00740968">
        <w:rPr>
          <w:rFonts w:ascii="Arial" w:hAnsi="Arial" w:cs="Arial"/>
          <w:sz w:val="22"/>
          <w:szCs w:val="22"/>
          <w:rPrChange w:id="1981" w:author="Schrodi Lab" w:date="2020-03-18T18:12:00Z">
            <w:rPr>
              <w:rFonts w:ascii="Times New Roman" w:hAnsi="Times New Roman" w:cs="Times New Roman"/>
              <w:sz w:val="32"/>
              <w:szCs w:val="32"/>
            </w:rPr>
          </w:rPrChange>
        </w:rPr>
        <w:t xml:space="preserve">-related organs and systems </w:t>
      </w:r>
    </w:p>
    <w:p w14:paraId="1ED1320B" w14:textId="7EF11F29" w:rsidR="00021F1F" w:rsidRPr="00740968" w:rsidRDefault="00E17F99">
      <w:pPr>
        <w:jc w:val="both"/>
        <w:rPr>
          <w:rFonts w:ascii="Arial" w:hAnsi="Arial" w:cs="Arial"/>
          <w:sz w:val="22"/>
          <w:szCs w:val="22"/>
          <w:rPrChange w:id="1982" w:author="Schrodi Lab" w:date="2020-03-18T18:12:00Z">
            <w:rPr>
              <w:rFonts w:ascii="Times New Roman" w:hAnsi="Times New Roman" w:cs="Times New Roman"/>
              <w:sz w:val="32"/>
              <w:szCs w:val="32"/>
            </w:rPr>
          </w:rPrChange>
        </w:rPr>
        <w:pPrChange w:id="1983"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984" w:author="Schrodi Lab" w:date="2020-03-18T18:12:00Z">
            <w:rPr>
              <w:rFonts w:ascii="Times" w:hAnsi="Times"/>
              <w:sz w:val="32"/>
              <w:szCs w:val="32"/>
            </w:rPr>
          </w:rPrChange>
        </w:rPr>
        <w:t xml:space="preserve">Table 2 </w:t>
      </w:r>
      <w:del w:id="1985" w:author="Schrodi Lab" w:date="2020-03-18T18:06:00Z">
        <w:r w:rsidRPr="00740968" w:rsidDel="00D04047">
          <w:rPr>
            <w:rFonts w:ascii="Arial" w:hAnsi="Arial" w:cs="Arial"/>
            <w:sz w:val="22"/>
            <w:szCs w:val="22"/>
            <w:rPrChange w:id="1986" w:author="Schrodi Lab" w:date="2020-03-18T18:12:00Z">
              <w:rPr>
                <w:rFonts w:ascii="Times New Roman" w:hAnsi="Times New Roman" w:cs="Times New Roman"/>
                <w:sz w:val="32"/>
                <w:szCs w:val="32"/>
              </w:rPr>
            </w:rPrChange>
          </w:rPr>
          <w:delText>TMPRSS</w:delText>
        </w:r>
      </w:del>
      <w:ins w:id="1987" w:author="Schrodi Lab" w:date="2020-03-18T18:06:00Z">
        <w:r w:rsidR="00D04047" w:rsidRPr="00F5776A">
          <w:rPr>
            <w:rFonts w:ascii="Arial" w:hAnsi="Arial" w:cs="Arial"/>
            <w:i/>
            <w:sz w:val="22"/>
            <w:szCs w:val="22"/>
          </w:rPr>
          <w:t>TMPRSS</w:t>
        </w:r>
      </w:ins>
      <w:r w:rsidRPr="00740968">
        <w:rPr>
          <w:rFonts w:ascii="Arial" w:hAnsi="Arial" w:cs="Arial"/>
          <w:sz w:val="22"/>
          <w:szCs w:val="22"/>
          <w:rPrChange w:id="1988" w:author="Schrodi Lab" w:date="2020-03-18T18:12:00Z">
            <w:rPr>
              <w:rFonts w:ascii="Times New Roman" w:hAnsi="Times New Roman" w:cs="Times New Roman"/>
              <w:sz w:val="32"/>
              <w:szCs w:val="32"/>
            </w:rPr>
          </w:rPrChange>
        </w:rPr>
        <w:t xml:space="preserve">2-related organs and systems </w:t>
      </w:r>
    </w:p>
    <w:p w14:paraId="5A798DD0" w14:textId="607FC06A" w:rsidR="00021F1F" w:rsidRPr="00740968" w:rsidRDefault="00E17F99">
      <w:pPr>
        <w:jc w:val="both"/>
        <w:rPr>
          <w:rFonts w:ascii="Arial" w:hAnsi="Arial" w:cs="Arial"/>
          <w:sz w:val="22"/>
          <w:szCs w:val="22"/>
          <w:rPrChange w:id="1989" w:author="Schrodi Lab" w:date="2020-03-18T18:12:00Z">
            <w:rPr>
              <w:rFonts w:ascii="Times New Roman" w:hAnsi="Times New Roman" w:cs="Times New Roman"/>
              <w:sz w:val="32"/>
              <w:szCs w:val="32"/>
            </w:rPr>
          </w:rPrChange>
        </w:rPr>
        <w:pPrChange w:id="1990"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991" w:author="Schrodi Lab" w:date="2020-03-18T18:12:00Z">
            <w:rPr>
              <w:rFonts w:ascii="Times" w:hAnsi="Times"/>
              <w:sz w:val="32"/>
              <w:szCs w:val="32"/>
            </w:rPr>
          </w:rPrChange>
        </w:rPr>
        <w:t xml:space="preserve">Table 3 </w:t>
      </w:r>
      <w:del w:id="1992" w:author="Schrodi Lab" w:date="2020-03-18T18:05:00Z">
        <w:r w:rsidRPr="00740968" w:rsidDel="00D04047">
          <w:rPr>
            <w:rFonts w:ascii="Arial" w:hAnsi="Arial" w:cs="Arial"/>
            <w:sz w:val="22"/>
            <w:szCs w:val="22"/>
            <w:rPrChange w:id="1993" w:author="Schrodi Lab" w:date="2020-03-18T18:12:00Z">
              <w:rPr>
                <w:rFonts w:ascii="Times New Roman" w:hAnsi="Times New Roman" w:cs="Times New Roman"/>
                <w:sz w:val="32"/>
                <w:szCs w:val="32"/>
              </w:rPr>
            </w:rPrChange>
          </w:rPr>
          <w:delText>ACE2</w:delText>
        </w:r>
      </w:del>
      <w:ins w:id="1994" w:author="Schrodi Lab" w:date="2020-03-18T18:05:00Z">
        <w:r w:rsidR="00D04047" w:rsidRPr="00F5776A">
          <w:rPr>
            <w:rFonts w:ascii="Arial" w:hAnsi="Arial" w:cs="Arial"/>
            <w:i/>
            <w:sz w:val="22"/>
            <w:szCs w:val="22"/>
          </w:rPr>
          <w:t>ACE2</w:t>
        </w:r>
      </w:ins>
      <w:r w:rsidRPr="00740968">
        <w:rPr>
          <w:rFonts w:ascii="Arial" w:hAnsi="Arial" w:cs="Arial"/>
          <w:sz w:val="22"/>
          <w:szCs w:val="22"/>
          <w:rPrChange w:id="1995" w:author="Schrodi Lab" w:date="2020-03-18T18:12:00Z">
            <w:rPr>
              <w:rFonts w:ascii="Times New Roman" w:hAnsi="Times New Roman" w:cs="Times New Roman"/>
              <w:sz w:val="32"/>
              <w:szCs w:val="32"/>
            </w:rPr>
          </w:rPrChange>
        </w:rPr>
        <w:t>-related diseases</w:t>
      </w:r>
    </w:p>
    <w:p w14:paraId="044238C9" w14:textId="034575AA" w:rsidR="00021F1F" w:rsidRPr="00740968" w:rsidRDefault="00E17F99">
      <w:pPr>
        <w:jc w:val="both"/>
        <w:rPr>
          <w:rFonts w:ascii="Arial" w:hAnsi="Arial" w:cs="Arial"/>
          <w:sz w:val="22"/>
          <w:szCs w:val="22"/>
          <w:rPrChange w:id="1996" w:author="Schrodi Lab" w:date="2020-03-18T18:12:00Z">
            <w:rPr>
              <w:rFonts w:ascii="Times New Roman" w:hAnsi="Times New Roman" w:cs="Times New Roman"/>
              <w:sz w:val="32"/>
              <w:szCs w:val="32"/>
            </w:rPr>
          </w:rPrChange>
        </w:rPr>
        <w:pPrChange w:id="1997"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1998" w:author="Schrodi Lab" w:date="2020-03-18T18:12:00Z">
            <w:rPr>
              <w:rFonts w:ascii="Times" w:hAnsi="Times"/>
              <w:sz w:val="32"/>
              <w:szCs w:val="32"/>
            </w:rPr>
          </w:rPrChange>
        </w:rPr>
        <w:t xml:space="preserve">Table 4 </w:t>
      </w:r>
      <w:del w:id="1999" w:author="Schrodi Lab" w:date="2020-03-18T18:06:00Z">
        <w:r w:rsidRPr="00740968" w:rsidDel="00D04047">
          <w:rPr>
            <w:rFonts w:ascii="Arial" w:hAnsi="Arial" w:cs="Arial"/>
            <w:sz w:val="22"/>
            <w:szCs w:val="22"/>
            <w:rPrChange w:id="2000" w:author="Schrodi Lab" w:date="2020-03-18T18:12:00Z">
              <w:rPr>
                <w:rFonts w:ascii="Times New Roman" w:hAnsi="Times New Roman" w:cs="Times New Roman"/>
                <w:sz w:val="32"/>
                <w:szCs w:val="32"/>
              </w:rPr>
            </w:rPrChange>
          </w:rPr>
          <w:delText>TMPRSS</w:delText>
        </w:r>
      </w:del>
      <w:ins w:id="2001" w:author="Schrodi Lab" w:date="2020-03-18T18:06:00Z">
        <w:r w:rsidR="00D04047" w:rsidRPr="00F5776A">
          <w:rPr>
            <w:rFonts w:ascii="Arial" w:hAnsi="Arial" w:cs="Arial"/>
            <w:i/>
            <w:sz w:val="22"/>
            <w:szCs w:val="22"/>
          </w:rPr>
          <w:t>TMPRSS</w:t>
        </w:r>
      </w:ins>
      <w:r w:rsidRPr="00740968">
        <w:rPr>
          <w:rFonts w:ascii="Arial" w:hAnsi="Arial" w:cs="Arial"/>
          <w:sz w:val="22"/>
          <w:szCs w:val="22"/>
          <w:rPrChange w:id="2002" w:author="Schrodi Lab" w:date="2020-03-18T18:12:00Z">
            <w:rPr>
              <w:rFonts w:ascii="Times New Roman" w:hAnsi="Times New Roman" w:cs="Times New Roman"/>
              <w:sz w:val="32"/>
              <w:szCs w:val="32"/>
            </w:rPr>
          </w:rPrChange>
        </w:rPr>
        <w:t xml:space="preserve">2-related diseases </w:t>
      </w:r>
    </w:p>
    <w:p w14:paraId="7B8930C9" w14:textId="1ABFA159" w:rsidR="00021F1F" w:rsidRPr="00740968" w:rsidRDefault="00E17F99">
      <w:pPr>
        <w:jc w:val="both"/>
        <w:rPr>
          <w:rFonts w:ascii="Arial" w:hAnsi="Arial" w:cs="Arial"/>
          <w:sz w:val="22"/>
          <w:szCs w:val="22"/>
          <w:rPrChange w:id="2003" w:author="Schrodi Lab" w:date="2020-03-18T18:12:00Z">
            <w:rPr>
              <w:rFonts w:ascii="Times New Roman" w:hAnsi="Times New Roman" w:cs="Times New Roman"/>
              <w:sz w:val="32"/>
              <w:szCs w:val="32"/>
            </w:rPr>
          </w:rPrChange>
        </w:rPr>
        <w:pPrChange w:id="2004"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05" w:author="Schrodi Lab" w:date="2020-03-18T18:12:00Z">
            <w:rPr>
              <w:rFonts w:ascii="Times" w:hAnsi="Times"/>
              <w:sz w:val="32"/>
              <w:szCs w:val="32"/>
            </w:rPr>
          </w:rPrChange>
        </w:rPr>
        <w:t xml:space="preserve">Table 5 </w:t>
      </w:r>
      <w:del w:id="2006" w:author="Schrodi Lab" w:date="2020-03-18T18:06:00Z">
        <w:r w:rsidRPr="00740968" w:rsidDel="00D04047">
          <w:rPr>
            <w:rFonts w:ascii="Arial" w:hAnsi="Arial" w:cs="Arial"/>
            <w:sz w:val="22"/>
            <w:szCs w:val="22"/>
            <w:rPrChange w:id="2007" w:author="Schrodi Lab" w:date="2020-03-18T18:12:00Z">
              <w:rPr>
                <w:rFonts w:ascii="Times New Roman" w:hAnsi="Times New Roman" w:cs="Times New Roman"/>
                <w:sz w:val="32"/>
                <w:szCs w:val="32"/>
              </w:rPr>
            </w:rPrChange>
          </w:rPr>
          <w:delText>TMPRSS</w:delText>
        </w:r>
      </w:del>
      <w:ins w:id="2008" w:author="Schrodi Lab" w:date="2020-03-18T18:06:00Z">
        <w:r w:rsidR="00D04047" w:rsidRPr="00F5776A">
          <w:rPr>
            <w:rFonts w:ascii="Arial" w:hAnsi="Arial" w:cs="Arial"/>
            <w:i/>
            <w:sz w:val="22"/>
            <w:szCs w:val="22"/>
          </w:rPr>
          <w:t>TMPRSS</w:t>
        </w:r>
      </w:ins>
      <w:r w:rsidRPr="00740968">
        <w:rPr>
          <w:rFonts w:ascii="Arial" w:hAnsi="Arial" w:cs="Arial"/>
          <w:sz w:val="22"/>
          <w:szCs w:val="22"/>
          <w:rPrChange w:id="2009" w:author="Schrodi Lab" w:date="2020-03-18T18:12:00Z">
            <w:rPr>
              <w:rFonts w:ascii="Times New Roman" w:hAnsi="Times New Roman" w:cs="Times New Roman"/>
              <w:sz w:val="32"/>
              <w:szCs w:val="32"/>
            </w:rPr>
          </w:rPrChange>
        </w:rPr>
        <w:t>2-related viruses</w:t>
      </w:r>
    </w:p>
    <w:p w14:paraId="592190F2" w14:textId="6C08880D" w:rsidR="00021F1F" w:rsidRPr="00740968" w:rsidRDefault="00E17F99">
      <w:pPr>
        <w:jc w:val="both"/>
        <w:rPr>
          <w:rFonts w:ascii="Arial" w:hAnsi="Arial" w:cs="Arial"/>
          <w:sz w:val="22"/>
          <w:szCs w:val="22"/>
          <w:rPrChange w:id="2010" w:author="Schrodi Lab" w:date="2020-03-18T18:12:00Z">
            <w:rPr>
              <w:rFonts w:ascii="Times New Roman" w:hAnsi="Times New Roman" w:cs="Times New Roman"/>
              <w:sz w:val="32"/>
              <w:szCs w:val="32"/>
            </w:rPr>
          </w:rPrChange>
        </w:rPr>
        <w:pPrChange w:id="2011"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2012" w:author="Schrodi Lab" w:date="2020-03-18T18:12:00Z">
            <w:rPr>
              <w:rFonts w:ascii="Times" w:hAnsi="Times"/>
              <w:sz w:val="32"/>
              <w:szCs w:val="32"/>
            </w:rPr>
          </w:rPrChange>
        </w:rPr>
        <w:t xml:space="preserve">Table 6 </w:t>
      </w:r>
      <w:r w:rsidRPr="00740968">
        <w:rPr>
          <w:rFonts w:ascii="Arial" w:hAnsi="Arial" w:cs="Arial"/>
          <w:sz w:val="22"/>
          <w:szCs w:val="22"/>
          <w:rPrChange w:id="2013" w:author="Schrodi Lab" w:date="2020-03-18T18:12:00Z">
            <w:rPr>
              <w:rFonts w:ascii="Times New Roman" w:hAnsi="Times New Roman" w:cs="Times New Roman"/>
              <w:sz w:val="32"/>
              <w:szCs w:val="32"/>
            </w:rPr>
          </w:rPrChange>
        </w:rPr>
        <w:t>Literatures on clinical manifestations and organ involvement of 2019-</w:t>
      </w:r>
      <w:del w:id="2014" w:author="Schrodi Lab" w:date="2020-03-18T18:18:00Z">
        <w:r w:rsidRPr="00740968" w:rsidDel="002B2D60">
          <w:rPr>
            <w:rFonts w:ascii="Arial" w:hAnsi="Arial" w:cs="Arial"/>
            <w:sz w:val="22"/>
            <w:szCs w:val="22"/>
            <w:rPrChange w:id="2015" w:author="Schrodi Lab" w:date="2020-03-18T18:12:00Z">
              <w:rPr>
                <w:rFonts w:ascii="Times New Roman" w:hAnsi="Times New Roman" w:cs="Times New Roman"/>
                <w:sz w:val="32"/>
                <w:szCs w:val="32"/>
              </w:rPr>
            </w:rPrChange>
          </w:rPr>
          <w:delText>nCOV,SARS</w:delText>
        </w:r>
      </w:del>
      <w:ins w:id="2016" w:author="Schrodi Lab" w:date="2020-03-18T18:18:00Z">
        <w:r w:rsidR="002B2D60" w:rsidRPr="00474C8A">
          <w:rPr>
            <w:rFonts w:ascii="Arial" w:hAnsi="Arial" w:cs="Arial"/>
            <w:sz w:val="22"/>
            <w:szCs w:val="22"/>
          </w:rPr>
          <w:t>nCOV, SARS</w:t>
        </w:r>
      </w:ins>
      <w:r w:rsidRPr="00740968">
        <w:rPr>
          <w:rFonts w:ascii="Arial" w:hAnsi="Arial" w:cs="Arial"/>
          <w:sz w:val="22"/>
          <w:szCs w:val="22"/>
          <w:rPrChange w:id="2017" w:author="Schrodi Lab" w:date="2020-03-18T18:12:00Z">
            <w:rPr>
              <w:rFonts w:ascii="Times New Roman" w:hAnsi="Times New Roman" w:cs="Times New Roman"/>
              <w:sz w:val="32"/>
              <w:szCs w:val="32"/>
            </w:rPr>
          </w:rPrChange>
        </w:rPr>
        <w:t xml:space="preserve"> and MERS </w:t>
      </w:r>
    </w:p>
    <w:p w14:paraId="77C26C8D" w14:textId="77777777" w:rsidR="00021F1F" w:rsidRPr="00740968" w:rsidRDefault="00E17F99">
      <w:pPr>
        <w:jc w:val="both"/>
        <w:rPr>
          <w:rFonts w:ascii="Arial" w:hAnsi="Arial" w:cs="Arial"/>
          <w:sz w:val="22"/>
          <w:szCs w:val="22"/>
          <w:rPrChange w:id="2018" w:author="Schrodi Lab" w:date="2020-03-18T18:12:00Z">
            <w:rPr>
              <w:rFonts w:ascii="Times New Roman" w:hAnsi="Times New Roman" w:cs="Times New Roman"/>
              <w:sz w:val="32"/>
              <w:szCs w:val="32"/>
            </w:rPr>
          </w:rPrChange>
        </w:rPr>
        <w:pPrChange w:id="2019"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20" w:author="Schrodi Lab" w:date="2020-03-18T18:12:00Z">
            <w:rPr>
              <w:rFonts w:ascii="Times" w:hAnsi="Times"/>
              <w:sz w:val="32"/>
              <w:szCs w:val="32"/>
            </w:rPr>
          </w:rPrChange>
        </w:rPr>
        <w:t>Table 7</w:t>
      </w:r>
      <w:r w:rsidRPr="00740968">
        <w:rPr>
          <w:rFonts w:ascii="Arial" w:hAnsi="Arial" w:cs="Arial"/>
          <w:sz w:val="22"/>
          <w:szCs w:val="22"/>
          <w:rPrChange w:id="2021" w:author="Schrodi Lab" w:date="2020-03-18T18:12:00Z">
            <w:rPr>
              <w:rFonts w:ascii="Times New Roman" w:hAnsi="Times New Roman" w:cs="Times New Roman"/>
              <w:sz w:val="32"/>
              <w:szCs w:val="32"/>
            </w:rPr>
          </w:rPrChange>
        </w:rPr>
        <w:t xml:space="preserve"> ACE II -related molecules / proteins</w:t>
      </w:r>
    </w:p>
    <w:p w14:paraId="78CB58DA" w14:textId="449D9BB7" w:rsidR="00021F1F" w:rsidRPr="00740968" w:rsidRDefault="00E17F99">
      <w:pPr>
        <w:jc w:val="both"/>
        <w:rPr>
          <w:rFonts w:ascii="Arial" w:hAnsi="Arial" w:cs="Arial"/>
          <w:sz w:val="22"/>
          <w:szCs w:val="22"/>
          <w:rPrChange w:id="2022" w:author="Schrodi Lab" w:date="2020-03-18T18:12:00Z">
            <w:rPr>
              <w:rFonts w:ascii="Times New Roman" w:hAnsi="Times New Roman" w:cs="Times New Roman"/>
              <w:sz w:val="32"/>
              <w:szCs w:val="32"/>
            </w:rPr>
          </w:rPrChange>
        </w:rPr>
        <w:pPrChange w:id="2023" w:author="Schrodi Lab" w:date="2020-03-18T18:12:00Z">
          <w:pPr>
            <w:pStyle w:val="1"/>
            <w:adjustRightInd w:val="0"/>
            <w:snapToGrid w:val="0"/>
            <w:spacing w:line="360" w:lineRule="auto"/>
            <w:ind w:firstLineChars="0" w:firstLine="0"/>
            <w:jc w:val="both"/>
          </w:pPr>
        </w:pPrChange>
      </w:pPr>
      <w:r w:rsidRPr="00740968">
        <w:rPr>
          <w:rFonts w:ascii="Arial" w:hAnsi="Arial" w:cs="Arial"/>
          <w:sz w:val="22"/>
          <w:szCs w:val="22"/>
          <w:rPrChange w:id="2024" w:author="Schrodi Lab" w:date="2020-03-18T18:12:00Z">
            <w:rPr>
              <w:rFonts w:ascii="Times" w:hAnsi="Times"/>
              <w:sz w:val="32"/>
              <w:szCs w:val="32"/>
            </w:rPr>
          </w:rPrChange>
        </w:rPr>
        <w:t xml:space="preserve">Table 8 </w:t>
      </w:r>
      <w:del w:id="2025" w:author="Schrodi Lab" w:date="2020-03-18T18:06:00Z">
        <w:r w:rsidRPr="00740968" w:rsidDel="00D04047">
          <w:rPr>
            <w:rFonts w:ascii="Arial" w:hAnsi="Arial" w:cs="Arial"/>
            <w:sz w:val="22"/>
            <w:szCs w:val="22"/>
            <w:rPrChange w:id="2026" w:author="Schrodi Lab" w:date="2020-03-18T18:12:00Z">
              <w:rPr>
                <w:rFonts w:ascii="Times New Roman" w:hAnsi="Times New Roman" w:cs="Times New Roman"/>
                <w:sz w:val="32"/>
                <w:szCs w:val="32"/>
              </w:rPr>
            </w:rPrChange>
          </w:rPr>
          <w:delText>TMPRSS</w:delText>
        </w:r>
      </w:del>
      <w:ins w:id="2027" w:author="Schrodi Lab" w:date="2020-03-18T18:06:00Z">
        <w:r w:rsidR="00D04047" w:rsidRPr="00F5776A">
          <w:rPr>
            <w:rFonts w:ascii="Arial" w:hAnsi="Arial" w:cs="Arial"/>
            <w:i/>
            <w:sz w:val="22"/>
            <w:szCs w:val="22"/>
          </w:rPr>
          <w:t>TMPRSS</w:t>
        </w:r>
      </w:ins>
      <w:r w:rsidRPr="00740968">
        <w:rPr>
          <w:rFonts w:ascii="Arial" w:hAnsi="Arial" w:cs="Arial"/>
          <w:sz w:val="22"/>
          <w:szCs w:val="22"/>
          <w:rPrChange w:id="2028" w:author="Schrodi Lab" w:date="2020-03-18T18:12:00Z">
            <w:rPr>
              <w:rFonts w:ascii="Times New Roman" w:hAnsi="Times New Roman" w:cs="Times New Roman"/>
              <w:sz w:val="32"/>
              <w:szCs w:val="32"/>
            </w:rPr>
          </w:rPrChange>
        </w:rPr>
        <w:t>2 -related molecules / proteins</w:t>
      </w:r>
    </w:p>
    <w:p w14:paraId="2C1C984F" w14:textId="77777777" w:rsidR="00021F1F" w:rsidRPr="00740968" w:rsidRDefault="00E17F99">
      <w:pPr>
        <w:jc w:val="both"/>
        <w:rPr>
          <w:rFonts w:ascii="Arial" w:hAnsi="Arial" w:cs="Arial"/>
          <w:sz w:val="22"/>
          <w:szCs w:val="22"/>
          <w:rPrChange w:id="2029" w:author="Schrodi Lab" w:date="2020-03-18T18:12:00Z">
            <w:rPr>
              <w:rFonts w:ascii="Times New Roman" w:hAnsi="Times New Roman" w:cs="Times New Roman"/>
              <w:sz w:val="32"/>
              <w:szCs w:val="32"/>
            </w:rPr>
          </w:rPrChange>
        </w:rPr>
        <w:pPrChange w:id="2030"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2031" w:author="Schrodi Lab" w:date="2020-03-18T18:12:00Z">
            <w:rPr>
              <w:rFonts w:ascii="Times" w:hAnsi="Times"/>
              <w:sz w:val="32"/>
              <w:szCs w:val="32"/>
            </w:rPr>
          </w:rPrChange>
        </w:rPr>
        <w:t xml:space="preserve">Table 9 </w:t>
      </w:r>
      <w:r w:rsidRPr="00740968">
        <w:rPr>
          <w:rFonts w:ascii="Arial" w:hAnsi="Arial" w:cs="Arial"/>
          <w:sz w:val="22"/>
          <w:szCs w:val="22"/>
          <w:rPrChange w:id="2032" w:author="Schrodi Lab" w:date="2020-03-18T18:12:00Z">
            <w:rPr>
              <w:rFonts w:ascii="Times New Roman" w:hAnsi="Times New Roman" w:cs="Times New Roman"/>
              <w:sz w:val="32"/>
              <w:szCs w:val="32"/>
            </w:rPr>
          </w:rPrChange>
        </w:rPr>
        <w:t xml:space="preserve">Verification of the 21 reported potential therapeutic drugs </w:t>
      </w:r>
    </w:p>
    <w:p w14:paraId="600BE4F1" w14:textId="0C38793E" w:rsidR="00021F1F" w:rsidRPr="00740968" w:rsidRDefault="00E17F99">
      <w:pPr>
        <w:jc w:val="both"/>
        <w:rPr>
          <w:rFonts w:ascii="Arial" w:hAnsi="Arial" w:cs="Arial"/>
          <w:sz w:val="22"/>
          <w:szCs w:val="22"/>
          <w:rPrChange w:id="2033" w:author="Schrodi Lab" w:date="2020-03-18T18:12:00Z">
            <w:rPr>
              <w:rFonts w:ascii="Times New Roman" w:hAnsi="Times New Roman" w:cs="Times New Roman"/>
              <w:sz w:val="32"/>
              <w:szCs w:val="32"/>
            </w:rPr>
          </w:rPrChange>
        </w:rPr>
        <w:pPrChange w:id="2034" w:author="Schrodi Lab" w:date="2020-03-18T18:12:00Z">
          <w:pPr>
            <w:pStyle w:val="1"/>
            <w:adjustRightInd w:val="0"/>
            <w:snapToGrid w:val="0"/>
            <w:spacing w:line="360" w:lineRule="auto"/>
            <w:ind w:firstLineChars="0" w:firstLine="0"/>
          </w:pPr>
        </w:pPrChange>
      </w:pPr>
      <w:r w:rsidRPr="00740968">
        <w:rPr>
          <w:rFonts w:ascii="Arial" w:hAnsi="Arial" w:cs="Arial"/>
          <w:sz w:val="22"/>
          <w:szCs w:val="22"/>
          <w:rPrChange w:id="2035" w:author="Schrodi Lab" w:date="2020-03-18T18:12:00Z">
            <w:rPr>
              <w:rFonts w:ascii="Times" w:hAnsi="Times"/>
              <w:sz w:val="32"/>
              <w:szCs w:val="32"/>
            </w:rPr>
          </w:rPrChange>
        </w:rPr>
        <w:t xml:space="preserve">Table 10 </w:t>
      </w:r>
      <w:r w:rsidRPr="00740968">
        <w:rPr>
          <w:rFonts w:ascii="Arial" w:hAnsi="Arial" w:cs="Arial"/>
          <w:sz w:val="22"/>
          <w:szCs w:val="22"/>
          <w:rPrChange w:id="2036" w:author="Schrodi Lab" w:date="2020-03-18T18:12:00Z">
            <w:rPr>
              <w:rFonts w:ascii="Times New Roman" w:hAnsi="Times New Roman" w:cs="Times New Roman"/>
              <w:sz w:val="32"/>
              <w:szCs w:val="32"/>
            </w:rPr>
          </w:rPrChange>
        </w:rPr>
        <w:t>Potential therapeutic drugs found in the top 50 pathways</w:t>
      </w:r>
    </w:p>
    <w:sectPr w:rsidR="00021F1F" w:rsidRPr="00740968" w:rsidSect="00CC2DB2">
      <w:pgSz w:w="11906" w:h="16838"/>
      <w:pgMar w:top="720" w:right="720" w:bottom="720" w:left="720" w:header="851" w:footer="992" w:gutter="0"/>
      <w:cols w:space="425"/>
      <w:docGrid w:type="lines" w:linePitch="326"/>
      <w:sectPrChange w:id="2037" w:author="Schrodi Lab" w:date="2020-03-18T17:52:00Z">
        <w:sectPr w:rsidR="00021F1F" w:rsidRPr="00740968" w:rsidSect="00CC2DB2">
          <w:pgMar w:top="1440" w:right="1800" w:bottom="1440" w:left="1800" w:header="851" w:footer="992" w:gutter="0"/>
          <w:docGrid w:linePitch="312"/>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F7E19" w14:textId="77777777" w:rsidR="0064263F" w:rsidRDefault="0064263F" w:rsidP="007029A9">
      <w:r>
        <w:separator/>
      </w:r>
    </w:p>
  </w:endnote>
  <w:endnote w:type="continuationSeparator" w:id="0">
    <w:p w14:paraId="3EBA0584" w14:textId="77777777" w:rsidR="0064263F" w:rsidRDefault="0064263F" w:rsidP="0070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roid Sans">
    <w:altName w:val="Segoe U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6A25F" w14:textId="77777777" w:rsidR="0064263F" w:rsidRDefault="0064263F" w:rsidP="007029A9">
      <w:r>
        <w:separator/>
      </w:r>
    </w:p>
  </w:footnote>
  <w:footnote w:type="continuationSeparator" w:id="0">
    <w:p w14:paraId="5993A6B7" w14:textId="77777777" w:rsidR="0064263F" w:rsidRDefault="0064263F" w:rsidP="0070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F03883"/>
    <w:multiLevelType w:val="singleLevel"/>
    <w:tmpl w:val="89F03883"/>
    <w:lvl w:ilvl="0">
      <w:start w:val="1"/>
      <w:numFmt w:val="decimal"/>
      <w:suff w:val="space"/>
      <w:lvlText w:val="%1."/>
      <w:lvlJc w:val="left"/>
    </w:lvl>
  </w:abstractNum>
  <w:abstractNum w:abstractNumId="1" w15:restartNumberingAfterBreak="0">
    <w:nsid w:val="F5D6F53E"/>
    <w:multiLevelType w:val="singleLevel"/>
    <w:tmpl w:val="F5D6F53E"/>
    <w:lvl w:ilvl="0">
      <w:start w:val="4"/>
      <w:numFmt w:val="decimal"/>
      <w:suff w:val="space"/>
      <w:lvlText w:val="%1."/>
      <w:lvlJc w:val="left"/>
    </w:lvl>
  </w:abstractNum>
  <w:abstractNum w:abstractNumId="2" w15:restartNumberingAfterBreak="0">
    <w:nsid w:val="FFFFFF7C"/>
    <w:multiLevelType w:val="singleLevel"/>
    <w:tmpl w:val="0A8AD16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6FC0B1D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CC84708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D8BAD4D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7292C75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064874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8FC426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9DF44B4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2B8CE80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7C8934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3EDE834"/>
    <w:multiLevelType w:val="singleLevel"/>
    <w:tmpl w:val="03EDE834"/>
    <w:lvl w:ilvl="0">
      <w:start w:val="3"/>
      <w:numFmt w:val="decimal"/>
      <w:suff w:val="space"/>
      <w:lvlText w:val="%1."/>
      <w:lvlJc w:val="left"/>
    </w:lvl>
  </w:abstractNum>
  <w:abstractNum w:abstractNumId="13" w15:restartNumberingAfterBreak="0">
    <w:nsid w:val="4F652A4A"/>
    <w:multiLevelType w:val="multilevel"/>
    <w:tmpl w:val="4F652A4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0"/>
  </w:num>
  <w:num w:numId="3">
    <w:abstractNumId w:val="12"/>
  </w:num>
  <w:num w:numId="4">
    <w:abstractNumId w:val="1"/>
  </w:num>
  <w:num w:numId="5">
    <w:abstractNumId w:val="11"/>
  </w:num>
  <w:num w:numId="6">
    <w:abstractNumId w:val="9"/>
  </w:num>
  <w:num w:numId="7">
    <w:abstractNumId w:val="8"/>
  </w:num>
  <w:num w:numId="8">
    <w:abstractNumId w:val="7"/>
  </w:num>
  <w:num w:numId="9">
    <w:abstractNumId w:val="6"/>
  </w:num>
  <w:num w:numId="10">
    <w:abstractNumId w:val="10"/>
  </w:num>
  <w:num w:numId="11">
    <w:abstractNumId w:val="5"/>
  </w:num>
  <w:num w:numId="12">
    <w:abstractNumId w:val="4"/>
  </w:num>
  <w:num w:numId="13">
    <w:abstractNumId w:val="3"/>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rodi Lab">
    <w15:presenceInfo w15:providerId="None" w15:userId="Schrodi 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grammar="clean"/>
  <w:revisionView w:markup="0"/>
  <w:trackRevision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宋体&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vp9ww0rr7rx0dkedez6pef9bw5xtfxsatrs2&quot;&gt;My EndNote Library&lt;record-ids&gt;&lt;item&gt;1279&lt;/item&gt;&lt;item&gt;1280&lt;/item&gt;&lt;item&gt;1294&lt;/item&gt;&lt;item&gt;1311&lt;/item&gt;&lt;item&gt;1325&lt;/item&gt;&lt;item&gt;1326&lt;/item&gt;&lt;item&gt;1401&lt;/item&gt;&lt;item&gt;1402&lt;/item&gt;&lt;item&gt;1403&lt;/item&gt;&lt;item&gt;1404&lt;/item&gt;&lt;item&gt;1405&lt;/item&gt;&lt;item&gt;1406&lt;/item&gt;&lt;item&gt;1408&lt;/item&gt;&lt;item&gt;1409&lt;/item&gt;&lt;item&gt;1410&lt;/item&gt;&lt;item&gt;1411&lt;/item&gt;&lt;item&gt;1412&lt;/item&gt;&lt;item&gt;1414&lt;/item&gt;&lt;/record-ids&gt;&lt;/item&gt;&lt;/Libraries&gt;"/>
  </w:docVars>
  <w:rsids>
    <w:rsidRoot w:val="426D5091"/>
    <w:rsid w:val="426D5091"/>
    <w:rsid w:val="BE1B027E"/>
    <w:rsid w:val="EAEF9A6B"/>
    <w:rsid w:val="FFF04B9C"/>
    <w:rsid w:val="00000670"/>
    <w:rsid w:val="00021F1F"/>
    <w:rsid w:val="00022D0F"/>
    <w:rsid w:val="00053D81"/>
    <w:rsid w:val="000563D5"/>
    <w:rsid w:val="00084B92"/>
    <w:rsid w:val="00090630"/>
    <w:rsid w:val="0009262B"/>
    <w:rsid w:val="00097BBF"/>
    <w:rsid w:val="000D738C"/>
    <w:rsid w:val="00115A5C"/>
    <w:rsid w:val="001253FF"/>
    <w:rsid w:val="0014269E"/>
    <w:rsid w:val="00145719"/>
    <w:rsid w:val="00187FE1"/>
    <w:rsid w:val="00196D4E"/>
    <w:rsid w:val="001A526A"/>
    <w:rsid w:val="001F040A"/>
    <w:rsid w:val="0020313B"/>
    <w:rsid w:val="00225C18"/>
    <w:rsid w:val="00227FB7"/>
    <w:rsid w:val="002306AC"/>
    <w:rsid w:val="00236F02"/>
    <w:rsid w:val="002B1987"/>
    <w:rsid w:val="002B2D60"/>
    <w:rsid w:val="002B2E36"/>
    <w:rsid w:val="002B5FE7"/>
    <w:rsid w:val="002D4835"/>
    <w:rsid w:val="00313C34"/>
    <w:rsid w:val="00334D1F"/>
    <w:rsid w:val="0033774E"/>
    <w:rsid w:val="003379F5"/>
    <w:rsid w:val="00353845"/>
    <w:rsid w:val="00360ADB"/>
    <w:rsid w:val="00361DAE"/>
    <w:rsid w:val="003973C2"/>
    <w:rsid w:val="003C47D5"/>
    <w:rsid w:val="003C5300"/>
    <w:rsid w:val="00401940"/>
    <w:rsid w:val="00413734"/>
    <w:rsid w:val="00426E55"/>
    <w:rsid w:val="0043192E"/>
    <w:rsid w:val="00474C8A"/>
    <w:rsid w:val="0049229A"/>
    <w:rsid w:val="004B2363"/>
    <w:rsid w:val="004B5266"/>
    <w:rsid w:val="004C195E"/>
    <w:rsid w:val="004C7157"/>
    <w:rsid w:val="004E2DCB"/>
    <w:rsid w:val="004F0176"/>
    <w:rsid w:val="00515605"/>
    <w:rsid w:val="00516BDE"/>
    <w:rsid w:val="00530AF3"/>
    <w:rsid w:val="00560A8F"/>
    <w:rsid w:val="00576992"/>
    <w:rsid w:val="005B0185"/>
    <w:rsid w:val="005C55F7"/>
    <w:rsid w:val="005D12F9"/>
    <w:rsid w:val="005E0D53"/>
    <w:rsid w:val="005F60BD"/>
    <w:rsid w:val="00607079"/>
    <w:rsid w:val="00607174"/>
    <w:rsid w:val="0060772E"/>
    <w:rsid w:val="00631DEA"/>
    <w:rsid w:val="00641C31"/>
    <w:rsid w:val="0064263F"/>
    <w:rsid w:val="00655166"/>
    <w:rsid w:val="00672141"/>
    <w:rsid w:val="00674210"/>
    <w:rsid w:val="00674918"/>
    <w:rsid w:val="0069773C"/>
    <w:rsid w:val="006C1141"/>
    <w:rsid w:val="007029A9"/>
    <w:rsid w:val="00740968"/>
    <w:rsid w:val="00743010"/>
    <w:rsid w:val="0078500A"/>
    <w:rsid w:val="007A5224"/>
    <w:rsid w:val="007A7FC3"/>
    <w:rsid w:val="007B50A8"/>
    <w:rsid w:val="007D17A7"/>
    <w:rsid w:val="007D3E46"/>
    <w:rsid w:val="007F59A7"/>
    <w:rsid w:val="00813E43"/>
    <w:rsid w:val="00852F3E"/>
    <w:rsid w:val="00855262"/>
    <w:rsid w:val="008568AC"/>
    <w:rsid w:val="00857925"/>
    <w:rsid w:val="00895002"/>
    <w:rsid w:val="008A4A9E"/>
    <w:rsid w:val="008B26E7"/>
    <w:rsid w:val="008E4C51"/>
    <w:rsid w:val="009079C2"/>
    <w:rsid w:val="00915591"/>
    <w:rsid w:val="00935E5D"/>
    <w:rsid w:val="009435BE"/>
    <w:rsid w:val="00943EFD"/>
    <w:rsid w:val="00947DFC"/>
    <w:rsid w:val="009B4DAC"/>
    <w:rsid w:val="009E7D9B"/>
    <w:rsid w:val="009F54F9"/>
    <w:rsid w:val="00A0546C"/>
    <w:rsid w:val="00A26262"/>
    <w:rsid w:val="00A364FD"/>
    <w:rsid w:val="00A85578"/>
    <w:rsid w:val="00AA02E9"/>
    <w:rsid w:val="00AA7AC4"/>
    <w:rsid w:val="00AF7211"/>
    <w:rsid w:val="00B2049B"/>
    <w:rsid w:val="00B25904"/>
    <w:rsid w:val="00B45809"/>
    <w:rsid w:val="00B5788D"/>
    <w:rsid w:val="00B57E7B"/>
    <w:rsid w:val="00B637E1"/>
    <w:rsid w:val="00B66A94"/>
    <w:rsid w:val="00B863FD"/>
    <w:rsid w:val="00BA278B"/>
    <w:rsid w:val="00BB67D3"/>
    <w:rsid w:val="00BD109E"/>
    <w:rsid w:val="00BE28B6"/>
    <w:rsid w:val="00BE7BF6"/>
    <w:rsid w:val="00C21F42"/>
    <w:rsid w:val="00C50199"/>
    <w:rsid w:val="00C501EB"/>
    <w:rsid w:val="00C525D5"/>
    <w:rsid w:val="00C72AF1"/>
    <w:rsid w:val="00C76D48"/>
    <w:rsid w:val="00C84382"/>
    <w:rsid w:val="00C854E0"/>
    <w:rsid w:val="00CA37CC"/>
    <w:rsid w:val="00CC2DB2"/>
    <w:rsid w:val="00CD18CA"/>
    <w:rsid w:val="00CD45E8"/>
    <w:rsid w:val="00CE73FB"/>
    <w:rsid w:val="00D04047"/>
    <w:rsid w:val="00D048FB"/>
    <w:rsid w:val="00D04A26"/>
    <w:rsid w:val="00D06C3B"/>
    <w:rsid w:val="00D122CB"/>
    <w:rsid w:val="00D500B8"/>
    <w:rsid w:val="00D70098"/>
    <w:rsid w:val="00D70BCB"/>
    <w:rsid w:val="00D74961"/>
    <w:rsid w:val="00D83BA6"/>
    <w:rsid w:val="00D90BC9"/>
    <w:rsid w:val="00DA0581"/>
    <w:rsid w:val="00DA0A9E"/>
    <w:rsid w:val="00DB4DDA"/>
    <w:rsid w:val="00DB76BA"/>
    <w:rsid w:val="00DC0A3E"/>
    <w:rsid w:val="00DC6343"/>
    <w:rsid w:val="00DD3AB6"/>
    <w:rsid w:val="00DF0057"/>
    <w:rsid w:val="00E17F99"/>
    <w:rsid w:val="00E4170E"/>
    <w:rsid w:val="00E41A44"/>
    <w:rsid w:val="00E55469"/>
    <w:rsid w:val="00E62890"/>
    <w:rsid w:val="00E63D31"/>
    <w:rsid w:val="00EA6BA2"/>
    <w:rsid w:val="00EB069B"/>
    <w:rsid w:val="00EC6F5B"/>
    <w:rsid w:val="00EC7BD0"/>
    <w:rsid w:val="00EF0CC9"/>
    <w:rsid w:val="00EF2FB4"/>
    <w:rsid w:val="00F34E72"/>
    <w:rsid w:val="00F4129C"/>
    <w:rsid w:val="00F434FB"/>
    <w:rsid w:val="00F5776A"/>
    <w:rsid w:val="00FC4350"/>
    <w:rsid w:val="1E8F729D"/>
    <w:rsid w:val="3D88775F"/>
    <w:rsid w:val="3F7FC76A"/>
    <w:rsid w:val="426D5091"/>
    <w:rsid w:val="47C1D73D"/>
    <w:rsid w:val="4BCFDE96"/>
    <w:rsid w:val="4E3F2B56"/>
    <w:rsid w:val="4E4D1A75"/>
    <w:rsid w:val="72111CA1"/>
    <w:rsid w:val="75FFBA8F"/>
    <w:rsid w:val="787A3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E287A"/>
  <w15:docId w15:val="{5AFA8889-A46A-4433-BE71-56B42FB9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SimSun" w:hAnsi="SimSun" w:cs="SimSun"/>
      <w:sz w:val="24"/>
      <w:szCs w:val="24"/>
    </w:rPr>
  </w:style>
  <w:style w:type="paragraph" w:styleId="Heading1">
    <w:name w:val="heading 1"/>
    <w:basedOn w:val="Normal"/>
    <w:link w:val="Heading1Char"/>
    <w:uiPriority w:val="9"/>
    <w:qFormat/>
    <w:rsid w:val="003379F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sz w:val="18"/>
      <w:szCs w:val="18"/>
    </w:rPr>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unhideWhenUsed/>
    <w:qFormat/>
    <w:pPr>
      <w:spacing w:before="100" w:beforeAutospacing="1" w:after="100" w:afterAutospacing="1"/>
    </w:pPr>
  </w:style>
  <w:style w:type="character" w:styleId="Emphasis">
    <w:name w:val="Emphasis"/>
    <w:basedOn w:val="DefaultParagraphFont"/>
    <w:qFormat/>
    <w:rPr>
      <w:i/>
    </w:rPr>
  </w:style>
  <w:style w:type="character" w:styleId="Hyperlink">
    <w:name w:val="Hyperlink"/>
    <w:basedOn w:val="DefaultParagraphFont"/>
    <w:qFormat/>
    <w:rPr>
      <w:color w:val="0563C1" w:themeColor="hyperlink"/>
      <w:u w:val="single"/>
    </w:rPr>
  </w:style>
  <w:style w:type="paragraph" w:customStyle="1" w:styleId="1">
    <w:name w:val="列表段落1"/>
    <w:basedOn w:val="Normal"/>
    <w:uiPriority w:val="34"/>
    <w:qFormat/>
    <w:pPr>
      <w:ind w:firstLineChars="200" w:firstLine="420"/>
    </w:pPr>
  </w:style>
  <w:style w:type="character" w:customStyle="1" w:styleId="apple-converted-space">
    <w:name w:val="apple-converted-space"/>
    <w:basedOn w:val="DefaultParagraphFont"/>
    <w:qFormat/>
  </w:style>
  <w:style w:type="paragraph" w:customStyle="1" w:styleId="2">
    <w:name w:val="列表段落2"/>
    <w:basedOn w:val="Normal"/>
    <w:uiPriority w:val="34"/>
    <w:qFormat/>
    <w:pPr>
      <w:ind w:firstLineChars="200" w:firstLine="420"/>
    </w:pPr>
  </w:style>
  <w:style w:type="character" w:customStyle="1" w:styleId="HeaderChar">
    <w:name w:val="Header Char"/>
    <w:basedOn w:val="DefaultParagraphFont"/>
    <w:link w:val="Header"/>
    <w:qFormat/>
    <w:rPr>
      <w:rFonts w:ascii="SimSun" w:hAnsi="SimSun" w:cs="SimSun"/>
      <w:sz w:val="18"/>
      <w:szCs w:val="18"/>
    </w:rPr>
  </w:style>
  <w:style w:type="character" w:customStyle="1" w:styleId="FooterChar">
    <w:name w:val="Footer Char"/>
    <w:basedOn w:val="DefaultParagraphFont"/>
    <w:link w:val="Footer"/>
    <w:qFormat/>
    <w:rPr>
      <w:rFonts w:ascii="SimSun" w:hAnsi="SimSun" w:cs="SimSun"/>
      <w:sz w:val="18"/>
      <w:szCs w:val="18"/>
    </w:rPr>
  </w:style>
  <w:style w:type="paragraph" w:customStyle="1" w:styleId="EndNoteBibliographyTitle">
    <w:name w:val="EndNote Bibliography Title"/>
    <w:basedOn w:val="Normal"/>
    <w:link w:val="EndNoteBibliographyTitle0"/>
    <w:qFormat/>
    <w:pPr>
      <w:jc w:val="center"/>
    </w:pPr>
  </w:style>
  <w:style w:type="character" w:customStyle="1" w:styleId="EndNoteBibliographyTitle0">
    <w:name w:val="EndNote Bibliography Title 字符"/>
    <w:basedOn w:val="DefaultParagraphFont"/>
    <w:link w:val="EndNoteBibliographyTitle"/>
    <w:qFormat/>
    <w:rPr>
      <w:rFonts w:ascii="SimSun" w:hAnsi="SimSun" w:cs="SimSun"/>
      <w:sz w:val="24"/>
      <w:szCs w:val="24"/>
    </w:rPr>
  </w:style>
  <w:style w:type="paragraph" w:customStyle="1" w:styleId="EndNoteBibliography">
    <w:name w:val="EndNote Bibliography"/>
    <w:basedOn w:val="Normal"/>
    <w:link w:val="EndNoteBibliography0"/>
    <w:qFormat/>
    <w:pPr>
      <w:jc w:val="both"/>
    </w:pPr>
  </w:style>
  <w:style w:type="character" w:customStyle="1" w:styleId="EndNoteBibliography0">
    <w:name w:val="EndNote Bibliography 字符"/>
    <w:basedOn w:val="DefaultParagraphFont"/>
    <w:link w:val="EndNoteBibliography"/>
    <w:qFormat/>
    <w:rPr>
      <w:rFonts w:ascii="SimSun" w:hAnsi="SimSun" w:cs="SimSun"/>
      <w:sz w:val="24"/>
      <w:szCs w:val="24"/>
    </w:rPr>
  </w:style>
  <w:style w:type="character" w:customStyle="1" w:styleId="10">
    <w:name w:val="未处理的提及1"/>
    <w:basedOn w:val="DefaultParagraphFont"/>
    <w:uiPriority w:val="99"/>
    <w:unhideWhenUsed/>
    <w:qFormat/>
    <w:rPr>
      <w:color w:val="605E5C"/>
      <w:shd w:val="clear" w:color="auto" w:fill="E1DFDD"/>
    </w:rPr>
  </w:style>
  <w:style w:type="character" w:customStyle="1" w:styleId="BalloonTextChar">
    <w:name w:val="Balloon Text Char"/>
    <w:basedOn w:val="DefaultParagraphFont"/>
    <w:link w:val="BalloonText"/>
    <w:qFormat/>
    <w:rPr>
      <w:rFonts w:ascii="SimSun" w:hAnsi="SimSun" w:cs="SimSun"/>
      <w:sz w:val="18"/>
      <w:szCs w:val="18"/>
    </w:rPr>
  </w:style>
  <w:style w:type="paragraph" w:customStyle="1" w:styleId="Default">
    <w:name w:val="Default"/>
    <w:qFormat/>
    <w:pPr>
      <w:widowControl w:val="0"/>
      <w:autoSpaceDE w:val="0"/>
      <w:autoSpaceDN w:val="0"/>
      <w:adjustRightInd w:val="0"/>
    </w:pPr>
    <w:rPr>
      <w:color w:val="000000"/>
      <w:sz w:val="24"/>
      <w:szCs w:val="24"/>
    </w:rPr>
  </w:style>
  <w:style w:type="character" w:customStyle="1" w:styleId="20">
    <w:name w:val="未处理的提及2"/>
    <w:basedOn w:val="DefaultParagraphFont"/>
    <w:uiPriority w:val="99"/>
    <w:unhideWhenUsed/>
    <w:qFormat/>
    <w:rPr>
      <w:color w:val="605E5C"/>
      <w:shd w:val="clear" w:color="auto" w:fill="E1DFDD"/>
    </w:rPr>
  </w:style>
  <w:style w:type="character" w:styleId="UnresolvedMention">
    <w:name w:val="Unresolved Mention"/>
    <w:basedOn w:val="DefaultParagraphFont"/>
    <w:uiPriority w:val="99"/>
    <w:semiHidden/>
    <w:unhideWhenUsed/>
    <w:rsid w:val="00E17F99"/>
    <w:rPr>
      <w:color w:val="605E5C"/>
      <w:shd w:val="clear" w:color="auto" w:fill="E1DFDD"/>
    </w:rPr>
  </w:style>
  <w:style w:type="character" w:customStyle="1" w:styleId="Heading1Char">
    <w:name w:val="Heading 1 Char"/>
    <w:basedOn w:val="DefaultParagraphFont"/>
    <w:link w:val="Heading1"/>
    <w:uiPriority w:val="9"/>
    <w:rsid w:val="003379F5"/>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237895">
      <w:bodyDiv w:val="1"/>
      <w:marLeft w:val="0"/>
      <w:marRight w:val="0"/>
      <w:marTop w:val="0"/>
      <w:marBottom w:val="0"/>
      <w:divBdr>
        <w:top w:val="none" w:sz="0" w:space="0" w:color="auto"/>
        <w:left w:val="none" w:sz="0" w:space="0" w:color="auto"/>
        <w:bottom w:val="none" w:sz="0" w:space="0" w:color="auto"/>
        <w:right w:val="none" w:sz="0" w:space="0" w:color="auto"/>
      </w:divBdr>
    </w:div>
    <w:div w:id="1637682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492886-14F4-49E9-9795-CE4ACB351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7329</Words>
  <Characters>41781</Characters>
  <Application>Microsoft Office Word</Application>
  <DocSecurity>0</DocSecurity>
  <Lines>348</Lines>
  <Paragraphs>98</Paragraphs>
  <ScaleCrop>false</ScaleCrop>
  <Company/>
  <LinksUpToDate>false</LinksUpToDate>
  <CharactersWithSpaces>49012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Schrodi Lab</cp:lastModifiedBy>
  <cp:revision>35</cp:revision>
  <dcterms:created xsi:type="dcterms:W3CDTF">2020-03-19T02:15:00Z</dcterms:created>
  <dcterms:modified xsi:type="dcterms:W3CDTF">2020-03-19T03:03:00Z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